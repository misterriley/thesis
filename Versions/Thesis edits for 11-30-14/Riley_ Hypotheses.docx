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340AF" w:rsidRPr="004B143D" w:rsidRDefault="008340AF" w:rsidP="008340AF">
      <w:pPr>
        <w:pStyle w:val="Normal1"/>
        <w:spacing w:line="480" w:lineRule="auto"/>
        <w:rPr>
          <w:rFonts w:ascii="Times New Roman" w:hAnsi="Times New Roman"/>
          <w:sz w:val="24"/>
        </w:rPr>
      </w:pPr>
      <w:commentRangeStart w:id="0"/>
      <w:r>
        <w:rPr>
          <w:rFonts w:ascii="Times New Roman" w:eastAsia="Times New Roman" w:hAnsi="Times New Roman" w:cs="Times New Roman"/>
          <w:b/>
          <w:sz w:val="24"/>
        </w:rPr>
        <w:t>Research Aims and Hypotheses</w:t>
      </w:r>
      <w:commentRangeEnd w:id="0"/>
      <w:r w:rsidR="004A415E">
        <w:rPr>
          <w:rStyle w:val="CommentReference"/>
        </w:rPr>
        <w:commentReference w:id="0"/>
      </w:r>
    </w:p>
    <w:p w:rsidR="008340AF" w:rsidRDefault="008340AF" w:rsidP="008340AF">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main purpose of this study was to </w:t>
      </w:r>
      <w:r>
        <w:rPr>
          <w:rFonts w:ascii="Times New Roman" w:eastAsia="Times New Roman" w:hAnsi="Times New Roman" w:cs="Times New Roman"/>
          <w:sz w:val="24"/>
        </w:rPr>
        <w:t>quantify the percentage correct that corresponded to peak enjoyment</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This preferred percentage correct could not have been found directly, so it was inferred from participant choices.  There were two primary measures of preferred percent correct.  The first was a measure of individual preferred percent correct (IPPC</w:t>
      </w:r>
      <w:commentRangeStart w:id="1"/>
      <w:r>
        <w:rPr>
          <w:rFonts w:ascii="Times New Roman" w:eastAsia="Times New Roman" w:hAnsi="Times New Roman" w:cs="Times New Roman"/>
          <w:sz w:val="24"/>
        </w:rPr>
        <w:t>), and the second was an aggregate preferred percent correct (APPC) that could be determined for any subset of the sample</w:t>
      </w:r>
      <w:commentRangeEnd w:id="1"/>
      <w:r w:rsidR="001E486B">
        <w:rPr>
          <w:rStyle w:val="CommentReference"/>
        </w:rPr>
        <w:commentReference w:id="1"/>
      </w:r>
      <w:r>
        <w:rPr>
          <w:rFonts w:ascii="Times New Roman" w:eastAsia="Times New Roman" w:hAnsi="Times New Roman" w:cs="Times New Roman"/>
          <w:sz w:val="24"/>
        </w:rPr>
        <w:t>.  These two measures were computed using different methods but were intended to measure the same value.  This value in all cases was expected to be in the 80% to 95% ra</w:t>
      </w:r>
      <w:bookmarkStart w:id="2" w:name="_GoBack"/>
      <w:bookmarkEnd w:id="2"/>
      <w:r>
        <w:rPr>
          <w:rFonts w:ascii="Times New Roman" w:eastAsia="Times New Roman" w:hAnsi="Times New Roman" w:cs="Times New Roman"/>
          <w:sz w:val="24"/>
        </w:rPr>
        <w:t xml:space="preserve">nge. </w:t>
      </w:r>
    </w:p>
    <w:p w:rsidR="008340AF" w:rsidRDefault="008340AF" w:rsidP="008340AF">
      <w:pPr>
        <w:pStyle w:val="Normal1"/>
        <w:spacing w:line="480" w:lineRule="auto"/>
        <w:ind w:firstLine="720"/>
        <w:rPr>
          <w:rFonts w:ascii="Times New Roman" w:eastAsia="Times New Roman" w:hAnsi="Times New Roman" w:cs="Times New Roman"/>
          <w:sz w:val="24"/>
          <w:szCs w:val="20"/>
        </w:rPr>
      </w:pPr>
      <w:r>
        <w:rPr>
          <w:rFonts w:ascii="Times New Roman" w:eastAsia="Times New Roman" w:hAnsi="Times New Roman" w:cs="Times New Roman"/>
          <w:sz w:val="24"/>
        </w:rPr>
        <w:t xml:space="preserve"> </w:t>
      </w:r>
      <w:commentRangeStart w:id="3"/>
      <w:r>
        <w:rPr>
          <w:rFonts w:ascii="Times New Roman" w:eastAsia="Times New Roman" w:hAnsi="Times New Roman" w:cs="Times New Roman"/>
          <w:b/>
          <w:sz w:val="24"/>
          <w:szCs w:val="20"/>
        </w:rPr>
        <w:t>Hypothesis 1:</w:t>
      </w:r>
      <w:commentRangeEnd w:id="3"/>
      <w:r w:rsidR="004A415E">
        <w:rPr>
          <w:rStyle w:val="CommentReference"/>
        </w:rPr>
        <w:commentReference w:id="3"/>
      </w:r>
      <w:r>
        <w:rPr>
          <w:rFonts w:ascii="Times New Roman" w:eastAsia="Times New Roman" w:hAnsi="Times New Roman" w:cs="Times New Roman"/>
          <w:b/>
          <w:sz w:val="24"/>
          <w:szCs w:val="20"/>
        </w:rPr>
        <w:t xml:space="preserve"> </w:t>
      </w:r>
      <w:del w:id="4" w:author="matt" w:date="2014-11-29T19:39:00Z">
        <w:r w:rsidDel="004A415E">
          <w:rPr>
            <w:rFonts w:ascii="Times New Roman" w:eastAsia="Times New Roman" w:hAnsi="Times New Roman" w:cs="Times New Roman"/>
            <w:sz w:val="24"/>
            <w:szCs w:val="20"/>
          </w:rPr>
          <w:delText>If people participate in a computer based task then their enjoyment of the task will peak at a level that is proportional to their feeling challenge posed by the task.  T</w:delText>
        </w:r>
        <w:r w:rsidRPr="007341FC" w:rsidDel="004A415E">
          <w:rPr>
            <w:rFonts w:ascii="Times New Roman" w:eastAsia="Times New Roman" w:hAnsi="Times New Roman" w:cs="Times New Roman"/>
            <w:sz w:val="24"/>
            <w:szCs w:val="20"/>
          </w:rPr>
          <w:delText>here is a curve representing enjoyment as a function of score on a task, that this curve has a single peak, and that this curve has minimal values for scores of 0% and 100%</w:delText>
        </w:r>
      </w:del>
      <w:ins w:id="5" w:author="matt" w:date="2014-11-29T19:39:00Z">
        <w:r w:rsidR="004A415E">
          <w:rPr>
            <w:rFonts w:ascii="Times New Roman" w:eastAsia="Times New Roman" w:hAnsi="Times New Roman" w:cs="Times New Roman"/>
            <w:sz w:val="24"/>
            <w:szCs w:val="20"/>
          </w:rPr>
          <w:t xml:space="preserve">Participants’ selections for ideal difficulty level on tasks will represent a unimodal, symmetric </w:t>
        </w:r>
      </w:ins>
      <w:ins w:id="6" w:author="matt" w:date="2014-11-29T19:41:00Z">
        <w:r w:rsidR="004A415E">
          <w:rPr>
            <w:rFonts w:ascii="Times New Roman" w:eastAsia="Times New Roman" w:hAnsi="Times New Roman" w:cs="Times New Roman"/>
            <w:sz w:val="24"/>
            <w:szCs w:val="20"/>
          </w:rPr>
          <w:t>distribution</w:t>
        </w:r>
      </w:ins>
      <w:ins w:id="7" w:author="matt" w:date="2014-11-29T19:40:00Z">
        <w:r w:rsidR="004A415E">
          <w:rPr>
            <w:rFonts w:ascii="Times New Roman" w:eastAsia="Times New Roman" w:hAnsi="Times New Roman" w:cs="Times New Roman"/>
            <w:sz w:val="24"/>
            <w:szCs w:val="20"/>
          </w:rPr>
          <w:t xml:space="preserve"> consistent with the “normal </w:t>
        </w:r>
      </w:ins>
      <w:ins w:id="8" w:author="matt" w:date="2014-11-29T19:41:00Z">
        <w:r w:rsidR="004A415E">
          <w:rPr>
            <w:rFonts w:ascii="Times New Roman" w:eastAsia="Times New Roman" w:hAnsi="Times New Roman" w:cs="Times New Roman"/>
            <w:sz w:val="24"/>
            <w:szCs w:val="20"/>
          </w:rPr>
          <w:t>curve</w:t>
        </w:r>
      </w:ins>
      <w:ins w:id="9" w:author="matt" w:date="2014-11-29T19:40:00Z">
        <w:r w:rsidR="004A415E">
          <w:rPr>
            <w:rFonts w:ascii="Times New Roman" w:eastAsia="Times New Roman" w:hAnsi="Times New Roman" w:cs="Times New Roman"/>
            <w:sz w:val="24"/>
            <w:szCs w:val="20"/>
          </w:rPr>
          <w:t>”</w:t>
        </w:r>
      </w:ins>
      <w:ins w:id="10" w:author="matt" w:date="2014-11-29T19:39:00Z">
        <w:r w:rsidR="004A415E">
          <w:rPr>
            <w:rFonts w:ascii="Times New Roman" w:eastAsia="Times New Roman" w:hAnsi="Times New Roman" w:cs="Times New Roman"/>
            <w:sz w:val="24"/>
            <w:szCs w:val="20"/>
          </w:rPr>
          <w:t>.</w:t>
        </w:r>
      </w:ins>
      <w:r w:rsidRPr="007341FC">
        <w:rPr>
          <w:rFonts w:ascii="Times New Roman" w:eastAsia="Times New Roman" w:hAnsi="Times New Roman" w:cs="Times New Roman"/>
          <w:sz w:val="24"/>
          <w:szCs w:val="20"/>
        </w:rPr>
        <w:t xml:space="preserve"> </w:t>
      </w:r>
    </w:p>
    <w:p w:rsidR="008340AF" w:rsidRDefault="008340AF" w:rsidP="008340AF">
      <w:pPr>
        <w:pStyle w:val="Normal1"/>
        <w:spacing w:line="480" w:lineRule="auto"/>
        <w:ind w:firstLine="720"/>
        <w:rPr>
          <w:rFonts w:ascii="Times New Roman" w:eastAsia="Times New Roman" w:hAnsi="Times New Roman" w:cs="Times New Roman"/>
          <w:sz w:val="24"/>
          <w:szCs w:val="20"/>
        </w:rPr>
      </w:pPr>
      <w:r>
        <w:rPr>
          <w:rFonts w:ascii="Times New Roman" w:eastAsia="Times New Roman" w:hAnsi="Times New Roman" w:cs="Times New Roman"/>
          <w:b/>
          <w:sz w:val="24"/>
          <w:szCs w:val="20"/>
        </w:rPr>
        <w:t xml:space="preserve">Hypothesis 2:  </w:t>
      </w:r>
      <w:r>
        <w:rPr>
          <w:rFonts w:ascii="Times New Roman" w:eastAsia="Times New Roman" w:hAnsi="Times New Roman" w:cs="Times New Roman"/>
          <w:sz w:val="24"/>
          <w:szCs w:val="20"/>
        </w:rPr>
        <w:t>If participants are</w:t>
      </w:r>
      <w:r w:rsidRPr="007341FC">
        <w:rPr>
          <w:rFonts w:ascii="Times New Roman" w:eastAsia="Times New Roman" w:hAnsi="Times New Roman" w:cs="Times New Roman"/>
          <w:sz w:val="24"/>
          <w:szCs w:val="20"/>
        </w:rPr>
        <w:t xml:space="preserve"> willing and abl</w:t>
      </w:r>
      <w:r>
        <w:rPr>
          <w:rFonts w:ascii="Times New Roman" w:eastAsia="Times New Roman" w:hAnsi="Times New Roman" w:cs="Times New Roman"/>
          <w:sz w:val="24"/>
          <w:szCs w:val="20"/>
        </w:rPr>
        <w:t>e to adjust a task to match the</w:t>
      </w:r>
      <w:r w:rsidRPr="007341FC">
        <w:rPr>
          <w:rFonts w:ascii="Times New Roman" w:eastAsia="Times New Roman" w:hAnsi="Times New Roman" w:cs="Times New Roman"/>
          <w:sz w:val="24"/>
          <w:szCs w:val="20"/>
        </w:rPr>
        <w:t xml:space="preserve"> difficulty level</w:t>
      </w:r>
      <w:r>
        <w:rPr>
          <w:rFonts w:ascii="Times New Roman" w:eastAsia="Times New Roman" w:hAnsi="Times New Roman" w:cs="Times New Roman"/>
          <w:sz w:val="24"/>
          <w:szCs w:val="20"/>
        </w:rPr>
        <w:t xml:space="preserve"> reflected above then they will do so.</w:t>
      </w:r>
      <w:r w:rsidRPr="007341FC">
        <w:rPr>
          <w:rFonts w:ascii="Times New Roman" w:eastAsia="Times New Roman" w:hAnsi="Times New Roman" w:cs="Times New Roman"/>
          <w:sz w:val="24"/>
          <w:szCs w:val="20"/>
        </w:rPr>
        <w:t xml:space="preserve"> </w:t>
      </w:r>
    </w:p>
    <w:p w:rsidR="008340AF" w:rsidRDefault="008340AF" w:rsidP="008340AF">
      <w:pPr>
        <w:pStyle w:val="Normal1"/>
        <w:spacing w:line="480" w:lineRule="auto"/>
        <w:ind w:firstLine="720"/>
        <w:rPr>
          <w:rFonts w:ascii="Times New Roman" w:eastAsia="Times New Roman" w:hAnsi="Times New Roman" w:cs="Times New Roman"/>
          <w:sz w:val="24"/>
          <w:szCs w:val="20"/>
        </w:rPr>
      </w:pPr>
      <w:commentRangeStart w:id="11"/>
      <w:r>
        <w:rPr>
          <w:rFonts w:ascii="Times New Roman" w:eastAsia="Times New Roman" w:hAnsi="Times New Roman" w:cs="Times New Roman"/>
          <w:b/>
          <w:sz w:val="24"/>
          <w:szCs w:val="20"/>
        </w:rPr>
        <w:t xml:space="preserve">Hypothesis 3:  </w:t>
      </w:r>
      <w:r>
        <w:rPr>
          <w:rFonts w:ascii="Times New Roman" w:eastAsia="Times New Roman" w:hAnsi="Times New Roman" w:cs="Times New Roman"/>
          <w:sz w:val="24"/>
          <w:szCs w:val="20"/>
        </w:rPr>
        <w:t xml:space="preserve">If </w:t>
      </w:r>
      <w:commentRangeEnd w:id="11"/>
      <w:r w:rsidR="004A415E">
        <w:rPr>
          <w:rStyle w:val="CommentReference"/>
        </w:rPr>
        <w:commentReference w:id="11"/>
      </w:r>
      <w:r>
        <w:rPr>
          <w:rFonts w:ascii="Times New Roman" w:eastAsia="Times New Roman" w:hAnsi="Times New Roman" w:cs="Times New Roman"/>
          <w:sz w:val="24"/>
          <w:szCs w:val="20"/>
        </w:rPr>
        <w:t xml:space="preserve">participants experience the highest level of enjoyment at the task their score would be </w:t>
      </w:r>
      <w:r w:rsidRPr="007341FC">
        <w:rPr>
          <w:rFonts w:ascii="Times New Roman" w:eastAsia="Times New Roman" w:hAnsi="Times New Roman" w:cs="Times New Roman"/>
          <w:sz w:val="24"/>
          <w:szCs w:val="20"/>
        </w:rPr>
        <w:t xml:space="preserve">in the 80%-95% score range.  </w:t>
      </w:r>
    </w:p>
    <w:p w:rsidR="008340AF" w:rsidRDefault="008340AF" w:rsidP="008340AF">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szCs w:val="20"/>
        </w:rPr>
        <w:t xml:space="preserve">Hypothesis 4: </w:t>
      </w:r>
      <w:r>
        <w:rPr>
          <w:rFonts w:ascii="Times New Roman" w:eastAsia="Times New Roman" w:hAnsi="Times New Roman" w:cs="Times New Roman"/>
          <w:sz w:val="24"/>
          <w:szCs w:val="20"/>
        </w:rPr>
        <w:t>T</w:t>
      </w:r>
      <w:r w:rsidRPr="007341FC">
        <w:rPr>
          <w:rFonts w:ascii="Times New Roman" w:eastAsia="Times New Roman" w:hAnsi="Times New Roman" w:cs="Times New Roman"/>
          <w:sz w:val="24"/>
          <w:szCs w:val="20"/>
        </w:rPr>
        <w:t xml:space="preserve">he percentage correct at </w:t>
      </w:r>
      <w:del w:id="12" w:author="matt" w:date="2014-11-29T19:49:00Z">
        <w:r w:rsidRPr="007341FC" w:rsidDel="00C44DD9">
          <w:rPr>
            <w:rFonts w:ascii="Times New Roman" w:eastAsia="Times New Roman" w:hAnsi="Times New Roman" w:cs="Times New Roman"/>
            <w:sz w:val="24"/>
            <w:szCs w:val="20"/>
          </w:rPr>
          <w:delText>peak enjoyment</w:delText>
        </w:r>
      </w:del>
      <w:ins w:id="13" w:author="matt" w:date="2014-11-29T19:49:00Z">
        <w:r w:rsidR="00C44DD9">
          <w:rPr>
            <w:rFonts w:ascii="Times New Roman" w:eastAsia="Times New Roman" w:hAnsi="Times New Roman" w:cs="Times New Roman"/>
            <w:sz w:val="24"/>
            <w:szCs w:val="20"/>
          </w:rPr>
          <w:t>the preferred level of difficulty</w:t>
        </w:r>
      </w:ins>
      <w:r w:rsidRPr="007341FC">
        <w:rPr>
          <w:rFonts w:ascii="Times New Roman" w:eastAsia="Times New Roman" w:hAnsi="Times New Roman" w:cs="Times New Roman"/>
          <w:sz w:val="24"/>
          <w:szCs w:val="20"/>
        </w:rPr>
        <w:t xml:space="preserve"> would not be dependent upon task type.  </w:t>
      </w:r>
    </w:p>
    <w:p w:rsidR="008340AF" w:rsidRDefault="008340AF" w:rsidP="008340AF">
      <w:pPr>
        <w:pStyle w:val="Normal1"/>
        <w:spacing w:line="480" w:lineRule="auto"/>
        <w:ind w:firstLine="720"/>
        <w:rPr>
          <w:rFonts w:ascii="Times New Roman" w:eastAsia="Times New Roman" w:hAnsi="Times New Roman" w:cs="Times New Roman"/>
          <w:b/>
          <w:sz w:val="24"/>
        </w:rPr>
      </w:pPr>
      <w:commentRangeStart w:id="14"/>
      <w:r>
        <w:rPr>
          <w:rFonts w:ascii="Times New Roman" w:eastAsia="Times New Roman" w:hAnsi="Times New Roman" w:cs="Times New Roman"/>
          <w:b/>
          <w:sz w:val="24"/>
        </w:rPr>
        <w:t xml:space="preserve">Hypotheses pertaining to demographics.  </w:t>
      </w:r>
      <w:commentRangeEnd w:id="14"/>
      <w:r w:rsidR="00C44DD9">
        <w:rPr>
          <w:rStyle w:val="CommentReference"/>
        </w:rPr>
        <w:commentReference w:id="14"/>
      </w:r>
    </w:p>
    <w:p w:rsidR="008340AF" w:rsidRPr="00C94F17" w:rsidDel="00C44DD9" w:rsidRDefault="008340AF" w:rsidP="008340AF">
      <w:pPr>
        <w:pStyle w:val="Normal1"/>
        <w:spacing w:line="480" w:lineRule="auto"/>
        <w:ind w:firstLine="720"/>
        <w:rPr>
          <w:del w:id="15" w:author="matt" w:date="2014-11-29T19:52:00Z"/>
          <w:rFonts w:ascii="Times New Roman" w:eastAsia="Times New Roman" w:hAnsi="Times New Roman" w:cs="Times New Roman"/>
          <w:sz w:val="24"/>
        </w:rPr>
      </w:pPr>
      <w:del w:id="16" w:author="matt" w:date="2014-11-29T19:52:00Z">
        <w:r w:rsidDel="00C44DD9">
          <w:rPr>
            <w:rFonts w:ascii="Times New Roman" w:eastAsia="Times New Roman" w:hAnsi="Times New Roman" w:cs="Times New Roman"/>
            <w:sz w:val="24"/>
          </w:rPr>
          <w:delText xml:space="preserve">Due to the methods of data collection and participant recruitment, some skew in the sample was expected.  Hypotheses one through five describe the expected distribution of demographic results in the sample.  Hypotheses six through ten describe the expected outcomes on the preferred percent correct scores of the high and low game usage groups.  </w:delText>
        </w:r>
      </w:del>
    </w:p>
    <w:p w:rsidR="008340AF" w:rsidDel="00C44DD9" w:rsidRDefault="008340AF" w:rsidP="008340AF">
      <w:pPr>
        <w:pStyle w:val="Normal1"/>
        <w:spacing w:line="480" w:lineRule="auto"/>
        <w:ind w:firstLine="720"/>
        <w:rPr>
          <w:del w:id="17" w:author="matt" w:date="2014-11-29T19:52:00Z"/>
          <w:rFonts w:ascii="Times New Roman" w:eastAsia="Times New Roman" w:hAnsi="Times New Roman" w:cs="Times New Roman"/>
          <w:sz w:val="24"/>
        </w:rPr>
      </w:pPr>
      <w:del w:id="18" w:author="matt" w:date="2014-11-29T19:52:00Z">
        <w:r w:rsidRPr="00C94F17" w:rsidDel="00C44DD9">
          <w:rPr>
            <w:rFonts w:ascii="Times New Roman" w:eastAsia="Times New Roman" w:hAnsi="Times New Roman" w:cs="Times New Roman"/>
            <w:b/>
            <w:i/>
            <w:sz w:val="24"/>
          </w:rPr>
          <w:delText>Hypothesis 1</w:delText>
        </w:r>
        <w:r w:rsidDel="00C44DD9">
          <w:rPr>
            <w:rFonts w:ascii="Times New Roman" w:eastAsia="Times New Roman" w:hAnsi="Times New Roman" w:cs="Times New Roman"/>
            <w:b/>
            <w:i/>
            <w:sz w:val="24"/>
          </w:rPr>
          <w:delText xml:space="preserve">.  </w:delText>
        </w:r>
        <w:r w:rsidDel="00C44DD9">
          <w:rPr>
            <w:rFonts w:ascii="Times New Roman" w:eastAsia="Times New Roman" w:hAnsi="Times New Roman" w:cs="Times New Roman"/>
            <w:sz w:val="24"/>
          </w:rPr>
          <w:delText xml:space="preserve">The sample will contain significantly more males than females.  </w:delText>
        </w:r>
      </w:del>
    </w:p>
    <w:p w:rsidR="008340AF" w:rsidDel="00C44DD9" w:rsidRDefault="008340AF" w:rsidP="008340AF">
      <w:pPr>
        <w:pStyle w:val="Normal1"/>
        <w:spacing w:line="480" w:lineRule="auto"/>
        <w:ind w:firstLine="720"/>
        <w:rPr>
          <w:del w:id="19" w:author="matt" w:date="2014-11-29T19:52:00Z"/>
          <w:rFonts w:ascii="Times New Roman" w:eastAsia="Times New Roman" w:hAnsi="Times New Roman" w:cs="Times New Roman"/>
          <w:sz w:val="24"/>
        </w:rPr>
      </w:pPr>
      <w:del w:id="20" w:author="matt" w:date="2014-11-29T19:52:00Z">
        <w:r w:rsidDel="00C44DD9">
          <w:rPr>
            <w:rFonts w:ascii="Times New Roman" w:eastAsia="Times New Roman" w:hAnsi="Times New Roman" w:cs="Times New Roman"/>
            <w:b/>
            <w:i/>
            <w:sz w:val="24"/>
          </w:rPr>
          <w:delText xml:space="preserve">Hypothesis 2.  </w:delText>
        </w:r>
        <w:r w:rsidDel="00C44DD9">
          <w:rPr>
            <w:rFonts w:ascii="Times New Roman" w:eastAsia="Times New Roman" w:hAnsi="Times New Roman" w:cs="Times New Roman"/>
            <w:sz w:val="24"/>
          </w:rPr>
          <w:delText>The sample will be younger on average than the population as a whole.</w:delText>
        </w:r>
      </w:del>
    </w:p>
    <w:p w:rsidR="008340AF" w:rsidDel="00C44DD9" w:rsidRDefault="008340AF" w:rsidP="008340AF">
      <w:pPr>
        <w:pStyle w:val="Normal1"/>
        <w:spacing w:line="480" w:lineRule="auto"/>
        <w:ind w:firstLine="720"/>
        <w:rPr>
          <w:del w:id="21" w:author="matt" w:date="2014-11-29T19:52:00Z"/>
          <w:rFonts w:ascii="Times New Roman" w:eastAsia="Times New Roman" w:hAnsi="Times New Roman" w:cs="Times New Roman"/>
          <w:sz w:val="24"/>
        </w:rPr>
      </w:pPr>
      <w:del w:id="22" w:author="matt" w:date="2014-11-29T19:52:00Z">
        <w:r w:rsidDel="00C44DD9">
          <w:rPr>
            <w:rFonts w:ascii="Times New Roman" w:eastAsia="Times New Roman" w:hAnsi="Times New Roman" w:cs="Times New Roman"/>
            <w:b/>
            <w:i/>
            <w:sz w:val="24"/>
          </w:rPr>
          <w:delText xml:space="preserve">Hypothesis 3.  </w:delText>
        </w:r>
        <w:r w:rsidDel="00C44DD9">
          <w:rPr>
            <w:rFonts w:ascii="Times New Roman" w:eastAsia="Times New Roman" w:hAnsi="Times New Roman" w:cs="Times New Roman"/>
            <w:sz w:val="24"/>
          </w:rPr>
          <w:delText xml:space="preserve">The sample will include a higher percentage of Whites than the population as a whole.    </w:delText>
        </w:r>
      </w:del>
    </w:p>
    <w:p w:rsidR="008340AF" w:rsidDel="00C44DD9" w:rsidRDefault="008340AF" w:rsidP="008340AF">
      <w:pPr>
        <w:pStyle w:val="Normal1"/>
        <w:spacing w:line="480" w:lineRule="auto"/>
        <w:ind w:firstLine="720"/>
        <w:rPr>
          <w:del w:id="23" w:author="matt" w:date="2014-11-29T19:52:00Z"/>
          <w:rFonts w:ascii="Times New Roman" w:eastAsia="Times New Roman" w:hAnsi="Times New Roman" w:cs="Times New Roman"/>
          <w:sz w:val="24"/>
        </w:rPr>
      </w:pPr>
      <w:del w:id="24" w:author="matt" w:date="2014-11-29T19:52:00Z">
        <w:r w:rsidRPr="00C94F17" w:rsidDel="00C44DD9">
          <w:rPr>
            <w:rFonts w:ascii="Times New Roman" w:eastAsia="Times New Roman" w:hAnsi="Times New Roman" w:cs="Times New Roman"/>
            <w:b/>
            <w:i/>
            <w:sz w:val="24"/>
          </w:rPr>
          <w:delText>Hypothesis 4.</w:delText>
        </w:r>
        <w:r w:rsidDel="00C44DD9">
          <w:rPr>
            <w:rFonts w:ascii="Times New Roman" w:eastAsia="Times New Roman" w:hAnsi="Times New Roman" w:cs="Times New Roman"/>
            <w:b/>
            <w:i/>
            <w:sz w:val="24"/>
          </w:rPr>
          <w:delText xml:space="preserve">  </w:delText>
        </w:r>
        <w:r w:rsidDel="00C44DD9">
          <w:rPr>
            <w:rFonts w:ascii="Times New Roman" w:eastAsia="Times New Roman" w:hAnsi="Times New Roman" w:cs="Times New Roman"/>
            <w:sz w:val="24"/>
          </w:rPr>
          <w:delText xml:space="preserve">The sample will be more affluent than the population as a whole. </w:delText>
        </w:r>
      </w:del>
    </w:p>
    <w:p w:rsidR="008340AF" w:rsidDel="00C44DD9" w:rsidRDefault="008340AF" w:rsidP="008340AF">
      <w:pPr>
        <w:pStyle w:val="Normal1"/>
        <w:spacing w:line="480" w:lineRule="auto"/>
        <w:ind w:firstLine="720"/>
        <w:rPr>
          <w:del w:id="25" w:author="matt" w:date="2014-11-29T19:52:00Z"/>
          <w:rFonts w:ascii="Times New Roman" w:eastAsia="Times New Roman" w:hAnsi="Times New Roman" w:cs="Times New Roman"/>
          <w:sz w:val="24"/>
        </w:rPr>
      </w:pPr>
      <w:del w:id="26" w:author="matt" w:date="2014-11-29T19:52:00Z">
        <w:r w:rsidRPr="00C94F17" w:rsidDel="00C44DD9">
          <w:rPr>
            <w:rFonts w:ascii="Times New Roman" w:eastAsia="Times New Roman" w:hAnsi="Times New Roman" w:cs="Times New Roman"/>
            <w:b/>
            <w:i/>
            <w:sz w:val="24"/>
          </w:rPr>
          <w:delText>Hypothesis 5</w:delText>
        </w:r>
        <w:r w:rsidDel="00C44DD9">
          <w:rPr>
            <w:rFonts w:ascii="Times New Roman" w:eastAsia="Times New Roman" w:hAnsi="Times New Roman" w:cs="Times New Roman"/>
            <w:sz w:val="24"/>
          </w:rPr>
          <w:delText xml:space="preserve">.  The sample will contain a higher percentage of heavy video game users than the population as a whole.    </w:delText>
        </w:r>
      </w:del>
    </w:p>
    <w:p w:rsidR="008340AF" w:rsidRDefault="008340AF" w:rsidP="008340AF">
      <w:pPr>
        <w:pStyle w:val="Normal1"/>
        <w:spacing w:line="480" w:lineRule="auto"/>
        <w:ind w:firstLine="720"/>
        <w:rPr>
          <w:rFonts w:ascii="Times New Roman" w:eastAsia="Times New Roman" w:hAnsi="Times New Roman" w:cs="Times New Roman"/>
          <w:sz w:val="24"/>
        </w:rPr>
      </w:pPr>
      <w:commentRangeStart w:id="27"/>
      <w:r>
        <w:rPr>
          <w:rFonts w:ascii="Times New Roman" w:eastAsia="Times New Roman" w:hAnsi="Times New Roman" w:cs="Times New Roman"/>
          <w:b/>
          <w:i/>
          <w:sz w:val="24"/>
        </w:rPr>
        <w:t xml:space="preserve">Hypothesis 6.  </w:t>
      </w:r>
      <w:r>
        <w:rPr>
          <w:rFonts w:ascii="Times New Roman" w:eastAsia="Times New Roman" w:hAnsi="Times New Roman" w:cs="Times New Roman"/>
          <w:sz w:val="24"/>
        </w:rPr>
        <w:t>There will be no relationship between game-usage and IPPC.</w:t>
      </w:r>
    </w:p>
    <w:p w:rsidR="008340AF" w:rsidDel="00C44DD9" w:rsidRDefault="008340AF" w:rsidP="008340AF">
      <w:pPr>
        <w:pStyle w:val="Normal1"/>
        <w:spacing w:line="480" w:lineRule="auto"/>
        <w:ind w:firstLine="720"/>
        <w:rPr>
          <w:del w:id="28" w:author="matt" w:date="2014-11-29T19:54:00Z"/>
          <w:rFonts w:ascii="Times New Roman" w:eastAsia="Times New Roman" w:hAnsi="Times New Roman" w:cs="Times New Roman"/>
          <w:sz w:val="24"/>
        </w:rPr>
      </w:pPr>
      <w:del w:id="29" w:author="matt" w:date="2014-11-29T19:54:00Z">
        <w:r w:rsidDel="00C44DD9">
          <w:rPr>
            <w:rFonts w:ascii="Times New Roman" w:eastAsia="Times New Roman" w:hAnsi="Times New Roman" w:cs="Times New Roman"/>
            <w:b/>
            <w:i/>
            <w:sz w:val="24"/>
          </w:rPr>
          <w:delText xml:space="preserve">Hypothesis 7.  </w:delText>
        </w:r>
        <w:r w:rsidDel="00C44DD9">
          <w:rPr>
            <w:rFonts w:ascii="Times New Roman" w:eastAsia="Times New Roman" w:hAnsi="Times New Roman" w:cs="Times New Roman"/>
            <w:sz w:val="24"/>
          </w:rPr>
          <w:delText xml:space="preserve">There will be no difference in APPC between the high-game-usage and low-game-usage groups.  </w:delText>
        </w:r>
      </w:del>
    </w:p>
    <w:commentRangeEnd w:id="27"/>
    <w:p w:rsidR="008340AF" w:rsidDel="00C44DD9" w:rsidRDefault="00C44DD9" w:rsidP="00C44DD9">
      <w:pPr>
        <w:pStyle w:val="Normal1"/>
        <w:spacing w:line="480" w:lineRule="auto"/>
        <w:ind w:firstLine="720"/>
        <w:rPr>
          <w:del w:id="30" w:author="matt" w:date="2014-11-29T19:54:00Z"/>
          <w:rFonts w:ascii="Times New Roman" w:eastAsia="Times New Roman" w:hAnsi="Times New Roman" w:cs="Times New Roman"/>
          <w:sz w:val="24"/>
        </w:rPr>
      </w:pPr>
      <w:del w:id="31" w:author="matt" w:date="2014-11-29T19:54:00Z">
        <w:r w:rsidDel="00C44DD9">
          <w:rPr>
            <w:rStyle w:val="CommentReference"/>
          </w:rPr>
          <w:commentReference w:id="27"/>
        </w:r>
        <w:commentRangeStart w:id="32"/>
        <w:r w:rsidR="008340AF" w:rsidDel="00C44DD9">
          <w:rPr>
            <w:rFonts w:ascii="Times New Roman" w:eastAsia="Times New Roman" w:hAnsi="Times New Roman" w:cs="Times New Roman"/>
            <w:b/>
            <w:i/>
            <w:sz w:val="24"/>
          </w:rPr>
          <w:delText>Hypothesis 8</w:delText>
        </w:r>
        <w:r w:rsidR="008340AF" w:rsidRPr="00C94F17" w:rsidDel="00C44DD9">
          <w:rPr>
            <w:rFonts w:ascii="Times New Roman" w:eastAsia="Times New Roman" w:hAnsi="Times New Roman" w:cs="Times New Roman"/>
            <w:b/>
            <w:i/>
            <w:sz w:val="24"/>
          </w:rPr>
          <w:delText>.</w:delText>
        </w:r>
        <w:r w:rsidR="008340AF" w:rsidDel="00C44DD9">
          <w:rPr>
            <w:rFonts w:ascii="Times New Roman" w:eastAsia="Times New Roman" w:hAnsi="Times New Roman" w:cs="Times New Roman"/>
            <w:sz w:val="24"/>
          </w:rPr>
          <w:delText xml:space="preserve">  For each game usage group, there will be no difference in IPPC and APPC.  </w:delText>
        </w:r>
        <w:commentRangeEnd w:id="32"/>
        <w:r w:rsidDel="00C44DD9">
          <w:rPr>
            <w:rStyle w:val="CommentReference"/>
          </w:rPr>
          <w:commentReference w:id="32"/>
        </w:r>
      </w:del>
    </w:p>
    <w:p w:rsidR="008340AF" w:rsidDel="00C44DD9" w:rsidRDefault="008340AF" w:rsidP="00C44DD9">
      <w:pPr>
        <w:pStyle w:val="Normal1"/>
        <w:spacing w:line="480" w:lineRule="auto"/>
        <w:ind w:firstLine="720"/>
        <w:rPr>
          <w:del w:id="33" w:author="matt" w:date="2014-11-29T19:55:00Z"/>
          <w:rFonts w:ascii="Times New Roman" w:eastAsia="Times New Roman" w:hAnsi="Times New Roman" w:cs="Times New Roman"/>
          <w:sz w:val="24"/>
        </w:rPr>
      </w:pPr>
      <w:commentRangeStart w:id="34"/>
      <w:del w:id="35" w:author="matt" w:date="2014-11-29T19:55:00Z">
        <w:r w:rsidDel="00C44DD9">
          <w:rPr>
            <w:rFonts w:ascii="Times New Roman" w:eastAsia="Times New Roman" w:hAnsi="Times New Roman" w:cs="Times New Roman"/>
            <w:b/>
            <w:i/>
            <w:sz w:val="24"/>
          </w:rPr>
          <w:delText>Hypothesis 9</w:delText>
        </w:r>
        <w:r w:rsidRPr="00A2353A" w:rsidDel="00C44DD9">
          <w:rPr>
            <w:rFonts w:ascii="Times New Roman" w:eastAsia="Times New Roman" w:hAnsi="Times New Roman" w:cs="Times New Roman"/>
            <w:b/>
            <w:i/>
            <w:sz w:val="24"/>
          </w:rPr>
          <w:delText>.</w:delText>
        </w:r>
        <w:r w:rsidDel="00C44DD9">
          <w:rPr>
            <w:rFonts w:ascii="Times New Roman" w:eastAsia="Times New Roman" w:hAnsi="Times New Roman" w:cs="Times New Roman"/>
            <w:sz w:val="24"/>
          </w:rPr>
          <w:delText xml:space="preserve">  Mean IPPC score for each game-usage group will be in the 80%-95% range.  </w:delText>
        </w:r>
        <w:commentRangeEnd w:id="34"/>
        <w:r w:rsidR="00C44DD9" w:rsidDel="00C44DD9">
          <w:rPr>
            <w:rStyle w:val="CommentReference"/>
          </w:rPr>
          <w:commentReference w:id="34"/>
        </w:r>
      </w:del>
    </w:p>
    <w:p w:rsidR="00000000" w:rsidRDefault="008340AF">
      <w:pPr>
        <w:pStyle w:val="Normal1"/>
        <w:spacing w:line="480" w:lineRule="auto"/>
        <w:ind w:firstLine="720"/>
        <w:rPr>
          <w:rFonts w:ascii="Times New Roman" w:eastAsia="Times New Roman" w:hAnsi="Times New Roman" w:cs="Times New Roman"/>
          <w:sz w:val="24"/>
        </w:rPr>
      </w:pPr>
      <w:del w:id="36" w:author="matt" w:date="2014-11-29T19:55:00Z">
        <w:r w:rsidDel="00C44DD9">
          <w:rPr>
            <w:rFonts w:ascii="Times New Roman" w:eastAsia="Times New Roman" w:hAnsi="Times New Roman" w:cs="Times New Roman"/>
            <w:b/>
            <w:i/>
            <w:sz w:val="24"/>
          </w:rPr>
          <w:delText>Hypothesis 10</w:delText>
        </w:r>
        <w:r w:rsidRPr="00A2353A" w:rsidDel="00C44DD9">
          <w:rPr>
            <w:rFonts w:ascii="Times New Roman" w:eastAsia="Times New Roman" w:hAnsi="Times New Roman" w:cs="Times New Roman"/>
            <w:b/>
            <w:i/>
            <w:sz w:val="24"/>
          </w:rPr>
          <w:delText>.</w:delText>
        </w:r>
        <w:r w:rsidDel="00C44DD9">
          <w:rPr>
            <w:rFonts w:ascii="Times New Roman" w:eastAsia="Times New Roman" w:hAnsi="Times New Roman" w:cs="Times New Roman"/>
            <w:sz w:val="24"/>
          </w:rPr>
          <w:delText xml:space="preserve">  APPC score for each game-usage group will be in the 80%-95% range. </w:delText>
        </w:r>
      </w:del>
      <w:r>
        <w:rPr>
          <w:rFonts w:ascii="Times New Roman" w:eastAsia="Times New Roman" w:hAnsi="Times New Roman" w:cs="Times New Roman"/>
          <w:sz w:val="24"/>
        </w:rPr>
        <w:t xml:space="preserve"> </w:t>
      </w:r>
    </w:p>
    <w:p w:rsidR="008340AF" w:rsidRPr="00C94F17" w:rsidDel="001E486B" w:rsidRDefault="008340AF" w:rsidP="008340AF">
      <w:pPr>
        <w:pStyle w:val="Normal1"/>
        <w:spacing w:line="480" w:lineRule="auto"/>
        <w:ind w:firstLine="720"/>
        <w:rPr>
          <w:del w:id="37" w:author="matt" w:date="2014-11-29T19:57:00Z"/>
          <w:rFonts w:ascii="Times New Roman" w:eastAsia="Times New Roman" w:hAnsi="Times New Roman" w:cs="Times New Roman"/>
          <w:sz w:val="24"/>
        </w:rPr>
      </w:pPr>
      <w:del w:id="38" w:author="matt" w:date="2014-11-29T19:57:00Z">
        <w:r w:rsidRPr="00C94F17" w:rsidDel="001E486B">
          <w:rPr>
            <w:rFonts w:ascii="Times New Roman" w:eastAsia="Times New Roman" w:hAnsi="Times New Roman" w:cs="Times New Roman"/>
            <w:b/>
            <w:sz w:val="24"/>
          </w:rPr>
          <w:delText>H</w:delText>
        </w:r>
        <w:r w:rsidDel="001E486B">
          <w:rPr>
            <w:rFonts w:ascii="Times New Roman" w:eastAsia="Times New Roman" w:hAnsi="Times New Roman" w:cs="Times New Roman"/>
            <w:b/>
            <w:sz w:val="24"/>
          </w:rPr>
          <w:delText xml:space="preserve">ypotheses pertaining to neuroticism.  </w:delText>
        </w:r>
        <w:r w:rsidDel="001E486B">
          <w:rPr>
            <w:rFonts w:ascii="Times New Roman" w:eastAsia="Times New Roman" w:hAnsi="Times New Roman" w:cs="Times New Roman"/>
            <w:sz w:val="24"/>
          </w:rPr>
          <w:delText xml:space="preserve">Neuroticism was expected to relate to frustration tolerance and aversion to negative stimuli.  Because of increased desire to escape frustration and negative stimuli, this study expected there to be a significant increase in preferred percent correct for those individuals with higher neuroticism scores.  </w:delText>
        </w:r>
      </w:del>
    </w:p>
    <w:p w:rsidR="008340AF" w:rsidRDefault="008340AF" w:rsidP="008340AF">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 xml:space="preserve">Hypothesis 11.  </w:t>
      </w:r>
      <w:r>
        <w:rPr>
          <w:rFonts w:ascii="Times New Roman" w:eastAsia="Times New Roman" w:hAnsi="Times New Roman" w:cs="Times New Roman"/>
          <w:sz w:val="24"/>
        </w:rPr>
        <w:t xml:space="preserve">Higher levels of neuroticism will correlate with higher IPPC.  </w:t>
      </w:r>
    </w:p>
    <w:p w:rsidR="008340AF" w:rsidDel="001E486B" w:rsidRDefault="008340AF" w:rsidP="008340AF">
      <w:pPr>
        <w:pStyle w:val="Normal1"/>
        <w:spacing w:line="480" w:lineRule="auto"/>
        <w:ind w:firstLine="720"/>
        <w:rPr>
          <w:del w:id="39" w:author="matt" w:date="2014-11-29T19:57:00Z"/>
          <w:rFonts w:ascii="Times New Roman" w:eastAsia="Times New Roman" w:hAnsi="Times New Roman" w:cs="Times New Roman"/>
          <w:sz w:val="24"/>
        </w:rPr>
      </w:pPr>
      <w:commentRangeStart w:id="40"/>
      <w:del w:id="41" w:author="matt" w:date="2014-11-29T19:57:00Z">
        <w:r w:rsidRPr="00C94F17" w:rsidDel="001E486B">
          <w:rPr>
            <w:rFonts w:ascii="Times New Roman" w:eastAsia="Times New Roman" w:hAnsi="Times New Roman" w:cs="Times New Roman"/>
            <w:b/>
            <w:i/>
            <w:sz w:val="24"/>
          </w:rPr>
          <w:delText xml:space="preserve">Hypothesis </w:delText>
        </w:r>
        <w:r w:rsidDel="001E486B">
          <w:rPr>
            <w:rFonts w:ascii="Times New Roman" w:eastAsia="Times New Roman" w:hAnsi="Times New Roman" w:cs="Times New Roman"/>
            <w:b/>
            <w:i/>
            <w:sz w:val="24"/>
          </w:rPr>
          <w:delText>12</w:delText>
        </w:r>
      </w:del>
      <w:commentRangeEnd w:id="40"/>
      <w:r w:rsidR="001E486B">
        <w:rPr>
          <w:rStyle w:val="CommentReference"/>
        </w:rPr>
        <w:commentReference w:id="40"/>
      </w:r>
      <w:del w:id="42" w:author="matt" w:date="2014-11-29T19:57:00Z">
        <w:r w:rsidDel="001E486B">
          <w:rPr>
            <w:rFonts w:ascii="Times New Roman" w:eastAsia="Times New Roman" w:hAnsi="Times New Roman" w:cs="Times New Roman"/>
            <w:b/>
            <w:i/>
            <w:sz w:val="24"/>
          </w:rPr>
          <w:delText xml:space="preserve">.  </w:delText>
        </w:r>
        <w:r w:rsidDel="001E486B">
          <w:rPr>
            <w:rFonts w:ascii="Times New Roman" w:eastAsia="Times New Roman" w:hAnsi="Times New Roman" w:cs="Times New Roman"/>
            <w:sz w:val="24"/>
          </w:rPr>
          <w:delText xml:space="preserve">The set of participants with the highest neuroticism scores will produce a higher APPC than the set with the lowest neuroticism scores.  </w:delText>
        </w:r>
      </w:del>
    </w:p>
    <w:p w:rsidR="008340AF" w:rsidRPr="00C94F17" w:rsidDel="001E486B" w:rsidRDefault="008340AF" w:rsidP="008340AF">
      <w:pPr>
        <w:pStyle w:val="Normal1"/>
        <w:spacing w:line="480" w:lineRule="auto"/>
        <w:ind w:firstLine="720"/>
        <w:rPr>
          <w:del w:id="43" w:author="matt" w:date="2014-11-29T19:58:00Z"/>
          <w:rFonts w:ascii="Times New Roman" w:eastAsia="Times New Roman" w:hAnsi="Times New Roman" w:cs="Times New Roman"/>
          <w:sz w:val="24"/>
        </w:rPr>
      </w:pPr>
      <w:del w:id="44" w:author="matt" w:date="2014-11-29T19:58:00Z">
        <w:r w:rsidRPr="00C94F17" w:rsidDel="001E486B">
          <w:rPr>
            <w:rFonts w:ascii="Times New Roman" w:eastAsia="Times New Roman" w:hAnsi="Times New Roman" w:cs="Times New Roman"/>
            <w:b/>
            <w:sz w:val="24"/>
          </w:rPr>
          <w:delText xml:space="preserve">Hypotheses pertaining to </w:delText>
        </w:r>
        <w:r w:rsidDel="001E486B">
          <w:rPr>
            <w:rFonts w:ascii="Times New Roman" w:eastAsia="Times New Roman" w:hAnsi="Times New Roman" w:cs="Times New Roman"/>
            <w:b/>
            <w:sz w:val="24"/>
          </w:rPr>
          <w:delText>task</w:delText>
        </w:r>
        <w:r w:rsidRPr="00C94F17" w:rsidDel="001E486B">
          <w:rPr>
            <w:rFonts w:ascii="Times New Roman" w:eastAsia="Times New Roman" w:hAnsi="Times New Roman" w:cs="Times New Roman"/>
            <w:b/>
            <w:sz w:val="24"/>
          </w:rPr>
          <w:delText xml:space="preserve"> modalities.</w:delText>
        </w:r>
        <w:r w:rsidDel="001E486B">
          <w:rPr>
            <w:rFonts w:ascii="Times New Roman" w:eastAsia="Times New Roman" w:hAnsi="Times New Roman" w:cs="Times New Roman"/>
            <w:b/>
            <w:sz w:val="24"/>
          </w:rPr>
          <w:delText xml:space="preserve">  </w:delText>
        </w:r>
        <w:r w:rsidDel="001E486B">
          <w:rPr>
            <w:rFonts w:ascii="Times New Roman" w:eastAsia="Times New Roman" w:hAnsi="Times New Roman" w:cs="Times New Roman"/>
            <w:sz w:val="24"/>
          </w:rPr>
          <w:delText xml:space="preserve">Three task modalities were included in the study.  Due to the relatively weak link in literature between preferred learning modality and performance on modality-related tasks, this study expected no relationship between task type and preferred percent correct.  </w:delText>
        </w:r>
      </w:del>
    </w:p>
    <w:p w:rsidR="008340AF" w:rsidRDefault="008340AF" w:rsidP="008340AF">
      <w:pPr>
        <w:pStyle w:val="Normal1"/>
        <w:spacing w:line="480" w:lineRule="auto"/>
        <w:ind w:firstLine="720"/>
        <w:rPr>
          <w:rFonts w:ascii="Times New Roman" w:eastAsia="Times New Roman" w:hAnsi="Times New Roman" w:cs="Times New Roman"/>
          <w:sz w:val="24"/>
        </w:rPr>
      </w:pPr>
      <w:commentRangeStart w:id="45"/>
      <w:r>
        <w:rPr>
          <w:rFonts w:ascii="Times New Roman" w:eastAsia="Times New Roman" w:hAnsi="Times New Roman" w:cs="Times New Roman"/>
          <w:b/>
          <w:i/>
          <w:sz w:val="24"/>
        </w:rPr>
        <w:t xml:space="preserve">Hypothesis 13.  </w:t>
      </w:r>
      <w:r>
        <w:rPr>
          <w:rFonts w:ascii="Times New Roman" w:eastAsia="Times New Roman" w:hAnsi="Times New Roman" w:cs="Times New Roman"/>
          <w:sz w:val="24"/>
        </w:rPr>
        <w:t xml:space="preserve">There will be no significant difference between IPPC scores for the verbal, visual, and kinesthetic tasks.  </w:t>
      </w:r>
      <w:commentRangeEnd w:id="45"/>
      <w:r w:rsidR="001E486B">
        <w:rPr>
          <w:rStyle w:val="CommentReference"/>
        </w:rPr>
        <w:commentReference w:id="45"/>
      </w:r>
    </w:p>
    <w:p w:rsidR="008340AF" w:rsidDel="001E486B" w:rsidRDefault="008340AF" w:rsidP="008340AF">
      <w:pPr>
        <w:pStyle w:val="Normal1"/>
        <w:spacing w:line="480" w:lineRule="auto"/>
        <w:ind w:firstLine="720"/>
        <w:rPr>
          <w:del w:id="46" w:author="matt" w:date="2014-11-29T19:59:00Z"/>
          <w:rFonts w:ascii="Times New Roman" w:eastAsia="Times New Roman" w:hAnsi="Times New Roman" w:cs="Times New Roman"/>
          <w:sz w:val="24"/>
        </w:rPr>
      </w:pPr>
      <w:del w:id="47" w:author="matt" w:date="2014-11-29T19:59:00Z">
        <w:r w:rsidDel="001E486B">
          <w:rPr>
            <w:rFonts w:ascii="Times New Roman" w:eastAsia="Times New Roman" w:hAnsi="Times New Roman" w:cs="Times New Roman"/>
            <w:b/>
            <w:i/>
            <w:sz w:val="24"/>
          </w:rPr>
          <w:delText>Hypothesis 14</w:delText>
        </w:r>
        <w:r w:rsidRPr="00C94F17" w:rsidDel="001E486B">
          <w:rPr>
            <w:rFonts w:ascii="Times New Roman" w:eastAsia="Times New Roman" w:hAnsi="Times New Roman" w:cs="Times New Roman"/>
            <w:b/>
            <w:i/>
            <w:sz w:val="24"/>
          </w:rPr>
          <w:delText xml:space="preserve">.  </w:delText>
        </w:r>
        <w:r w:rsidDel="001E486B">
          <w:rPr>
            <w:rFonts w:ascii="Times New Roman" w:eastAsia="Times New Roman" w:hAnsi="Times New Roman" w:cs="Times New Roman"/>
            <w:sz w:val="24"/>
          </w:rPr>
          <w:delText>There will be no significant difference between APPC scores of the data sets for verbal, visual, and kinesthetic tasks.</w:delText>
        </w:r>
      </w:del>
    </w:p>
    <w:p w:rsidR="008340AF" w:rsidDel="001E486B" w:rsidRDefault="008340AF" w:rsidP="008340AF">
      <w:pPr>
        <w:pStyle w:val="Normal1"/>
        <w:spacing w:line="480" w:lineRule="auto"/>
        <w:ind w:firstLine="720"/>
        <w:rPr>
          <w:del w:id="48" w:author="matt" w:date="2014-11-29T19:59:00Z"/>
          <w:rFonts w:ascii="Times New Roman" w:eastAsia="Times New Roman" w:hAnsi="Times New Roman" w:cs="Times New Roman"/>
          <w:sz w:val="24"/>
        </w:rPr>
      </w:pPr>
      <w:del w:id="49" w:author="matt" w:date="2014-11-29T19:59:00Z">
        <w:r w:rsidRPr="00C94F17" w:rsidDel="001E486B">
          <w:rPr>
            <w:rFonts w:ascii="Times New Roman" w:eastAsia="Times New Roman" w:hAnsi="Times New Roman" w:cs="Times New Roman"/>
            <w:b/>
            <w:i/>
            <w:sz w:val="24"/>
          </w:rPr>
          <w:delText xml:space="preserve">Hypothesis </w:delText>
        </w:r>
        <w:r w:rsidDel="001E486B">
          <w:rPr>
            <w:rFonts w:ascii="Times New Roman" w:eastAsia="Times New Roman" w:hAnsi="Times New Roman" w:cs="Times New Roman"/>
            <w:b/>
            <w:i/>
            <w:sz w:val="24"/>
          </w:rPr>
          <w:delText>15</w:delText>
        </w:r>
        <w:r w:rsidRPr="00C94F17" w:rsidDel="001E486B">
          <w:rPr>
            <w:rFonts w:ascii="Times New Roman" w:eastAsia="Times New Roman" w:hAnsi="Times New Roman" w:cs="Times New Roman"/>
            <w:b/>
            <w:i/>
            <w:sz w:val="24"/>
          </w:rPr>
          <w:delText>.</w:delText>
        </w:r>
        <w:r w:rsidDel="001E486B">
          <w:rPr>
            <w:rFonts w:ascii="Times New Roman" w:eastAsia="Times New Roman" w:hAnsi="Times New Roman" w:cs="Times New Roman"/>
            <w:sz w:val="24"/>
          </w:rPr>
          <w:delText xml:space="preserve">  For each task modality, there will be no significant difference between IPPC and APPC scores. </w:delText>
        </w:r>
      </w:del>
    </w:p>
    <w:p w:rsidR="008340AF" w:rsidDel="001E486B" w:rsidRDefault="008340AF" w:rsidP="008340AF">
      <w:pPr>
        <w:pStyle w:val="Normal1"/>
        <w:spacing w:line="480" w:lineRule="auto"/>
        <w:ind w:firstLine="720"/>
        <w:rPr>
          <w:del w:id="50" w:author="matt" w:date="2014-11-29T19:59:00Z"/>
          <w:rFonts w:ascii="Times New Roman" w:eastAsia="Times New Roman" w:hAnsi="Times New Roman" w:cs="Times New Roman"/>
          <w:sz w:val="24"/>
        </w:rPr>
      </w:pPr>
      <w:del w:id="51" w:author="matt" w:date="2014-11-29T19:59:00Z">
        <w:r w:rsidDel="001E486B">
          <w:rPr>
            <w:rFonts w:ascii="Times New Roman" w:eastAsia="Times New Roman" w:hAnsi="Times New Roman" w:cs="Times New Roman"/>
            <w:b/>
            <w:i/>
            <w:sz w:val="24"/>
          </w:rPr>
          <w:delText xml:space="preserve">Hypothesis 16. </w:delText>
        </w:r>
        <w:r w:rsidRPr="004B143D" w:rsidDel="001E486B">
          <w:rPr>
            <w:rFonts w:ascii="Times New Roman" w:eastAsia="Times New Roman" w:hAnsi="Times New Roman" w:cs="Times New Roman"/>
            <w:sz w:val="24"/>
          </w:rPr>
          <w:delText xml:space="preserve"> </w:delText>
        </w:r>
        <w:r w:rsidDel="001E486B">
          <w:rPr>
            <w:rFonts w:ascii="Times New Roman" w:eastAsia="Times New Roman" w:hAnsi="Times New Roman" w:cs="Times New Roman"/>
            <w:sz w:val="24"/>
          </w:rPr>
          <w:delText xml:space="preserve">Mean IPPC score for each task will be in the 80%-95% range.  </w:delText>
        </w:r>
      </w:del>
    </w:p>
    <w:p w:rsidR="008340AF" w:rsidDel="001E486B" w:rsidRDefault="008340AF" w:rsidP="008340AF">
      <w:pPr>
        <w:pStyle w:val="Normal1"/>
        <w:spacing w:line="480" w:lineRule="auto"/>
        <w:ind w:firstLine="720"/>
        <w:rPr>
          <w:del w:id="52" w:author="matt" w:date="2014-11-29T19:59:00Z"/>
          <w:rFonts w:ascii="Times New Roman" w:eastAsia="Times New Roman" w:hAnsi="Times New Roman" w:cs="Times New Roman"/>
          <w:sz w:val="24"/>
        </w:rPr>
      </w:pPr>
      <w:del w:id="53" w:author="matt" w:date="2014-11-29T19:59:00Z">
        <w:r w:rsidDel="001E486B">
          <w:rPr>
            <w:rFonts w:ascii="Times New Roman" w:eastAsia="Times New Roman" w:hAnsi="Times New Roman" w:cs="Times New Roman"/>
            <w:b/>
            <w:i/>
            <w:sz w:val="24"/>
          </w:rPr>
          <w:delText>Hypothesis 17</w:delText>
        </w:r>
        <w:r w:rsidRPr="00A2353A" w:rsidDel="001E486B">
          <w:rPr>
            <w:rFonts w:ascii="Times New Roman" w:eastAsia="Times New Roman" w:hAnsi="Times New Roman" w:cs="Times New Roman"/>
            <w:b/>
            <w:i/>
            <w:sz w:val="24"/>
          </w:rPr>
          <w:delText>.</w:delText>
        </w:r>
        <w:r w:rsidDel="001E486B">
          <w:rPr>
            <w:rFonts w:ascii="Times New Roman" w:eastAsia="Times New Roman" w:hAnsi="Times New Roman" w:cs="Times New Roman"/>
            <w:sz w:val="24"/>
          </w:rPr>
          <w:delText xml:space="preserve">  APPC score for each task will be in the 80%-95% range.     </w:delText>
        </w:r>
      </w:del>
    </w:p>
    <w:p w:rsidR="008340AF" w:rsidRPr="00C94F17" w:rsidDel="001E486B" w:rsidRDefault="008340AF" w:rsidP="008340AF">
      <w:pPr>
        <w:pStyle w:val="Normal1"/>
        <w:spacing w:line="480" w:lineRule="auto"/>
        <w:ind w:firstLine="720"/>
        <w:rPr>
          <w:del w:id="54" w:author="matt" w:date="2014-11-29T19:59:00Z"/>
          <w:rFonts w:ascii="Times New Roman" w:eastAsia="Times New Roman" w:hAnsi="Times New Roman" w:cs="Times New Roman"/>
          <w:sz w:val="24"/>
        </w:rPr>
      </w:pPr>
      <w:del w:id="55" w:author="matt" w:date="2014-11-29T19:59:00Z">
        <w:r w:rsidDel="001E486B">
          <w:rPr>
            <w:rFonts w:ascii="Times New Roman" w:eastAsia="Times New Roman" w:hAnsi="Times New Roman" w:cs="Times New Roman"/>
            <w:b/>
            <w:sz w:val="24"/>
          </w:rPr>
          <w:delText xml:space="preserve">Hypotheses pertaining to overall data.  </w:delText>
        </w:r>
        <w:r w:rsidDel="001E486B">
          <w:rPr>
            <w:rFonts w:ascii="Times New Roman" w:eastAsia="Times New Roman" w:hAnsi="Times New Roman" w:cs="Times New Roman"/>
            <w:sz w:val="24"/>
          </w:rPr>
          <w:delText xml:space="preserve">The APPC and IPPC scores are computed in very different ways, but should have been measuring the same value.  This study expected that these numbers would be similar over the entire data set.  </w:delText>
        </w:r>
      </w:del>
    </w:p>
    <w:p w:rsidR="008340AF" w:rsidDel="001E486B" w:rsidRDefault="008340AF" w:rsidP="008340AF">
      <w:pPr>
        <w:pStyle w:val="Normal1"/>
        <w:spacing w:line="480" w:lineRule="auto"/>
        <w:ind w:firstLine="720"/>
        <w:rPr>
          <w:del w:id="56" w:author="matt" w:date="2014-11-29T20:02:00Z"/>
          <w:rFonts w:ascii="Times New Roman" w:eastAsia="Times New Roman" w:hAnsi="Times New Roman" w:cs="Times New Roman"/>
          <w:sz w:val="24"/>
        </w:rPr>
      </w:pPr>
      <w:del w:id="57" w:author="matt" w:date="2014-11-29T20:02:00Z">
        <w:r w:rsidDel="001E486B">
          <w:rPr>
            <w:rFonts w:ascii="Times New Roman" w:eastAsia="Times New Roman" w:hAnsi="Times New Roman" w:cs="Times New Roman"/>
            <w:b/>
            <w:i/>
            <w:sz w:val="24"/>
          </w:rPr>
          <w:delText xml:space="preserve">Hypothesis 18.  </w:delText>
        </w:r>
        <w:r w:rsidDel="001E486B">
          <w:rPr>
            <w:rFonts w:ascii="Times New Roman" w:eastAsia="Times New Roman" w:hAnsi="Times New Roman" w:cs="Times New Roman"/>
            <w:sz w:val="24"/>
          </w:rPr>
          <w:delText xml:space="preserve">There will be no significant difference between the IPPC and APPC scores for the total sample set.  </w:delText>
        </w:r>
      </w:del>
    </w:p>
    <w:p w:rsidR="008340AF" w:rsidDel="001E486B" w:rsidRDefault="008340AF" w:rsidP="008340AF">
      <w:pPr>
        <w:pStyle w:val="Normal1"/>
        <w:spacing w:line="480" w:lineRule="auto"/>
        <w:ind w:firstLine="720"/>
        <w:rPr>
          <w:del w:id="58" w:author="matt" w:date="2014-11-29T20:01:00Z"/>
          <w:rFonts w:ascii="Times New Roman" w:eastAsia="Times New Roman" w:hAnsi="Times New Roman" w:cs="Times New Roman"/>
          <w:sz w:val="24"/>
        </w:rPr>
      </w:pPr>
      <w:del w:id="59" w:author="matt" w:date="2014-11-29T20:01:00Z">
        <w:r w:rsidDel="001E486B">
          <w:rPr>
            <w:rFonts w:ascii="Times New Roman" w:eastAsia="Times New Roman" w:hAnsi="Times New Roman" w:cs="Times New Roman"/>
            <w:b/>
            <w:i/>
            <w:sz w:val="24"/>
          </w:rPr>
          <w:delText>Hypothesis 19</w:delText>
        </w:r>
        <w:r w:rsidRPr="00C94F17" w:rsidDel="001E486B">
          <w:rPr>
            <w:rFonts w:ascii="Times New Roman" w:eastAsia="Times New Roman" w:hAnsi="Times New Roman" w:cs="Times New Roman"/>
            <w:b/>
            <w:i/>
            <w:sz w:val="24"/>
          </w:rPr>
          <w:delText>.</w:delText>
        </w:r>
        <w:r w:rsidDel="001E486B">
          <w:rPr>
            <w:rFonts w:ascii="Times New Roman" w:eastAsia="Times New Roman" w:hAnsi="Times New Roman" w:cs="Times New Roman"/>
            <w:sz w:val="24"/>
          </w:rPr>
          <w:delText xml:space="preserve">  Overall mean IPPC score will be in the 80%-95% range.  </w:delText>
        </w:r>
      </w:del>
    </w:p>
    <w:p w:rsidR="008340AF" w:rsidDel="001E486B" w:rsidRDefault="008340AF" w:rsidP="008340AF">
      <w:pPr>
        <w:pStyle w:val="Normal1"/>
        <w:spacing w:line="480" w:lineRule="auto"/>
        <w:ind w:firstLine="720"/>
        <w:rPr>
          <w:del w:id="60" w:author="matt" w:date="2014-11-29T20:01:00Z"/>
          <w:rFonts w:ascii="Times New Roman" w:eastAsia="Times New Roman" w:hAnsi="Times New Roman" w:cs="Times New Roman"/>
          <w:sz w:val="24"/>
        </w:rPr>
      </w:pPr>
      <w:del w:id="61" w:author="matt" w:date="2014-11-29T20:01:00Z">
        <w:r w:rsidDel="001E486B">
          <w:rPr>
            <w:rFonts w:ascii="Times New Roman" w:eastAsia="Times New Roman" w:hAnsi="Times New Roman" w:cs="Times New Roman"/>
            <w:b/>
            <w:i/>
            <w:sz w:val="24"/>
          </w:rPr>
          <w:delText>Hypothesis 20</w:delText>
        </w:r>
        <w:r w:rsidRPr="00C94F17" w:rsidDel="001E486B">
          <w:rPr>
            <w:rFonts w:ascii="Times New Roman" w:eastAsia="Times New Roman" w:hAnsi="Times New Roman" w:cs="Times New Roman"/>
            <w:b/>
            <w:i/>
            <w:sz w:val="24"/>
          </w:rPr>
          <w:delText>.</w:delText>
        </w:r>
        <w:r w:rsidDel="001E486B">
          <w:rPr>
            <w:rFonts w:ascii="Times New Roman" w:eastAsia="Times New Roman" w:hAnsi="Times New Roman" w:cs="Times New Roman"/>
            <w:sz w:val="24"/>
          </w:rPr>
          <w:delText xml:space="preserve">  APPC score for the entire data set will be in the 80%-95% range.</w:delText>
        </w:r>
      </w:del>
    </w:p>
    <w:p w:rsidR="00CE3645" w:rsidRDefault="00CE3645"/>
    <w:sectPr w:rsidR="00CE3645" w:rsidSect="00480FA0">
      <w:pgSz w:w="12240" w:h="15840"/>
      <w:pgMar w:top="1440" w:right="1440" w:bottom="1440" w:left="144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matt" w:date="2014-11-29T20:03:00Z" w:initials="m">
    <w:p w:rsidR="004A415E" w:rsidRDefault="004A415E">
      <w:pPr>
        <w:pStyle w:val="CommentText"/>
      </w:pPr>
      <w:r>
        <w:rPr>
          <w:rStyle w:val="CommentReference"/>
        </w:rPr>
        <w:annotationRef/>
      </w:r>
      <w:r w:rsidR="00AF14F6">
        <w:t xml:space="preserve">Need to make sure your hypotheses will map directly </w:t>
      </w:r>
      <w:r>
        <w:t xml:space="preserve">onto </w:t>
      </w:r>
      <w:r w:rsidR="00AF14F6">
        <w:t>your analyses. When I read your analysis section, it should make perfect sense and directly test these. They</w:t>
      </w:r>
      <w:r>
        <w:t xml:space="preserve"> are typically simple like “xxx will be related to yyy” or “x groups will have higher yyy scores than z group”</w:t>
      </w:r>
    </w:p>
    <w:p w:rsidR="004A415E" w:rsidRDefault="004A415E">
      <w:pPr>
        <w:pStyle w:val="CommentText"/>
      </w:pPr>
    </w:p>
    <w:p w:rsidR="004A415E" w:rsidRDefault="004A415E">
      <w:pPr>
        <w:pStyle w:val="CommentText"/>
      </w:pPr>
      <w:r>
        <w:t xml:space="preserve">You need to narrow this down to no more than 6 testable hypotheses. </w:t>
      </w:r>
    </w:p>
    <w:p w:rsidR="004A415E" w:rsidRDefault="004A415E">
      <w:pPr>
        <w:pStyle w:val="CommentText"/>
      </w:pPr>
    </w:p>
    <w:p w:rsidR="004A415E" w:rsidRDefault="004A415E">
      <w:pPr>
        <w:pStyle w:val="CommentText"/>
      </w:pPr>
      <w:r>
        <w:t xml:space="preserve">I strongly urge you to read some other theses or dissertations. You will not find any with anywhere near this many hypotheses, and they will be very answerable. </w:t>
      </w:r>
    </w:p>
  </w:comment>
  <w:comment w:id="1" w:author="matt" w:date="2014-11-29T19:57:00Z" w:initials="m">
    <w:p w:rsidR="001E486B" w:rsidRDefault="001E486B">
      <w:pPr>
        <w:pStyle w:val="CommentText"/>
      </w:pPr>
      <w:r>
        <w:rPr>
          <w:rStyle w:val="CommentReference"/>
        </w:rPr>
        <w:annotationRef/>
      </w:r>
      <w:r>
        <w:t>I do not see the point of this APPC score. You will not need this. If everybody has a IPPC score, you will run analyses comparing these by group, and the statistics will create mean IPPCs for groups and compare those means.</w:t>
      </w:r>
    </w:p>
  </w:comment>
  <w:comment w:id="3" w:author="matt" w:date="2014-11-29T19:40:00Z" w:initials="m">
    <w:p w:rsidR="004A415E" w:rsidRDefault="004A415E">
      <w:pPr>
        <w:pStyle w:val="CommentText"/>
      </w:pPr>
      <w:r>
        <w:rPr>
          <w:rStyle w:val="CommentReference"/>
        </w:rPr>
        <w:annotationRef/>
      </w:r>
      <w:r>
        <w:t xml:space="preserve">I would take out the part about enjoyment, since you are not measuring that.   </w:t>
      </w:r>
    </w:p>
  </w:comment>
  <w:comment w:id="11" w:author="matt" w:date="2014-11-29T19:48:00Z" w:initials="m">
    <w:p w:rsidR="004A415E" w:rsidRDefault="004A415E">
      <w:pPr>
        <w:pStyle w:val="CommentText"/>
      </w:pPr>
      <w:r>
        <w:rPr>
          <w:rStyle w:val="CommentReference"/>
        </w:rPr>
        <w:annotationRef/>
      </w:r>
      <w:r w:rsidR="00C44DD9">
        <w:rPr>
          <w:rStyle w:val="CommentReference"/>
        </w:rPr>
        <w:t xml:space="preserve">I would reword this to talk about “preferred level of difficulty” not “highest level of enjoyment” since you are not measuring enjoyment. </w:t>
      </w:r>
    </w:p>
  </w:comment>
  <w:comment w:id="14" w:author="matt" w:date="2014-11-29T19:52:00Z" w:initials="m">
    <w:p w:rsidR="00C44DD9" w:rsidRDefault="00C44DD9">
      <w:pPr>
        <w:pStyle w:val="CommentText"/>
      </w:pPr>
      <w:r>
        <w:rPr>
          <w:rStyle w:val="CommentReference"/>
        </w:rPr>
        <w:annotationRef/>
      </w:r>
      <w:r>
        <w:t xml:space="preserve">I would cut the first 5 of these. They do not pertain to your research. These are hypotheses about who is going to take your survey, which is not actually what your research is about. </w:t>
      </w:r>
    </w:p>
  </w:comment>
  <w:comment w:id="27" w:author="matt" w:date="2014-11-29T19:53:00Z" w:initials="m">
    <w:p w:rsidR="00C44DD9" w:rsidRDefault="00C44DD9">
      <w:pPr>
        <w:pStyle w:val="CommentText"/>
      </w:pPr>
      <w:r>
        <w:rPr>
          <w:rStyle w:val="CommentReference"/>
        </w:rPr>
        <w:annotationRef/>
      </w:r>
      <w:r>
        <w:t>Aren’t these basically the same thing?  I would just stick with number 6</w:t>
      </w:r>
    </w:p>
  </w:comment>
  <w:comment w:id="32" w:author="matt" w:date="2014-11-29T19:54:00Z" w:initials="m">
    <w:p w:rsidR="00C44DD9" w:rsidRDefault="00C44DD9">
      <w:pPr>
        <w:pStyle w:val="CommentText"/>
      </w:pPr>
      <w:r>
        <w:rPr>
          <w:rStyle w:val="CommentReference"/>
        </w:rPr>
        <w:annotationRef/>
      </w:r>
      <w:r>
        <w:t>I don’t see how this is different from 6 and 7.</w:t>
      </w:r>
    </w:p>
  </w:comment>
  <w:comment w:id="34" w:author="matt" w:date="2014-11-29T19:55:00Z" w:initials="m">
    <w:p w:rsidR="00C44DD9" w:rsidRDefault="00C44DD9">
      <w:pPr>
        <w:pStyle w:val="CommentText"/>
      </w:pPr>
      <w:r>
        <w:rPr>
          <w:rStyle w:val="CommentReference"/>
        </w:rPr>
        <w:annotationRef/>
      </w:r>
      <w:r>
        <w:t>This is redundant. You already had a hypotheses about how scores will be 80-95%.  If this does not differ by game usage, than clearly you think the scores will be 80-95% for each game usage group.</w:t>
      </w:r>
    </w:p>
  </w:comment>
  <w:comment w:id="40" w:author="matt" w:date="2014-11-29T19:58:00Z" w:initials="m">
    <w:p w:rsidR="001E486B" w:rsidRDefault="001E486B">
      <w:pPr>
        <w:pStyle w:val="CommentText"/>
      </w:pPr>
      <w:r>
        <w:rPr>
          <w:rStyle w:val="CommentReference"/>
        </w:rPr>
        <w:annotationRef/>
      </w:r>
      <w:r>
        <w:t xml:space="preserve">Again, I find this redundant. It is testing the exact same thing as 11. </w:t>
      </w:r>
    </w:p>
  </w:comment>
  <w:comment w:id="45" w:author="matt" w:date="2014-11-29T19:59:00Z" w:initials="m">
    <w:p w:rsidR="001E486B" w:rsidRDefault="001E486B">
      <w:pPr>
        <w:pStyle w:val="CommentText"/>
      </w:pPr>
      <w:r>
        <w:rPr>
          <w:rStyle w:val="CommentReference"/>
        </w:rPr>
        <w:annotationRef/>
      </w:r>
      <w:r>
        <w:t xml:space="preserve">Isn’t this the same as hypothesis 4????     Except I like the wording better here so I would probably cut 4 and keep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8D54ED" w15:done="0"/>
  <w15:commentEx w15:paraId="780A4F4D"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Calibri Light">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e h">
    <w15:presenceInfo w15:providerId="Windows Live" w15:userId="a73c165035859530"/>
  </w15:person>
  <w15:person w15:author="Dr. Brittany Aleshire">
    <w15:presenceInfo w15:providerId="None" w15:userId="Dr. Brittany Aleshir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20"/>
  <w:characterSpacingControl w:val="doNotCompress"/>
  <w:compat/>
  <w:rsids>
    <w:rsidRoot w:val="008340AF"/>
    <w:rsid w:val="001E486B"/>
    <w:rsid w:val="00480FA0"/>
    <w:rsid w:val="004A415E"/>
    <w:rsid w:val="005476AE"/>
    <w:rsid w:val="005B5938"/>
    <w:rsid w:val="00674E8A"/>
    <w:rsid w:val="008340AF"/>
    <w:rsid w:val="00AF14F6"/>
    <w:rsid w:val="00B12CAB"/>
    <w:rsid w:val="00BF4DAC"/>
    <w:rsid w:val="00C44DD9"/>
    <w:rsid w:val="00CE3645"/>
  </w:rsids>
  <m:mathPr>
    <m:mathFont m:val="Party LE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FA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8340AF"/>
    <w:pPr>
      <w:spacing w:after="0" w:line="276" w:lineRule="auto"/>
    </w:pPr>
    <w:rPr>
      <w:rFonts w:ascii="Arial" w:eastAsia="Arial" w:hAnsi="Arial" w:cs="Arial"/>
      <w:color w:val="000000"/>
      <w:szCs w:val="24"/>
    </w:rPr>
  </w:style>
  <w:style w:type="character" w:styleId="CommentReference">
    <w:name w:val="annotation reference"/>
    <w:basedOn w:val="DefaultParagraphFont"/>
    <w:uiPriority w:val="99"/>
    <w:semiHidden/>
    <w:unhideWhenUsed/>
    <w:rsid w:val="008340AF"/>
    <w:rPr>
      <w:sz w:val="16"/>
      <w:szCs w:val="16"/>
    </w:rPr>
  </w:style>
  <w:style w:type="paragraph" w:styleId="CommentText">
    <w:name w:val="annotation text"/>
    <w:basedOn w:val="Normal"/>
    <w:link w:val="CommentTextChar"/>
    <w:uiPriority w:val="99"/>
    <w:semiHidden/>
    <w:unhideWhenUsed/>
    <w:rsid w:val="008340AF"/>
    <w:pPr>
      <w:spacing w:after="0" w:line="240" w:lineRule="auto"/>
    </w:pPr>
    <w:rPr>
      <w:rFonts w:ascii="Arial" w:eastAsia="Arial" w:hAnsi="Arial" w:cs="Arial"/>
      <w:color w:val="000000"/>
      <w:sz w:val="20"/>
      <w:szCs w:val="24"/>
    </w:rPr>
  </w:style>
  <w:style w:type="character" w:customStyle="1" w:styleId="CommentTextChar">
    <w:name w:val="Comment Text Char"/>
    <w:basedOn w:val="DefaultParagraphFont"/>
    <w:link w:val="CommentText"/>
    <w:uiPriority w:val="99"/>
    <w:semiHidden/>
    <w:rsid w:val="008340AF"/>
    <w:rPr>
      <w:rFonts w:ascii="Arial" w:eastAsia="Arial" w:hAnsi="Arial" w:cs="Arial"/>
      <w:color w:val="000000"/>
      <w:sz w:val="20"/>
      <w:szCs w:val="24"/>
    </w:rPr>
  </w:style>
  <w:style w:type="paragraph" w:styleId="BalloonText">
    <w:name w:val="Balloon Text"/>
    <w:basedOn w:val="Normal"/>
    <w:link w:val="BalloonTextChar"/>
    <w:uiPriority w:val="99"/>
    <w:semiHidden/>
    <w:unhideWhenUsed/>
    <w:rsid w:val="008340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0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2CAB"/>
    <w:pPr>
      <w:spacing w:after="160"/>
    </w:pPr>
    <w:rPr>
      <w:rFonts w:asciiTheme="minorHAnsi" w:eastAsiaTheme="minorHAnsi" w:hAnsiTheme="minorHAnsi" w:cstheme="minorBidi"/>
      <w:b/>
      <w:bCs/>
      <w:color w:val="auto"/>
      <w:szCs w:val="20"/>
    </w:rPr>
  </w:style>
  <w:style w:type="character" w:customStyle="1" w:styleId="CommentSubjectChar">
    <w:name w:val="Comment Subject Char"/>
    <w:basedOn w:val="CommentTextChar"/>
    <w:link w:val="CommentSubject"/>
    <w:uiPriority w:val="99"/>
    <w:semiHidden/>
    <w:rsid w:val="00B12CAB"/>
    <w:rPr>
      <w:rFonts w:ascii="Arial" w:eastAsia="Arial" w:hAnsi="Arial" w:cs="Arial"/>
      <w:b/>
      <w:bCs/>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8" Type="http://schemas.microsoft.com/office/2011/relationships/commentsExtended" Target="commentsExtended.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697</Words>
  <Characters>3976</Characters>
  <Application>Microsoft Macintosh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h</dc:creator>
  <cp:lastModifiedBy>Jeff Greenfield</cp:lastModifiedBy>
  <cp:revision>2</cp:revision>
  <dcterms:created xsi:type="dcterms:W3CDTF">2014-11-30T01:23:00Z</dcterms:created>
  <dcterms:modified xsi:type="dcterms:W3CDTF">2014-11-30T01:23:00Z</dcterms:modified>
</cp:coreProperties>
</file>
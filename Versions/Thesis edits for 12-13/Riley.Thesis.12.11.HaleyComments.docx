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people.xml" ContentType="application/vnd.openxmlformats-officedocument.wordprocessingml.people+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customXml/itemProps1.xml" ContentType="application/vnd.openxmlformats-officedocument.customXmlProperties+xml"/>
  <Override PartName="/word/commentsExtended.xml" ContentType="application/vnd.openxmlformats-officedocument.wordprocessingml.commentsExtended+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ackground w:color="FFFFFF"/>
  <w:body>
    <w:p w:rsidR="00BB3C97" w:rsidRPr="00BC306F" w:rsidRDefault="00BB3C97">
      <w:pPr>
        <w:pStyle w:val="Normal1"/>
        <w:spacing w:line="480" w:lineRule="auto"/>
        <w:ind w:firstLine="720"/>
        <w:jc w:val="center"/>
        <w:rPr>
          <w:rFonts w:ascii="Times New Roman" w:hAnsi="Times New Roman"/>
          <w:sz w:val="24"/>
        </w:rPr>
      </w:pPr>
    </w:p>
    <w:p w:rsidR="00BB3C97" w:rsidRPr="00BC306F" w:rsidRDefault="00BB3C97">
      <w:pPr>
        <w:pStyle w:val="Normal1"/>
        <w:spacing w:line="480" w:lineRule="auto"/>
        <w:ind w:firstLine="720"/>
        <w:jc w:val="center"/>
        <w:rPr>
          <w:rFonts w:ascii="Times New Roman" w:hAnsi="Times New Roman"/>
          <w:sz w:val="24"/>
        </w:rPr>
      </w:pPr>
    </w:p>
    <w:p w:rsidR="00BB3C97" w:rsidRPr="00BC306F" w:rsidRDefault="00BB3C97">
      <w:pPr>
        <w:pStyle w:val="Normal1"/>
        <w:spacing w:line="480" w:lineRule="auto"/>
        <w:ind w:firstLine="720"/>
        <w:jc w:val="center"/>
        <w:rPr>
          <w:rFonts w:ascii="Times New Roman" w:hAnsi="Times New Roman"/>
          <w:sz w:val="24"/>
        </w:rPr>
      </w:pPr>
    </w:p>
    <w:p w:rsidR="00BB3C97" w:rsidRPr="00BC306F" w:rsidRDefault="00BB3C97">
      <w:pPr>
        <w:pStyle w:val="Normal1"/>
        <w:spacing w:line="480" w:lineRule="auto"/>
        <w:ind w:firstLine="720"/>
        <w:jc w:val="center"/>
        <w:rPr>
          <w:rFonts w:ascii="Times New Roman" w:hAnsi="Times New Roman"/>
          <w:sz w:val="24"/>
        </w:rPr>
      </w:pPr>
    </w:p>
    <w:p w:rsidR="00353C7C" w:rsidRPr="00BC306F" w:rsidRDefault="00353C7C" w:rsidP="003F373E">
      <w:pPr>
        <w:pStyle w:val="Normal1"/>
        <w:spacing w:line="480" w:lineRule="auto"/>
        <w:rPr>
          <w:rFonts w:ascii="Times New Roman" w:hAnsi="Times New Roman"/>
          <w:sz w:val="24"/>
        </w:rPr>
      </w:pPr>
    </w:p>
    <w:p w:rsidR="00353C7C" w:rsidRPr="00BC306F" w:rsidRDefault="00353C7C" w:rsidP="003F373E">
      <w:pPr>
        <w:pStyle w:val="Normal1"/>
        <w:spacing w:line="480" w:lineRule="auto"/>
        <w:rPr>
          <w:rFonts w:ascii="Times New Roman" w:hAnsi="Times New Roman"/>
          <w:sz w:val="24"/>
        </w:rPr>
      </w:pPr>
    </w:p>
    <w:p w:rsidR="00BB3C97" w:rsidRPr="00BC306F" w:rsidRDefault="003F373E">
      <w:pPr>
        <w:pStyle w:val="Normal1"/>
        <w:spacing w:line="480" w:lineRule="auto"/>
        <w:ind w:firstLine="720"/>
        <w:jc w:val="center"/>
        <w:rPr>
          <w:rFonts w:ascii="Times New Roman" w:eastAsia="Times New Roman" w:hAnsi="Times New Roman" w:cs="Times New Roman"/>
          <w:sz w:val="24"/>
        </w:rPr>
      </w:pPr>
      <w:r w:rsidRPr="00BC306F">
        <w:rPr>
          <w:rFonts w:ascii="Times New Roman" w:eastAsia="Times New Roman" w:hAnsi="Times New Roman" w:cs="Times New Roman"/>
          <w:sz w:val="24"/>
        </w:rPr>
        <w:t xml:space="preserve">Preferred </w:t>
      </w:r>
      <w:r w:rsidR="0069751A">
        <w:rPr>
          <w:rFonts w:ascii="Times New Roman" w:eastAsia="Times New Roman" w:hAnsi="Times New Roman" w:cs="Times New Roman"/>
          <w:sz w:val="24"/>
        </w:rPr>
        <w:t>Percent Correct</w:t>
      </w:r>
      <w:r w:rsidRPr="00BC306F">
        <w:rPr>
          <w:rFonts w:ascii="Times New Roman" w:eastAsia="Times New Roman" w:hAnsi="Times New Roman" w:cs="Times New Roman"/>
          <w:sz w:val="24"/>
        </w:rPr>
        <w:t xml:space="preserve"> in Novel Computer-Based Tasks</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 xml:space="preserve">Thesis presented to the Faculty of </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Notre Dame de Namur University</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In partial fulfillment of the requirements for the degree of</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Masters of Science in Clinical Psychology</w:t>
      </w:r>
    </w:p>
    <w:p w:rsidR="00353C7C" w:rsidRPr="00BC306F" w:rsidRDefault="00353C7C" w:rsidP="00353C7C">
      <w:pPr>
        <w:pStyle w:val="Normal1"/>
        <w:spacing w:line="480" w:lineRule="auto"/>
        <w:ind w:firstLine="720"/>
        <w:jc w:val="center"/>
        <w:rPr>
          <w:rFonts w:ascii="Times New Roman" w:hAnsi="Times New Roman"/>
          <w:sz w:val="24"/>
        </w:rPr>
      </w:pPr>
      <w:proofErr w:type="gramStart"/>
      <w:r w:rsidRPr="00BC306F">
        <w:rPr>
          <w:rFonts w:ascii="Times New Roman" w:hAnsi="Times New Roman"/>
          <w:sz w:val="24"/>
        </w:rPr>
        <w:t>by</w:t>
      </w:r>
      <w:proofErr w:type="gramEnd"/>
    </w:p>
    <w:p w:rsidR="00353C7C" w:rsidRPr="00BC306F" w:rsidRDefault="00E83AB9"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Steven Riley</w:t>
      </w:r>
    </w:p>
    <w:p w:rsidR="00353C7C" w:rsidRPr="00BC306F" w:rsidRDefault="00353C7C" w:rsidP="00353C7C">
      <w:pPr>
        <w:pStyle w:val="Normal1"/>
        <w:spacing w:line="480" w:lineRule="auto"/>
        <w:ind w:firstLine="720"/>
        <w:jc w:val="center"/>
        <w:rPr>
          <w:rFonts w:ascii="Times New Roman" w:hAnsi="Times New Roman"/>
          <w:sz w:val="24"/>
        </w:rPr>
      </w:pPr>
    </w:p>
    <w:p w:rsidR="00353C7C" w:rsidRPr="00BC306F" w:rsidRDefault="00353C7C" w:rsidP="00353C7C">
      <w:pPr>
        <w:pStyle w:val="Normal1"/>
        <w:spacing w:line="480" w:lineRule="auto"/>
        <w:ind w:firstLine="720"/>
        <w:jc w:val="center"/>
        <w:rPr>
          <w:rFonts w:ascii="Times New Roman" w:hAnsi="Times New Roman"/>
          <w:sz w:val="24"/>
        </w:rPr>
      </w:pPr>
    </w:p>
    <w:p w:rsidR="00353C7C" w:rsidRPr="00BC306F" w:rsidRDefault="00353C7C" w:rsidP="00353C7C">
      <w:pPr>
        <w:pStyle w:val="Normal1"/>
        <w:spacing w:line="480" w:lineRule="auto"/>
        <w:ind w:firstLine="720"/>
        <w:jc w:val="center"/>
        <w:rPr>
          <w:rFonts w:ascii="Times New Roman" w:hAnsi="Times New Roman"/>
          <w:sz w:val="24"/>
        </w:rPr>
      </w:pPr>
    </w:p>
    <w:p w:rsidR="00353C7C" w:rsidRPr="00BC306F" w:rsidRDefault="00353C7C" w:rsidP="00353C7C">
      <w:pPr>
        <w:pStyle w:val="Normal1"/>
        <w:spacing w:line="480" w:lineRule="auto"/>
        <w:ind w:firstLine="720"/>
        <w:jc w:val="center"/>
        <w:rPr>
          <w:rFonts w:ascii="Times New Roman" w:hAnsi="Times New Roman"/>
          <w:sz w:val="24"/>
        </w:rPr>
      </w:pPr>
    </w:p>
    <w:p w:rsidR="00353C7C" w:rsidRPr="00BC306F" w:rsidRDefault="00353C7C" w:rsidP="00353C7C">
      <w:pPr>
        <w:pStyle w:val="Normal1"/>
        <w:spacing w:line="480" w:lineRule="auto"/>
        <w:ind w:firstLine="720"/>
        <w:jc w:val="center"/>
        <w:rPr>
          <w:rFonts w:ascii="Times New Roman" w:hAnsi="Times New Roman"/>
          <w:sz w:val="24"/>
        </w:rPr>
      </w:pP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Approved by:</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Michele Haley, Ph.D., Chairperson</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Matthew Harris, Ph.D</w:t>
      </w:r>
      <w:r w:rsidR="00E83AB9" w:rsidRPr="00BC306F">
        <w:rPr>
          <w:rFonts w:ascii="Times New Roman" w:hAnsi="Times New Roman"/>
          <w:sz w:val="24"/>
        </w:rPr>
        <w:t>.</w:t>
      </w:r>
      <w:r w:rsidRPr="00BC306F">
        <w:rPr>
          <w:rFonts w:ascii="Times New Roman" w:hAnsi="Times New Roman"/>
          <w:sz w:val="24"/>
        </w:rPr>
        <w:t>, Chairperson</w:t>
      </w:r>
    </w:p>
    <w:p w:rsidR="00353C7C" w:rsidRPr="00BC306F" w:rsidRDefault="00E83AB9"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Helen Marlo, Ph.D., Second Reader</w:t>
      </w:r>
    </w:p>
    <w:p w:rsidR="00BB3C97" w:rsidRPr="00BC306F" w:rsidRDefault="00353C7C" w:rsidP="003F373E">
      <w:pPr>
        <w:pStyle w:val="Normal1"/>
        <w:rPr>
          <w:rFonts w:ascii="Times New Roman" w:hAnsi="Times New Roman"/>
          <w:sz w:val="24"/>
        </w:rPr>
      </w:pPr>
      <w:r w:rsidRPr="00BC306F">
        <w:rPr>
          <w:rFonts w:ascii="Times New Roman" w:eastAsia="Times New Roman" w:hAnsi="Times New Roman" w:cs="Times New Roman"/>
          <w:sz w:val="24"/>
        </w:rPr>
        <w:t xml:space="preserve"> </w:t>
      </w:r>
    </w:p>
    <w:p w:rsidR="00E83AB9" w:rsidRPr="00BC306F" w:rsidRDefault="00E83AB9" w:rsidP="006239B3">
      <w:pPr>
        <w:spacing w:line="480" w:lineRule="auto"/>
        <w:rPr>
          <w:rFonts w:ascii="Times New Roman" w:eastAsia="Times New Roman" w:hAnsi="Times New Roman" w:cs="Times New Roman"/>
          <w:sz w:val="24"/>
        </w:rPr>
      </w:pPr>
    </w:p>
    <w:p w:rsidR="00BB3C97" w:rsidRPr="00217B4C" w:rsidRDefault="003F373E" w:rsidP="006239B3">
      <w:pPr>
        <w:pStyle w:val="Normal1"/>
        <w:spacing w:line="480" w:lineRule="auto"/>
        <w:jc w:val="center"/>
        <w:rPr>
          <w:rFonts w:ascii="Times New Roman" w:hAnsi="Times New Roman"/>
          <w:b/>
          <w:sz w:val="24"/>
        </w:rPr>
      </w:pPr>
      <w:r w:rsidRPr="00217B4C">
        <w:rPr>
          <w:rFonts w:ascii="Times New Roman" w:eastAsia="Times New Roman" w:hAnsi="Times New Roman" w:cs="Times New Roman"/>
          <w:b/>
          <w:sz w:val="24"/>
        </w:rPr>
        <w:t>Abstract</w:t>
      </w:r>
    </w:p>
    <w:p w:rsidR="00282467" w:rsidRPr="00BC306F" w:rsidRDefault="00FC3DA3" w:rsidP="006239B3">
      <w:pPr>
        <w:pStyle w:val="Normal1"/>
        <w:spacing w:line="480" w:lineRule="auto"/>
        <w:rPr>
          <w:rFonts w:ascii="Times New Roman" w:hAnsi="Times New Roman"/>
          <w:sz w:val="24"/>
        </w:rPr>
      </w:pPr>
      <w:r w:rsidRPr="00BC306F">
        <w:rPr>
          <w:rFonts w:ascii="Times New Roman" w:eastAsia="Times New Roman" w:hAnsi="Times New Roman" w:cs="Times New Roman"/>
          <w:sz w:val="24"/>
        </w:rPr>
        <w:t>T</w:t>
      </w:r>
      <w:r w:rsidR="00E6729A" w:rsidRPr="00BC306F">
        <w:rPr>
          <w:rFonts w:ascii="Times New Roman" w:eastAsia="Times New Roman" w:hAnsi="Times New Roman" w:cs="Times New Roman"/>
          <w:sz w:val="24"/>
        </w:rPr>
        <w:t>his research investigated whether</w:t>
      </w:r>
      <w:r w:rsidR="003F373E" w:rsidRPr="00BC306F">
        <w:rPr>
          <w:rFonts w:ascii="Times New Roman" w:eastAsia="Times New Roman" w:hAnsi="Times New Roman" w:cs="Times New Roman"/>
          <w:sz w:val="24"/>
        </w:rPr>
        <w:t xml:space="preserve"> computer users prefer</w:t>
      </w:r>
      <w:r w:rsidR="00CC7106" w:rsidRPr="00BC306F">
        <w:rPr>
          <w:rFonts w:ascii="Times New Roman" w:eastAsia="Times New Roman" w:hAnsi="Times New Roman" w:cs="Times New Roman"/>
          <w:sz w:val="24"/>
        </w:rPr>
        <w:t>red</w:t>
      </w:r>
      <w:r w:rsidR="003F373E" w:rsidRPr="00BC306F">
        <w:rPr>
          <w:rFonts w:ascii="Times New Roman" w:eastAsia="Times New Roman" w:hAnsi="Times New Roman" w:cs="Times New Roman"/>
          <w:sz w:val="24"/>
        </w:rPr>
        <w:t xml:space="preserve"> moderate levels of difficulty when encountering new tasks</w:t>
      </w:r>
      <w:r w:rsidR="003A7003" w:rsidRPr="00BC306F">
        <w:rPr>
          <w:rFonts w:ascii="Times New Roman" w:eastAsia="Times New Roman" w:hAnsi="Times New Roman" w:cs="Times New Roman"/>
          <w:sz w:val="24"/>
        </w:rPr>
        <w:t>.</w:t>
      </w:r>
      <w:r w:rsidR="003F373E" w:rsidRPr="00BC306F">
        <w:rPr>
          <w:rFonts w:ascii="Times New Roman" w:eastAsia="Times New Roman" w:hAnsi="Times New Roman" w:cs="Times New Roman"/>
          <w:sz w:val="24"/>
        </w:rPr>
        <w:t xml:space="preserve"> </w:t>
      </w:r>
      <w:r w:rsidRPr="00BC306F">
        <w:rPr>
          <w:rFonts w:ascii="Times New Roman" w:eastAsia="Times New Roman" w:hAnsi="Times New Roman" w:cs="Times New Roman"/>
          <w:sz w:val="24"/>
        </w:rPr>
        <w:t>This research attempted to quantify the preferred percentage correct (PPC) on three computer-based tasks (one verbal, one visual and one kinesthetic) for a sample of Internet users.  PPC was defined as the point where participants gave no net preference to the change in difficulty level upon completion of ten trials of a computer- based t</w:t>
      </w:r>
      <w:r w:rsidR="004F007D" w:rsidRPr="00BC306F">
        <w:rPr>
          <w:rFonts w:ascii="Times New Roman" w:eastAsia="Times New Roman" w:hAnsi="Times New Roman" w:cs="Times New Roman"/>
          <w:sz w:val="24"/>
        </w:rPr>
        <w:t xml:space="preserve">ask with fixed difficulty level.  </w:t>
      </w:r>
      <w:r w:rsidR="003A7003" w:rsidRPr="00BC306F">
        <w:rPr>
          <w:rFonts w:ascii="Times New Roman" w:eastAsia="Times New Roman" w:hAnsi="Times New Roman" w:cs="Times New Roman"/>
          <w:sz w:val="24"/>
        </w:rPr>
        <w:t xml:space="preserve">The sample included </w:t>
      </w:r>
      <w:r w:rsidR="00084501" w:rsidRPr="00BC306F">
        <w:rPr>
          <w:rFonts w:ascii="Times New Roman" w:eastAsia="Times New Roman" w:hAnsi="Times New Roman" w:cs="Times New Roman"/>
          <w:sz w:val="24"/>
        </w:rPr>
        <w:t>102 individuals of mean age 24.1</w:t>
      </w:r>
      <w:r w:rsidR="00CC7106" w:rsidRPr="00BC306F">
        <w:rPr>
          <w:rFonts w:ascii="Times New Roman" w:eastAsia="Times New Roman" w:hAnsi="Times New Roman" w:cs="Times New Roman"/>
          <w:sz w:val="24"/>
        </w:rPr>
        <w:t xml:space="preserve"> who were recruited </w:t>
      </w:r>
      <w:r w:rsidR="003E32FF" w:rsidRPr="00BC306F">
        <w:rPr>
          <w:rFonts w:ascii="Times New Roman" w:eastAsia="Times New Roman" w:hAnsi="Times New Roman" w:cs="Times New Roman"/>
          <w:sz w:val="24"/>
        </w:rPr>
        <w:t>through</w:t>
      </w:r>
      <w:r w:rsidR="00084501" w:rsidRPr="00BC306F">
        <w:rPr>
          <w:rFonts w:ascii="Times New Roman" w:eastAsia="Times New Roman" w:hAnsi="Times New Roman" w:cs="Times New Roman"/>
          <w:sz w:val="24"/>
        </w:rPr>
        <w:t xml:space="preserve"> posts on Reddit, Facebook and Craigslist</w:t>
      </w:r>
      <w:r w:rsidR="00CC7106" w:rsidRPr="00BC306F">
        <w:rPr>
          <w:rFonts w:ascii="Times New Roman" w:eastAsia="Times New Roman" w:hAnsi="Times New Roman" w:cs="Times New Roman"/>
          <w:sz w:val="24"/>
        </w:rPr>
        <w:t xml:space="preserve">.  </w:t>
      </w:r>
      <w:r w:rsidR="006239B3" w:rsidRPr="00BC306F">
        <w:rPr>
          <w:rFonts w:ascii="Times New Roman" w:eastAsia="Times New Roman" w:hAnsi="Times New Roman" w:cs="Times New Roman"/>
          <w:sz w:val="24"/>
        </w:rPr>
        <w:t xml:space="preserve">Most participants were White </w:t>
      </w:r>
      <w:ins w:id="0" w:author="Jeff Greenfield" w:date="2014-12-11T16:21:00Z">
        <w:r w:rsidR="00B2398C">
          <w:rPr>
            <w:rFonts w:ascii="Times New Roman" w:eastAsia="Times New Roman" w:hAnsi="Times New Roman" w:cs="Times New Roman"/>
            <w:sz w:val="24"/>
          </w:rPr>
          <w:t xml:space="preserve">(75%) </w:t>
        </w:r>
      </w:ins>
      <w:r w:rsidR="006239B3" w:rsidRPr="00BC306F">
        <w:rPr>
          <w:rFonts w:ascii="Times New Roman" w:eastAsia="Times New Roman" w:hAnsi="Times New Roman" w:cs="Times New Roman"/>
          <w:sz w:val="24"/>
        </w:rPr>
        <w:t>and low-income</w:t>
      </w:r>
      <w:ins w:id="1" w:author="Jeff Greenfield" w:date="2014-12-11T16:21:00Z">
        <w:r w:rsidR="00B2398C">
          <w:rPr>
            <w:rFonts w:ascii="Times New Roman" w:eastAsia="Times New Roman" w:hAnsi="Times New Roman" w:cs="Times New Roman"/>
            <w:sz w:val="24"/>
          </w:rPr>
          <w:t xml:space="preserve"> (66% had incomes of </w:t>
        </w:r>
      </w:ins>
      <w:ins w:id="2" w:author="Jeff Greenfield" w:date="2014-12-11T16:22:00Z">
        <w:r w:rsidR="00B2398C">
          <w:rPr>
            <w:rFonts w:ascii="Times New Roman" w:eastAsia="Times New Roman" w:hAnsi="Times New Roman" w:cs="Times New Roman"/>
            <w:sz w:val="24"/>
          </w:rPr>
          <w:t>less than</w:t>
        </w:r>
      </w:ins>
      <w:ins w:id="3" w:author="Jeff Greenfield" w:date="2014-12-11T16:21:00Z">
        <w:r w:rsidR="00B2398C">
          <w:rPr>
            <w:rFonts w:ascii="Times New Roman" w:eastAsia="Times New Roman" w:hAnsi="Times New Roman" w:cs="Times New Roman"/>
            <w:sz w:val="24"/>
          </w:rPr>
          <w:t xml:space="preserve"> </w:t>
        </w:r>
      </w:ins>
      <w:ins w:id="4" w:author="Jeff Greenfield" w:date="2014-12-11T16:22:00Z">
        <w:r w:rsidR="00B2398C">
          <w:rPr>
            <w:rFonts w:ascii="Times New Roman" w:eastAsia="Times New Roman" w:hAnsi="Times New Roman" w:cs="Times New Roman"/>
            <w:sz w:val="24"/>
          </w:rPr>
          <w:t>$</w:t>
        </w:r>
      </w:ins>
      <w:ins w:id="5" w:author="Jeff Greenfield" w:date="2014-12-11T16:21:00Z">
        <w:r w:rsidR="00B2398C">
          <w:rPr>
            <w:rFonts w:ascii="Times New Roman" w:eastAsia="Times New Roman" w:hAnsi="Times New Roman" w:cs="Times New Roman"/>
            <w:sz w:val="24"/>
          </w:rPr>
          <w:t>25</w:t>
        </w:r>
      </w:ins>
      <w:ins w:id="6" w:author="Jeff Greenfield" w:date="2014-12-11T16:22:00Z">
        <w:r w:rsidR="00B2398C">
          <w:rPr>
            <w:rFonts w:ascii="Times New Roman" w:eastAsia="Times New Roman" w:hAnsi="Times New Roman" w:cs="Times New Roman"/>
            <w:sz w:val="24"/>
          </w:rPr>
          <w:t>,000/year</w:t>
        </w:r>
      </w:ins>
      <w:ins w:id="7" w:author="Jeff Greenfield" w:date="2014-12-11T16:21:00Z">
        <w:r w:rsidR="00B2398C">
          <w:rPr>
            <w:rFonts w:ascii="Times New Roman" w:eastAsia="Times New Roman" w:hAnsi="Times New Roman" w:cs="Times New Roman"/>
            <w:sz w:val="24"/>
          </w:rPr>
          <w:t>)</w:t>
        </w:r>
      </w:ins>
      <w:r w:rsidR="006239B3" w:rsidRPr="00BC306F">
        <w:rPr>
          <w:rFonts w:ascii="Times New Roman" w:eastAsia="Times New Roman" w:hAnsi="Times New Roman" w:cs="Times New Roman"/>
          <w:sz w:val="24"/>
        </w:rPr>
        <w:t>, and about half of them were female</w:t>
      </w:r>
      <w:ins w:id="8" w:author="Jeff Greenfield" w:date="2014-12-11T16:22:00Z">
        <w:r w:rsidR="00B2398C">
          <w:rPr>
            <w:rFonts w:ascii="Times New Roman" w:eastAsia="Times New Roman" w:hAnsi="Times New Roman" w:cs="Times New Roman"/>
            <w:sz w:val="24"/>
          </w:rPr>
          <w:t xml:space="preserve"> (46%)</w:t>
        </w:r>
      </w:ins>
      <w:r w:rsidR="006239B3" w:rsidRPr="00BC306F">
        <w:rPr>
          <w:rFonts w:ascii="Times New Roman" w:eastAsia="Times New Roman" w:hAnsi="Times New Roman" w:cs="Times New Roman"/>
          <w:sz w:val="24"/>
        </w:rPr>
        <w:t xml:space="preserve">.  </w:t>
      </w:r>
      <w:ins w:id="9" w:author="Jeff Greenfield" w:date="2014-12-11T16:17:00Z">
        <w:r w:rsidR="00B2398C">
          <w:rPr>
            <w:rFonts w:ascii="Times New Roman" w:eastAsia="Times New Roman" w:hAnsi="Times New Roman" w:cs="Times New Roman"/>
            <w:sz w:val="24"/>
          </w:rPr>
          <w:t>Sixty-two</w:t>
        </w:r>
        <w:r w:rsidR="00B2398C" w:rsidRPr="00BC306F">
          <w:rPr>
            <w:rFonts w:ascii="Times New Roman" w:eastAsia="Times New Roman" w:hAnsi="Times New Roman" w:cs="Times New Roman"/>
            <w:sz w:val="24"/>
          </w:rPr>
          <w:t xml:space="preserve"> </w:t>
        </w:r>
      </w:ins>
      <w:r w:rsidR="003A7003" w:rsidRPr="00BC306F">
        <w:rPr>
          <w:rFonts w:ascii="Times New Roman" w:eastAsia="Times New Roman" w:hAnsi="Times New Roman" w:cs="Times New Roman"/>
          <w:sz w:val="24"/>
        </w:rPr>
        <w:t xml:space="preserve">of these participants spent at least five hours per week on average playing video games.  </w:t>
      </w:r>
      <w:r w:rsidR="004F007D" w:rsidRPr="00BC306F">
        <w:rPr>
          <w:rFonts w:ascii="Times New Roman" w:eastAsia="Times New Roman" w:hAnsi="Times New Roman" w:cs="Times New Roman"/>
          <w:sz w:val="24"/>
        </w:rPr>
        <w:t>Two constructs were used to measure PPC with significant evidence for convergent validity.  Correcting</w:t>
      </w:r>
      <w:r w:rsidR="006239B3" w:rsidRPr="00BC306F">
        <w:rPr>
          <w:rFonts w:ascii="Times New Roman" w:eastAsia="Times New Roman" w:hAnsi="Times New Roman" w:cs="Times New Roman"/>
          <w:sz w:val="24"/>
        </w:rPr>
        <w:t xml:space="preserve"> for guessing</w:t>
      </w:r>
      <w:r w:rsidR="003E32FF" w:rsidRPr="00BC306F">
        <w:rPr>
          <w:rFonts w:ascii="Times New Roman" w:eastAsia="Times New Roman" w:hAnsi="Times New Roman" w:cs="Times New Roman"/>
          <w:sz w:val="24"/>
        </w:rPr>
        <w:t>, the</w:t>
      </w:r>
      <w:r w:rsidR="006239B3" w:rsidRPr="00BC306F">
        <w:rPr>
          <w:rFonts w:ascii="Times New Roman" w:eastAsia="Times New Roman" w:hAnsi="Times New Roman" w:cs="Times New Roman"/>
          <w:sz w:val="24"/>
        </w:rPr>
        <w:t xml:space="preserve"> data yielded PPC values of 58.7</w:t>
      </w:r>
      <w:r w:rsidR="003E32FF" w:rsidRPr="00BC306F">
        <w:rPr>
          <w:rFonts w:ascii="Times New Roman" w:eastAsia="Times New Roman" w:hAnsi="Times New Roman" w:cs="Times New Roman"/>
          <w:sz w:val="24"/>
        </w:rPr>
        <w:t xml:space="preserve">%, </w:t>
      </w:r>
      <w:r w:rsidR="006239B3" w:rsidRPr="00BC306F">
        <w:rPr>
          <w:rFonts w:ascii="Times New Roman" w:eastAsia="Times New Roman" w:hAnsi="Times New Roman" w:cs="Times New Roman"/>
          <w:sz w:val="24"/>
        </w:rPr>
        <w:t>54.5%, and 56.7</w:t>
      </w:r>
      <w:r w:rsidR="003E32FF" w:rsidRPr="00BC306F">
        <w:rPr>
          <w:rFonts w:ascii="Times New Roman" w:eastAsia="Times New Roman" w:hAnsi="Times New Roman" w:cs="Times New Roman"/>
          <w:sz w:val="24"/>
        </w:rPr>
        <w:t xml:space="preserve">% on the </w:t>
      </w:r>
      <w:r w:rsidR="00084501" w:rsidRPr="00BC306F">
        <w:rPr>
          <w:rFonts w:ascii="Times New Roman" w:eastAsia="Times New Roman" w:hAnsi="Times New Roman" w:cs="Times New Roman"/>
          <w:sz w:val="24"/>
        </w:rPr>
        <w:t>visual</w:t>
      </w:r>
      <w:r w:rsidR="009413B5" w:rsidRPr="00BC306F">
        <w:rPr>
          <w:rFonts w:ascii="Times New Roman" w:eastAsia="Times New Roman" w:hAnsi="Times New Roman" w:cs="Times New Roman"/>
          <w:sz w:val="24"/>
        </w:rPr>
        <w:t xml:space="preserve">, </w:t>
      </w:r>
      <w:r w:rsidR="00084501" w:rsidRPr="00BC306F">
        <w:rPr>
          <w:rFonts w:ascii="Times New Roman" w:eastAsia="Times New Roman" w:hAnsi="Times New Roman" w:cs="Times New Roman"/>
          <w:sz w:val="24"/>
        </w:rPr>
        <w:t>verbal</w:t>
      </w:r>
      <w:r w:rsidR="009413B5" w:rsidRPr="00BC306F">
        <w:rPr>
          <w:rFonts w:ascii="Times New Roman" w:eastAsia="Times New Roman" w:hAnsi="Times New Roman" w:cs="Times New Roman"/>
          <w:sz w:val="24"/>
        </w:rPr>
        <w:t xml:space="preserve"> and kinesthetic</w:t>
      </w:r>
      <w:r w:rsidR="003E32FF" w:rsidRPr="00BC306F">
        <w:rPr>
          <w:rFonts w:ascii="Times New Roman" w:eastAsia="Times New Roman" w:hAnsi="Times New Roman" w:cs="Times New Roman"/>
          <w:sz w:val="24"/>
        </w:rPr>
        <w:t xml:space="preserve"> tasks</w:t>
      </w:r>
      <w:r w:rsidR="009413B5" w:rsidRPr="00BC306F">
        <w:rPr>
          <w:rFonts w:ascii="Times New Roman" w:eastAsia="Times New Roman" w:hAnsi="Times New Roman" w:cs="Times New Roman"/>
          <w:sz w:val="24"/>
        </w:rPr>
        <w:t>, respectively</w:t>
      </w:r>
      <w:r w:rsidR="006239B3" w:rsidRPr="00BC306F">
        <w:rPr>
          <w:rFonts w:ascii="Times New Roman" w:eastAsia="Times New Roman" w:hAnsi="Times New Roman" w:cs="Times New Roman"/>
          <w:sz w:val="24"/>
        </w:rPr>
        <w:t xml:space="preserve">, all with standard errors &lt; 3%.  </w:t>
      </w:r>
      <w:r w:rsidR="009F0155" w:rsidRPr="00BC306F">
        <w:rPr>
          <w:rFonts w:ascii="Times New Roman" w:hAnsi="Times New Roman"/>
          <w:sz w:val="24"/>
        </w:rPr>
        <w:t xml:space="preserve"> These</w:t>
      </w:r>
      <w:r w:rsidR="006239B3" w:rsidRPr="00BC306F">
        <w:rPr>
          <w:rFonts w:ascii="Times New Roman" w:hAnsi="Times New Roman"/>
          <w:sz w:val="24"/>
        </w:rPr>
        <w:t xml:space="preserve"> dat</w:t>
      </w:r>
      <w:r w:rsidR="00BD4D58" w:rsidRPr="00BC306F">
        <w:rPr>
          <w:rFonts w:ascii="Times New Roman" w:hAnsi="Times New Roman"/>
          <w:sz w:val="24"/>
        </w:rPr>
        <w:t>a</w:t>
      </w:r>
      <w:r w:rsidR="009F0155" w:rsidRPr="00BC306F">
        <w:rPr>
          <w:rFonts w:ascii="Times New Roman" w:hAnsi="Times New Roman"/>
          <w:sz w:val="24"/>
        </w:rPr>
        <w:t xml:space="preserve"> fit the relationship PPC = .57</w:t>
      </w:r>
      <w:r w:rsidR="006239B3" w:rsidRPr="00BC306F">
        <w:rPr>
          <w:rFonts w:ascii="Times New Roman" w:hAnsi="Times New Roman"/>
          <w:sz w:val="24"/>
        </w:rPr>
        <w:t xml:space="preserve"> + </w:t>
      </w:r>
      <w:r w:rsidR="009F0155" w:rsidRPr="00BC306F">
        <w:rPr>
          <w:rFonts w:ascii="Times New Roman" w:hAnsi="Times New Roman"/>
          <w:sz w:val="24"/>
        </w:rPr>
        <w:t>.43</w:t>
      </w:r>
      <w:r w:rsidR="00D16629" w:rsidRPr="00BC306F">
        <w:rPr>
          <w:rFonts w:ascii="Times New Roman" w:hAnsi="Times New Roman"/>
          <w:sz w:val="24"/>
        </w:rPr>
        <w:t>*g, where g</w:t>
      </w:r>
      <w:r w:rsidR="00BD4D58" w:rsidRPr="00BC306F">
        <w:rPr>
          <w:rFonts w:ascii="Times New Roman" w:hAnsi="Times New Roman"/>
          <w:sz w:val="24"/>
        </w:rPr>
        <w:t xml:space="preserve"> is the chance of a correct guess on a task.  </w:t>
      </w:r>
      <w:r w:rsidR="00C94F17" w:rsidRPr="00BC306F">
        <w:rPr>
          <w:rFonts w:ascii="Times New Roman" w:hAnsi="Times New Roman"/>
          <w:sz w:val="24"/>
        </w:rPr>
        <w:br w:type="page"/>
      </w:r>
    </w:p>
    <w:sdt>
      <w:sdtPr>
        <w:rPr>
          <w:rFonts w:ascii="Times New Roman" w:eastAsiaTheme="minorEastAsia" w:hAnsi="Times New Roman" w:cstheme="minorBidi"/>
          <w:b w:val="0"/>
          <w:bCs w:val="0"/>
          <w:color w:val="auto"/>
          <w:kern w:val="2"/>
          <w:sz w:val="24"/>
          <w:szCs w:val="24"/>
          <w:lang w:eastAsia="ja-JP"/>
        </w:rPr>
        <w:id w:val="275882412"/>
        <w:docPartObj>
          <w:docPartGallery w:val="Table of Contents"/>
          <w:docPartUnique/>
        </w:docPartObj>
      </w:sdtPr>
      <w:sdtEndPr>
        <w:rPr>
          <w:rFonts w:eastAsia="Arial" w:cs="Arial"/>
          <w:bCs/>
          <w:color w:val="000000"/>
          <w:kern w:val="0"/>
          <w:szCs w:val="22"/>
          <w:lang w:eastAsia="en-US"/>
        </w:rPr>
      </w:sdtEndPr>
      <w:sdtContent>
        <w:p w:rsidR="0050710C" w:rsidRPr="00BC306F" w:rsidRDefault="00C94F17" w:rsidP="00C94F17">
          <w:pPr>
            <w:pStyle w:val="TOCHeading"/>
            <w:jc w:val="center"/>
            <w:rPr>
              <w:rFonts w:ascii="Times New Roman" w:hAnsi="Times New Roman" w:cs="Times New Roman"/>
              <w:color w:val="auto"/>
              <w:sz w:val="24"/>
            </w:rPr>
          </w:pPr>
          <w:r w:rsidRPr="00BC306F">
            <w:rPr>
              <w:rFonts w:ascii="Times New Roman" w:eastAsiaTheme="minorEastAsia" w:hAnsi="Times New Roman" w:cs="Times New Roman"/>
              <w:b w:val="0"/>
              <w:bCs w:val="0"/>
              <w:color w:val="auto"/>
              <w:kern w:val="2"/>
              <w:sz w:val="24"/>
              <w:szCs w:val="24"/>
              <w:lang w:eastAsia="ja-JP"/>
            </w:rPr>
            <w:t>T</w:t>
          </w:r>
          <w:r w:rsidR="00BD4038" w:rsidRPr="00BC306F">
            <w:rPr>
              <w:rFonts w:ascii="Times New Roman" w:hAnsi="Times New Roman" w:cs="Times New Roman"/>
              <w:color w:val="auto"/>
              <w:sz w:val="24"/>
            </w:rPr>
            <w:t>able of Contents</w:t>
          </w:r>
        </w:p>
        <w:p w:rsidR="0050710C" w:rsidRPr="00BC306F" w:rsidRDefault="00BD4038" w:rsidP="009B25D3">
          <w:pPr>
            <w:pStyle w:val="TOC1"/>
            <w:spacing w:before="0" w:line="480" w:lineRule="auto"/>
            <w:jc w:val="left"/>
            <w:rPr>
              <w:rFonts w:ascii="Times New Roman" w:hAnsi="Times New Roman"/>
              <w:b w:val="0"/>
              <w:noProof/>
              <w:sz w:val="24"/>
            </w:rPr>
          </w:pPr>
          <w:r w:rsidRPr="00217B4C">
            <w:rPr>
              <w:rFonts w:ascii="Times New Roman" w:hAnsi="Times New Roman"/>
              <w:sz w:val="24"/>
            </w:rPr>
            <w:t>Abstract</w:t>
          </w:r>
          <w:r w:rsidRPr="00BC306F">
            <w:rPr>
              <w:rFonts w:ascii="Times New Roman" w:hAnsi="Times New Roman"/>
              <w:b w:val="0"/>
              <w:noProof/>
              <w:sz w:val="24"/>
            </w:rPr>
            <w:tab/>
          </w:r>
          <w:r w:rsidR="00606C13" w:rsidRPr="00BC306F">
            <w:rPr>
              <w:rFonts w:ascii="Times New Roman" w:hAnsi="Times New Roman"/>
              <w:b w:val="0"/>
              <w:sz w:val="24"/>
            </w:rPr>
            <w:t>2</w:t>
          </w:r>
        </w:p>
        <w:p w:rsidR="009B25D3" w:rsidRPr="00BC306F" w:rsidRDefault="009B25D3" w:rsidP="009B25D3">
          <w:pPr>
            <w:pStyle w:val="TOC1"/>
            <w:spacing w:before="0" w:line="480" w:lineRule="auto"/>
            <w:jc w:val="left"/>
            <w:rPr>
              <w:rFonts w:ascii="Times New Roman" w:hAnsi="Times New Roman"/>
              <w:b w:val="0"/>
              <w:noProof/>
              <w:sz w:val="24"/>
            </w:rPr>
          </w:pPr>
          <w:r>
            <w:rPr>
              <w:rFonts w:ascii="Times New Roman" w:hAnsi="Times New Roman"/>
              <w:sz w:val="24"/>
            </w:rPr>
            <w:t>List of Tables</w:t>
          </w:r>
          <w:r w:rsidRPr="00BC306F">
            <w:rPr>
              <w:rFonts w:ascii="Times New Roman" w:hAnsi="Times New Roman"/>
              <w:b w:val="0"/>
              <w:noProof/>
              <w:sz w:val="24"/>
            </w:rPr>
            <w:tab/>
          </w:r>
          <w:ins w:id="10" w:author="Jeff Greenfield" w:date="2014-12-12T15:09:00Z">
            <w:r w:rsidR="00EB77F5">
              <w:rPr>
                <w:rFonts w:ascii="Times New Roman" w:hAnsi="Times New Roman"/>
                <w:b w:val="0"/>
                <w:sz w:val="24"/>
              </w:rPr>
              <w:t>7</w:t>
            </w:r>
          </w:ins>
        </w:p>
        <w:p w:rsidR="00BD4D58" w:rsidRPr="00BC306F" w:rsidRDefault="00BD4D58" w:rsidP="00C94F17">
          <w:pPr>
            <w:pStyle w:val="Normal1"/>
            <w:spacing w:line="480" w:lineRule="auto"/>
            <w:rPr>
              <w:rFonts w:ascii="Times New Roman" w:eastAsia="Times New Roman" w:hAnsi="Times New Roman" w:cs="Times New Roman"/>
              <w:sz w:val="24"/>
            </w:rPr>
          </w:pPr>
          <w:r w:rsidRPr="00217B4C">
            <w:rPr>
              <w:rFonts w:ascii="Times New Roman" w:eastAsia="Times New Roman" w:hAnsi="Times New Roman" w:cs="Times New Roman"/>
              <w:b/>
              <w:sz w:val="24"/>
            </w:rPr>
            <w:t>Chapter I: Literature Review</w:t>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t xml:space="preserve"> </w:t>
          </w:r>
          <w:ins w:id="11" w:author="Jeff Greenfield" w:date="2014-12-12T15:09:00Z">
            <w:r w:rsidR="00EB77F5">
              <w:rPr>
                <w:rFonts w:ascii="Times New Roman" w:hAnsi="Times New Roman"/>
                <w:sz w:val="24"/>
              </w:rPr>
              <w:t>8</w:t>
            </w:r>
          </w:ins>
        </w:p>
        <w:p w:rsidR="00B027C0" w:rsidRPr="00BC306F" w:rsidRDefault="00606C13" w:rsidP="00BD4D58">
          <w:pPr>
            <w:pStyle w:val="Normal1"/>
            <w:spacing w:line="480" w:lineRule="auto"/>
            <w:ind w:firstLine="720"/>
            <w:rPr>
              <w:rFonts w:ascii="Times New Roman" w:hAnsi="Times New Roman"/>
              <w:sz w:val="24"/>
            </w:rPr>
          </w:pPr>
          <w:r w:rsidRPr="00BC306F">
            <w:rPr>
              <w:rFonts w:ascii="Times New Roman" w:eastAsia="Times New Roman" w:hAnsi="Times New Roman" w:cs="Times New Roman"/>
              <w:sz w:val="24"/>
            </w:rPr>
            <w:t>Preferred Difficulty Levels in Novel Computer-Based Tasks</w:t>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t xml:space="preserve"> </w:t>
          </w:r>
          <w:ins w:id="12" w:author="Jeff Greenfield" w:date="2014-12-12T15:09:00Z">
            <w:r w:rsidR="00EB77F5">
              <w:rPr>
                <w:rFonts w:ascii="Times New Roman" w:hAnsi="Times New Roman"/>
                <w:sz w:val="24"/>
              </w:rPr>
              <w:t>8</w:t>
            </w:r>
          </w:ins>
        </w:p>
        <w:p w:rsidR="00B027C0" w:rsidRPr="00BC306F" w:rsidRDefault="00431F37" w:rsidP="00BD4D58">
          <w:pPr>
            <w:pStyle w:val="TOC3"/>
            <w:tabs>
              <w:tab w:val="right" w:pos="8828"/>
            </w:tabs>
            <w:spacing w:line="480" w:lineRule="auto"/>
            <w:ind w:left="0" w:firstLine="1440"/>
            <w:rPr>
              <w:rFonts w:ascii="Times New Roman" w:hAnsi="Times New Roman"/>
              <w:sz w:val="24"/>
            </w:rPr>
          </w:pPr>
          <w:r>
            <w:rPr>
              <w:rFonts w:ascii="Times New Roman" w:hAnsi="Times New Roman"/>
              <w:sz w:val="24"/>
            </w:rPr>
            <w:t>Fun</w:t>
          </w:r>
          <w:r>
            <w:rPr>
              <w:rFonts w:ascii="Times New Roman" w:hAnsi="Times New Roman"/>
              <w:sz w:val="24"/>
            </w:rPr>
            <w:tab/>
          </w:r>
          <w:ins w:id="13" w:author="Jeff Greenfield" w:date="2014-12-12T15:09:00Z">
            <w:r w:rsidR="00EB77F5">
              <w:rPr>
                <w:rFonts w:ascii="Times New Roman" w:hAnsi="Times New Roman"/>
                <w:sz w:val="24"/>
              </w:rPr>
              <w:t>9</w:t>
            </w:r>
          </w:ins>
        </w:p>
        <w:p w:rsidR="00606C13" w:rsidRPr="00BC306F" w:rsidRDefault="00B027C0" w:rsidP="00BD4D58">
          <w:pPr>
            <w:pStyle w:val="TOC3"/>
            <w:tabs>
              <w:tab w:val="right" w:pos="8828"/>
            </w:tabs>
            <w:spacing w:line="480" w:lineRule="auto"/>
            <w:ind w:left="0" w:firstLine="2160"/>
            <w:rPr>
              <w:rFonts w:ascii="Times New Roman" w:hAnsi="Times New Roman"/>
              <w:sz w:val="24"/>
            </w:rPr>
          </w:pPr>
          <w:r w:rsidRPr="00217B4C">
            <w:rPr>
              <w:rFonts w:ascii="Times New Roman" w:hAnsi="Times New Roman"/>
              <w:i/>
              <w:sz w:val="24"/>
            </w:rPr>
            <w:t>Csikszentmihalyi’s</w:t>
          </w:r>
          <w:r w:rsidR="00217B4C">
            <w:rPr>
              <w:rFonts w:ascii="Times New Roman" w:hAnsi="Times New Roman"/>
              <w:i/>
              <w:sz w:val="24"/>
            </w:rPr>
            <w:t xml:space="preserve"> f</w:t>
          </w:r>
          <w:r w:rsidR="00606C13" w:rsidRPr="00217B4C">
            <w:rPr>
              <w:rFonts w:ascii="Times New Roman" w:hAnsi="Times New Roman"/>
              <w:i/>
              <w:sz w:val="24"/>
            </w:rPr>
            <w:t>low</w:t>
          </w:r>
          <w:r w:rsidR="00606C13" w:rsidRPr="00BC306F">
            <w:rPr>
              <w:rFonts w:ascii="Times New Roman" w:hAnsi="Times New Roman"/>
              <w:sz w:val="24"/>
            </w:rPr>
            <w:tab/>
          </w:r>
          <w:ins w:id="14" w:author="Jeff Greenfield" w:date="2014-12-12T15:09:00Z">
            <w:r w:rsidR="00EB77F5">
              <w:rPr>
                <w:rFonts w:ascii="Times New Roman" w:hAnsi="Times New Roman"/>
                <w:sz w:val="24"/>
              </w:rPr>
              <w:t>9</w:t>
            </w:r>
          </w:ins>
        </w:p>
        <w:p w:rsidR="00606C13" w:rsidRPr="00BC306F" w:rsidRDefault="00217B4C" w:rsidP="00BD4D58">
          <w:pPr>
            <w:pStyle w:val="TOC3"/>
            <w:tabs>
              <w:tab w:val="right" w:pos="8828"/>
            </w:tabs>
            <w:spacing w:line="480" w:lineRule="auto"/>
            <w:ind w:left="0" w:firstLine="2160"/>
            <w:rPr>
              <w:rFonts w:ascii="Times New Roman" w:hAnsi="Times New Roman"/>
              <w:sz w:val="24"/>
            </w:rPr>
          </w:pPr>
          <w:r>
            <w:rPr>
              <w:rFonts w:ascii="Times New Roman" w:hAnsi="Times New Roman"/>
              <w:i/>
              <w:sz w:val="24"/>
            </w:rPr>
            <w:t>Schmidhuber’s formal theory of f</w:t>
          </w:r>
          <w:r w:rsidR="00606C13" w:rsidRPr="00217B4C">
            <w:rPr>
              <w:rFonts w:ascii="Times New Roman" w:hAnsi="Times New Roman"/>
              <w:i/>
              <w:sz w:val="24"/>
            </w:rPr>
            <w:t>un</w:t>
          </w:r>
          <w:r w:rsidR="00606C13" w:rsidRPr="00BC306F">
            <w:rPr>
              <w:rFonts w:ascii="Times New Roman" w:hAnsi="Times New Roman"/>
              <w:sz w:val="24"/>
            </w:rPr>
            <w:tab/>
          </w:r>
          <w:ins w:id="15" w:author="Jeff Greenfield" w:date="2014-12-12T15:09:00Z">
            <w:r w:rsidR="00EB77F5">
              <w:rPr>
                <w:rFonts w:ascii="Times New Roman" w:hAnsi="Times New Roman"/>
                <w:sz w:val="24"/>
              </w:rPr>
              <w:t>10</w:t>
            </w:r>
          </w:ins>
        </w:p>
        <w:p w:rsidR="00217B4C" w:rsidRDefault="00C9076C" w:rsidP="009B25D3">
          <w:pPr>
            <w:pStyle w:val="TOC3"/>
            <w:tabs>
              <w:tab w:val="right" w:pos="8828"/>
            </w:tabs>
            <w:spacing w:line="480" w:lineRule="auto"/>
            <w:ind w:left="2160"/>
            <w:rPr>
              <w:rFonts w:ascii="Times New Roman" w:hAnsi="Times New Roman"/>
              <w:sz w:val="24"/>
            </w:rPr>
          </w:pPr>
          <w:ins w:id="16" w:author="Jeff Greenfield" w:date="2014-12-12T14:52:00Z">
            <w:r w:rsidRPr="00C9076C">
              <w:rPr>
                <w:rFonts w:ascii="Times New Roman" w:eastAsia="Times New Roman" w:hAnsi="Times New Roman" w:cs="Times New Roman"/>
                <w:i/>
                <w:sz w:val="24"/>
              </w:rPr>
              <w:t>Frustration, arousal, Yerkes-Dodson, and the zone of proximal development</w:t>
            </w:r>
          </w:ins>
          <w:r w:rsidR="00606C13" w:rsidRPr="00BC306F">
            <w:rPr>
              <w:rFonts w:ascii="Times New Roman" w:hAnsi="Times New Roman"/>
              <w:sz w:val="24"/>
            </w:rPr>
            <w:tab/>
          </w:r>
          <w:r w:rsidR="00431F37">
            <w:rPr>
              <w:rFonts w:ascii="Times New Roman" w:hAnsi="Times New Roman"/>
              <w:sz w:val="24"/>
            </w:rPr>
            <w:t>1</w:t>
          </w:r>
          <w:ins w:id="17" w:author="Jeff Greenfield" w:date="2014-12-12T15:09:00Z">
            <w:r w:rsidR="00EB77F5">
              <w:rPr>
                <w:rFonts w:ascii="Times New Roman" w:hAnsi="Times New Roman"/>
                <w:sz w:val="24"/>
              </w:rPr>
              <w:t>2</w:t>
            </w:r>
          </w:ins>
        </w:p>
        <w:p w:rsidR="00B027C0" w:rsidRPr="00217B4C" w:rsidRDefault="00217B4C" w:rsidP="00217B4C">
          <w:pPr>
            <w:pStyle w:val="TOC3"/>
            <w:tabs>
              <w:tab w:val="right" w:pos="8828"/>
            </w:tabs>
            <w:spacing w:line="480" w:lineRule="auto"/>
            <w:ind w:left="0" w:firstLine="1440"/>
            <w:rPr>
              <w:rFonts w:ascii="Times New Roman" w:hAnsi="Times New Roman"/>
              <w:sz w:val="24"/>
            </w:rPr>
          </w:pPr>
          <w:r>
            <w:rPr>
              <w:rFonts w:ascii="Times New Roman" w:hAnsi="Times New Roman"/>
              <w:sz w:val="24"/>
            </w:rPr>
            <w:t>Neuroticism</w:t>
          </w:r>
          <w:r w:rsidR="00431F37">
            <w:rPr>
              <w:rFonts w:ascii="Times New Roman" w:hAnsi="Times New Roman"/>
              <w:sz w:val="24"/>
            </w:rPr>
            <w:tab/>
            <w:t>1</w:t>
          </w:r>
          <w:ins w:id="18" w:author="Jeff Greenfield" w:date="2014-12-12T15:09:00Z">
            <w:r w:rsidR="00EB77F5">
              <w:rPr>
                <w:rFonts w:ascii="Times New Roman" w:hAnsi="Times New Roman"/>
                <w:sz w:val="24"/>
              </w:rPr>
              <w:t>3</w:t>
            </w:r>
          </w:ins>
        </w:p>
        <w:p w:rsidR="00217B4C" w:rsidRPr="00217B4C" w:rsidRDefault="00217B4C" w:rsidP="00217B4C">
          <w:pPr>
            <w:pStyle w:val="TOC3"/>
            <w:tabs>
              <w:tab w:val="right" w:pos="8828"/>
            </w:tabs>
            <w:spacing w:line="480" w:lineRule="auto"/>
            <w:ind w:left="0" w:firstLine="1440"/>
            <w:rPr>
              <w:rFonts w:ascii="Times New Roman" w:hAnsi="Times New Roman"/>
              <w:sz w:val="24"/>
            </w:rPr>
          </w:pPr>
          <w:r>
            <w:rPr>
              <w:rFonts w:ascii="Times New Roman" w:hAnsi="Times New Roman"/>
              <w:sz w:val="24"/>
            </w:rPr>
            <w:t>Guessing</w:t>
          </w:r>
          <w:r w:rsidR="00431F37">
            <w:rPr>
              <w:rFonts w:ascii="Times New Roman" w:hAnsi="Times New Roman"/>
              <w:sz w:val="24"/>
            </w:rPr>
            <w:tab/>
            <w:t>1</w:t>
          </w:r>
          <w:ins w:id="19" w:author="Jeff Greenfield" w:date="2014-12-12T15:09:00Z">
            <w:r w:rsidR="00EB77F5">
              <w:rPr>
                <w:rFonts w:ascii="Times New Roman" w:hAnsi="Times New Roman"/>
                <w:sz w:val="24"/>
              </w:rPr>
              <w:t>4</w:t>
            </w:r>
          </w:ins>
        </w:p>
        <w:p w:rsidR="00217B4C" w:rsidRPr="00217B4C" w:rsidRDefault="000C3CFE" w:rsidP="00217B4C">
          <w:pPr>
            <w:pStyle w:val="TOC3"/>
            <w:tabs>
              <w:tab w:val="right" w:pos="8828"/>
            </w:tabs>
            <w:spacing w:line="480" w:lineRule="auto"/>
            <w:ind w:left="0" w:firstLine="1440"/>
            <w:rPr>
              <w:rFonts w:ascii="Times New Roman" w:hAnsi="Times New Roman"/>
              <w:sz w:val="24"/>
            </w:rPr>
          </w:pPr>
          <w:r>
            <w:rPr>
              <w:rFonts w:ascii="Times New Roman" w:hAnsi="Times New Roman"/>
              <w:sz w:val="24"/>
            </w:rPr>
            <w:t>Methods of f</w:t>
          </w:r>
          <w:r w:rsidR="00217B4C">
            <w:rPr>
              <w:rFonts w:ascii="Times New Roman" w:hAnsi="Times New Roman"/>
              <w:sz w:val="24"/>
            </w:rPr>
            <w:t>inding PPC</w:t>
          </w:r>
          <w:r w:rsidR="00431F37">
            <w:rPr>
              <w:rFonts w:ascii="Times New Roman" w:hAnsi="Times New Roman"/>
              <w:sz w:val="24"/>
            </w:rPr>
            <w:tab/>
            <w:t>1</w:t>
          </w:r>
          <w:ins w:id="20" w:author="Jeff Greenfield" w:date="2014-12-12T15:09:00Z">
            <w:r w:rsidR="00EB77F5">
              <w:rPr>
                <w:rFonts w:ascii="Times New Roman" w:hAnsi="Times New Roman"/>
                <w:sz w:val="24"/>
              </w:rPr>
              <w:t>4</w:t>
            </w:r>
          </w:ins>
        </w:p>
        <w:p w:rsidR="00217B4C" w:rsidRPr="00217B4C" w:rsidRDefault="00217B4C" w:rsidP="00217B4C">
          <w:pPr>
            <w:pStyle w:val="TOC3"/>
            <w:tabs>
              <w:tab w:val="right" w:pos="8828"/>
            </w:tabs>
            <w:spacing w:line="480" w:lineRule="auto"/>
            <w:ind w:left="0" w:firstLine="2160"/>
            <w:rPr>
              <w:rFonts w:ascii="Times New Roman" w:hAnsi="Times New Roman"/>
              <w:sz w:val="24"/>
            </w:rPr>
          </w:pPr>
          <w:r w:rsidRPr="00217B4C">
            <w:rPr>
              <w:rFonts w:ascii="Times New Roman" w:eastAsia="Times New Roman" w:hAnsi="Times New Roman" w:cs="Times New Roman"/>
              <w:i/>
              <w:sz w:val="24"/>
            </w:rPr>
            <w:t>Individual PPC (IPPC)</w:t>
          </w:r>
          <w:r>
            <w:rPr>
              <w:rFonts w:ascii="Times New Roman" w:eastAsia="Times New Roman" w:hAnsi="Times New Roman" w:cs="Times New Roman"/>
              <w:b/>
              <w:sz w:val="24"/>
            </w:rPr>
            <w:t xml:space="preserve">  </w:t>
          </w:r>
          <w:r w:rsidR="00431F37">
            <w:rPr>
              <w:rFonts w:ascii="Times New Roman" w:hAnsi="Times New Roman"/>
              <w:sz w:val="24"/>
            </w:rPr>
            <w:tab/>
            <w:t>1</w:t>
          </w:r>
          <w:ins w:id="21" w:author="Jeff Greenfield" w:date="2014-12-12T15:09:00Z">
            <w:r w:rsidR="00EB77F5">
              <w:rPr>
                <w:rFonts w:ascii="Times New Roman" w:hAnsi="Times New Roman"/>
                <w:sz w:val="24"/>
              </w:rPr>
              <w:t>5</w:t>
            </w:r>
          </w:ins>
        </w:p>
        <w:p w:rsidR="00217B4C" w:rsidRPr="00217B4C" w:rsidRDefault="00217B4C" w:rsidP="00217B4C">
          <w:pPr>
            <w:pStyle w:val="TOC3"/>
            <w:tabs>
              <w:tab w:val="right" w:pos="8828"/>
            </w:tabs>
            <w:spacing w:line="480" w:lineRule="auto"/>
            <w:ind w:left="0" w:firstLine="2160"/>
            <w:rPr>
              <w:rFonts w:ascii="Times New Roman" w:hAnsi="Times New Roman"/>
              <w:sz w:val="24"/>
            </w:rPr>
          </w:pPr>
          <w:r w:rsidRPr="00217B4C">
            <w:rPr>
              <w:rFonts w:ascii="Times New Roman" w:eastAsia="Times New Roman" w:hAnsi="Times New Roman" w:cs="Times New Roman"/>
              <w:i/>
              <w:sz w:val="24"/>
            </w:rPr>
            <w:t>Aggregate PPC (APPC</w:t>
          </w:r>
          <w:r>
            <w:rPr>
              <w:rFonts w:ascii="Times New Roman" w:hAnsi="Times New Roman"/>
              <w:sz w:val="24"/>
            </w:rPr>
            <w:t>)</w:t>
          </w:r>
          <w:r w:rsidR="00431F37">
            <w:rPr>
              <w:rFonts w:ascii="Times New Roman" w:hAnsi="Times New Roman"/>
              <w:sz w:val="24"/>
            </w:rPr>
            <w:tab/>
            <w:t>1</w:t>
          </w:r>
          <w:ins w:id="22" w:author="Jeff Greenfield" w:date="2014-12-12T15:09:00Z">
            <w:r w:rsidR="00EB77F5">
              <w:rPr>
                <w:rFonts w:ascii="Times New Roman" w:hAnsi="Times New Roman"/>
                <w:sz w:val="24"/>
              </w:rPr>
              <w:t>6</w:t>
            </w:r>
          </w:ins>
        </w:p>
        <w:p w:rsidR="00B027C0" w:rsidRPr="00217B4C" w:rsidRDefault="00B027C0" w:rsidP="000C3CFE">
          <w:pPr>
            <w:pStyle w:val="TOC3"/>
            <w:tabs>
              <w:tab w:val="right" w:pos="8828"/>
            </w:tabs>
            <w:spacing w:line="480" w:lineRule="auto"/>
            <w:ind w:left="0" w:firstLine="720"/>
            <w:rPr>
              <w:rFonts w:ascii="Times New Roman" w:hAnsi="Times New Roman"/>
              <w:sz w:val="24"/>
            </w:rPr>
          </w:pPr>
          <w:r w:rsidRPr="00BC306F">
            <w:rPr>
              <w:rFonts w:ascii="Times New Roman" w:hAnsi="Times New Roman"/>
              <w:sz w:val="24"/>
            </w:rPr>
            <w:t>Research Aims and Hypotheses</w:t>
          </w:r>
          <w:r w:rsidR="00606C13" w:rsidRPr="00BC306F">
            <w:rPr>
              <w:rFonts w:ascii="Times New Roman" w:hAnsi="Times New Roman"/>
              <w:sz w:val="24"/>
            </w:rPr>
            <w:tab/>
            <w:t>1</w:t>
          </w:r>
          <w:ins w:id="23" w:author="Jeff Greenfield" w:date="2014-12-12T15:09:00Z">
            <w:r w:rsidR="00EB77F5">
              <w:rPr>
                <w:rFonts w:ascii="Times New Roman" w:hAnsi="Times New Roman"/>
                <w:sz w:val="24"/>
              </w:rPr>
              <w:t>6</w:t>
            </w:r>
          </w:ins>
        </w:p>
        <w:p w:rsidR="00B027C0" w:rsidRPr="00BC306F" w:rsidRDefault="00B027C0" w:rsidP="000C3CFE">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sidR="000C3CFE">
            <w:rPr>
              <w:rFonts w:ascii="Times New Roman" w:hAnsi="Times New Roman"/>
              <w:sz w:val="24"/>
            </w:rPr>
            <w:t>is 1</w:t>
          </w:r>
          <w:r w:rsidR="00431F37">
            <w:rPr>
              <w:rFonts w:ascii="Times New Roman" w:hAnsi="Times New Roman"/>
              <w:sz w:val="24"/>
            </w:rPr>
            <w:tab/>
            <w:t>1</w:t>
          </w:r>
          <w:ins w:id="24" w:author="Jeff Greenfield" w:date="2014-12-12T15:09:00Z">
            <w:r w:rsidR="00EB77F5">
              <w:rPr>
                <w:rFonts w:ascii="Times New Roman" w:hAnsi="Times New Roman"/>
                <w:sz w:val="24"/>
              </w:rPr>
              <w:t>6</w:t>
            </w:r>
          </w:ins>
        </w:p>
        <w:p w:rsidR="00B027C0" w:rsidRPr="00BC306F" w:rsidRDefault="000C3CFE" w:rsidP="000C3CFE">
          <w:pPr>
            <w:pStyle w:val="TOC3"/>
            <w:tabs>
              <w:tab w:val="right" w:pos="8828"/>
            </w:tabs>
            <w:spacing w:line="480" w:lineRule="auto"/>
            <w:ind w:left="0" w:firstLine="1440"/>
            <w:rPr>
              <w:rFonts w:ascii="Times New Roman" w:hAnsi="Times New Roman"/>
              <w:sz w:val="24"/>
            </w:rPr>
          </w:pPr>
          <w:r>
            <w:rPr>
              <w:rFonts w:ascii="Times New Roman" w:hAnsi="Times New Roman"/>
              <w:sz w:val="24"/>
            </w:rPr>
            <w:t>Hypothesis 2</w:t>
          </w:r>
          <w:r w:rsidR="00B027C0" w:rsidRPr="00BC306F">
            <w:rPr>
              <w:rFonts w:ascii="Times New Roman" w:hAnsi="Times New Roman"/>
              <w:sz w:val="24"/>
            </w:rPr>
            <w:tab/>
            <w:t>1</w:t>
          </w:r>
          <w:ins w:id="25" w:author="Jeff Greenfield" w:date="2014-12-12T15:09:00Z">
            <w:r w:rsidR="00EB77F5">
              <w:rPr>
                <w:rFonts w:ascii="Times New Roman" w:hAnsi="Times New Roman"/>
                <w:sz w:val="24"/>
              </w:rPr>
              <w:t>6</w:t>
            </w:r>
          </w:ins>
        </w:p>
        <w:p w:rsidR="00C9076C" w:rsidRDefault="00B027C0" w:rsidP="000C3CFE">
          <w:pPr>
            <w:pStyle w:val="TOC3"/>
            <w:tabs>
              <w:tab w:val="right" w:pos="8828"/>
            </w:tabs>
            <w:spacing w:line="480" w:lineRule="auto"/>
            <w:ind w:left="0" w:firstLine="1440"/>
            <w:rPr>
              <w:ins w:id="26" w:author="Jeff Greenfield" w:date="2014-12-12T14:53:00Z"/>
              <w:rFonts w:ascii="Times New Roman" w:hAnsi="Times New Roman"/>
              <w:sz w:val="24"/>
            </w:rPr>
          </w:pPr>
          <w:r w:rsidRPr="00BC306F">
            <w:rPr>
              <w:rFonts w:ascii="Times New Roman" w:hAnsi="Times New Roman"/>
              <w:sz w:val="24"/>
            </w:rPr>
            <w:t>Hypothes</w:t>
          </w:r>
          <w:r w:rsidR="000C3CFE">
            <w:rPr>
              <w:rFonts w:ascii="Times New Roman" w:hAnsi="Times New Roman"/>
              <w:sz w:val="24"/>
            </w:rPr>
            <w:t>is 3</w:t>
          </w:r>
          <w:ins w:id="27" w:author="Jeff Greenfield" w:date="2014-12-12T14:53:00Z">
            <w:r w:rsidR="00EB77F5">
              <w:rPr>
                <w:rFonts w:ascii="Times New Roman" w:hAnsi="Times New Roman"/>
                <w:sz w:val="24"/>
              </w:rPr>
              <w:tab/>
              <w:t>17</w:t>
            </w:r>
          </w:ins>
        </w:p>
        <w:p w:rsidR="00B027C0" w:rsidRPr="00BC306F" w:rsidRDefault="000C3CFE" w:rsidP="000C3CFE">
          <w:pPr>
            <w:pStyle w:val="TOC3"/>
            <w:numPr>
              <w:ins w:id="28" w:author="Jeff Greenfield" w:date="2014-12-12T14:53:00Z"/>
            </w:numPr>
            <w:tabs>
              <w:tab w:val="right" w:pos="8828"/>
            </w:tabs>
            <w:spacing w:line="480" w:lineRule="auto"/>
            <w:ind w:left="0" w:firstLine="1440"/>
            <w:rPr>
              <w:rFonts w:ascii="Times New Roman" w:hAnsi="Times New Roman"/>
              <w:sz w:val="24"/>
            </w:rPr>
          </w:pPr>
          <w:r>
            <w:rPr>
              <w:rFonts w:ascii="Times New Roman" w:hAnsi="Times New Roman"/>
              <w:sz w:val="24"/>
            </w:rPr>
            <w:t>Research Question 3A</w:t>
          </w:r>
          <w:r w:rsidR="00431F37">
            <w:rPr>
              <w:rFonts w:ascii="Times New Roman" w:hAnsi="Times New Roman"/>
              <w:sz w:val="24"/>
            </w:rPr>
            <w:tab/>
            <w:t>1</w:t>
          </w:r>
          <w:ins w:id="29" w:author="Jeff Greenfield" w:date="2014-12-12T15:09:00Z">
            <w:r w:rsidR="00EB77F5">
              <w:rPr>
                <w:rFonts w:ascii="Times New Roman" w:hAnsi="Times New Roman"/>
                <w:sz w:val="24"/>
              </w:rPr>
              <w:t>7</w:t>
            </w:r>
          </w:ins>
        </w:p>
        <w:p w:rsidR="000C3CFE" w:rsidRDefault="00B027C0" w:rsidP="000C3CFE">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sidR="000C3CFE">
            <w:rPr>
              <w:rFonts w:ascii="Times New Roman" w:hAnsi="Times New Roman"/>
              <w:sz w:val="24"/>
            </w:rPr>
            <w:t>is 4</w:t>
          </w:r>
          <w:r w:rsidRPr="00BC306F">
            <w:rPr>
              <w:rFonts w:ascii="Times New Roman" w:hAnsi="Times New Roman"/>
              <w:sz w:val="24"/>
            </w:rPr>
            <w:tab/>
            <w:t>1</w:t>
          </w:r>
          <w:ins w:id="30" w:author="Jeff Greenfield" w:date="2014-12-12T15:09:00Z">
            <w:r w:rsidR="00EB77F5">
              <w:rPr>
                <w:rFonts w:ascii="Times New Roman" w:hAnsi="Times New Roman"/>
                <w:sz w:val="24"/>
              </w:rPr>
              <w:t>7</w:t>
            </w:r>
          </w:ins>
        </w:p>
        <w:p w:rsidR="00606C13" w:rsidRPr="00BC306F" w:rsidRDefault="000C3CFE" w:rsidP="000C3CFE">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Pr>
              <w:rFonts w:ascii="Times New Roman" w:hAnsi="Times New Roman"/>
              <w:sz w:val="24"/>
            </w:rPr>
            <w:t>is 5</w:t>
          </w:r>
          <w:r w:rsidRPr="00BC306F">
            <w:rPr>
              <w:rFonts w:ascii="Times New Roman" w:hAnsi="Times New Roman"/>
              <w:sz w:val="24"/>
            </w:rPr>
            <w:tab/>
            <w:t>1</w:t>
          </w:r>
          <w:ins w:id="31" w:author="Jeff Greenfield" w:date="2014-12-12T15:09:00Z">
            <w:r w:rsidR="00EB77F5">
              <w:rPr>
                <w:rFonts w:ascii="Times New Roman" w:hAnsi="Times New Roman"/>
                <w:sz w:val="24"/>
              </w:rPr>
              <w:t>7</w:t>
            </w:r>
          </w:ins>
        </w:p>
        <w:p w:rsidR="00606C13" w:rsidRPr="00BC306F" w:rsidRDefault="000C3CFE" w:rsidP="00606C13">
          <w:pPr>
            <w:pStyle w:val="TOC3"/>
            <w:tabs>
              <w:tab w:val="right" w:pos="8828"/>
            </w:tabs>
            <w:spacing w:line="480" w:lineRule="auto"/>
            <w:ind w:left="0"/>
            <w:rPr>
              <w:rFonts w:ascii="Times New Roman" w:hAnsi="Times New Roman"/>
              <w:sz w:val="24"/>
            </w:rPr>
          </w:pPr>
          <w:r w:rsidRPr="000C3CFE">
            <w:rPr>
              <w:rFonts w:ascii="Times New Roman" w:hAnsi="Times New Roman"/>
              <w:b/>
              <w:sz w:val="24"/>
            </w:rPr>
            <w:t xml:space="preserve">Chapter II: </w:t>
          </w:r>
          <w:r w:rsidR="00606C13" w:rsidRPr="000C3CFE">
            <w:rPr>
              <w:rFonts w:ascii="Times New Roman" w:hAnsi="Times New Roman"/>
              <w:b/>
              <w:sz w:val="24"/>
            </w:rPr>
            <w:t>Method</w:t>
          </w:r>
          <w:r w:rsidR="00606C13" w:rsidRPr="00BC306F">
            <w:rPr>
              <w:rFonts w:ascii="Times New Roman" w:hAnsi="Times New Roman"/>
              <w:sz w:val="24"/>
            </w:rPr>
            <w:tab/>
          </w:r>
          <w:r w:rsidR="00431F37">
            <w:rPr>
              <w:rFonts w:ascii="Times New Roman" w:hAnsi="Times New Roman"/>
              <w:sz w:val="24"/>
            </w:rPr>
            <w:t>1</w:t>
          </w:r>
          <w:ins w:id="32" w:author="Jeff Greenfield" w:date="2014-12-12T15:09:00Z">
            <w:r w:rsidR="00EB77F5">
              <w:rPr>
                <w:rFonts w:ascii="Times New Roman" w:hAnsi="Times New Roman"/>
                <w:sz w:val="24"/>
              </w:rPr>
              <w:t>8</w:t>
            </w:r>
          </w:ins>
        </w:p>
        <w:p w:rsidR="00606C13" w:rsidRPr="00BC306F" w:rsidRDefault="00606C13" w:rsidP="00606C13">
          <w:pPr>
            <w:pStyle w:val="TOC3"/>
            <w:tabs>
              <w:tab w:val="right" w:pos="8828"/>
            </w:tabs>
            <w:spacing w:line="480" w:lineRule="auto"/>
            <w:ind w:left="720"/>
            <w:rPr>
              <w:rFonts w:ascii="Times New Roman" w:hAnsi="Times New Roman"/>
              <w:sz w:val="24"/>
            </w:rPr>
          </w:pPr>
          <w:r w:rsidRPr="00BC306F">
            <w:rPr>
              <w:rFonts w:ascii="Times New Roman" w:hAnsi="Times New Roman"/>
              <w:sz w:val="24"/>
            </w:rPr>
            <w:t>Participants and Design</w:t>
          </w:r>
          <w:r w:rsidRPr="00BC306F">
            <w:rPr>
              <w:rFonts w:ascii="Times New Roman" w:hAnsi="Times New Roman"/>
              <w:sz w:val="24"/>
            </w:rPr>
            <w:tab/>
          </w:r>
          <w:r w:rsidR="00431F37">
            <w:rPr>
              <w:rFonts w:ascii="Times New Roman" w:hAnsi="Times New Roman"/>
              <w:sz w:val="24"/>
            </w:rPr>
            <w:t>1</w:t>
          </w:r>
          <w:ins w:id="33" w:author="Jeff Greenfield" w:date="2014-12-12T15:09:00Z">
            <w:r w:rsidR="00EB77F5">
              <w:rPr>
                <w:rFonts w:ascii="Times New Roman" w:hAnsi="Times New Roman"/>
                <w:sz w:val="24"/>
              </w:rPr>
              <w:t>8</w:t>
            </w:r>
          </w:ins>
        </w:p>
        <w:p w:rsidR="00606C13" w:rsidRPr="00BC306F" w:rsidRDefault="00606C13" w:rsidP="00606C13">
          <w:pPr>
            <w:pStyle w:val="TOC3"/>
            <w:tabs>
              <w:tab w:val="right" w:pos="8828"/>
            </w:tabs>
            <w:spacing w:line="480" w:lineRule="auto"/>
            <w:ind w:left="720"/>
            <w:rPr>
              <w:rFonts w:ascii="Times New Roman" w:hAnsi="Times New Roman"/>
              <w:sz w:val="24"/>
            </w:rPr>
          </w:pPr>
          <w:r w:rsidRPr="00BC306F">
            <w:rPr>
              <w:rFonts w:ascii="Times New Roman" w:hAnsi="Times New Roman"/>
              <w:sz w:val="24"/>
            </w:rPr>
            <w:t>Materials and Apparatus</w:t>
          </w:r>
          <w:r w:rsidRPr="00BC306F">
            <w:rPr>
              <w:rFonts w:ascii="Times New Roman" w:hAnsi="Times New Roman"/>
              <w:sz w:val="24"/>
            </w:rPr>
            <w:tab/>
          </w:r>
          <w:r w:rsidR="00431F37">
            <w:rPr>
              <w:rFonts w:ascii="Times New Roman" w:hAnsi="Times New Roman"/>
              <w:sz w:val="24"/>
            </w:rPr>
            <w:t>2</w:t>
          </w:r>
          <w:ins w:id="34" w:author="Jeff Greenfield" w:date="2014-12-12T15:09:00Z">
            <w:r w:rsidR="00EB77F5">
              <w:rPr>
                <w:rFonts w:ascii="Times New Roman" w:hAnsi="Times New Roman"/>
                <w:sz w:val="24"/>
              </w:rPr>
              <w:t>1</w:t>
            </w:r>
          </w:ins>
        </w:p>
        <w:p w:rsidR="00606C13" w:rsidRPr="00BC306F" w:rsidRDefault="00606C13" w:rsidP="00606C13">
          <w:pPr>
            <w:pStyle w:val="TOC3"/>
            <w:tabs>
              <w:tab w:val="right" w:pos="8828"/>
            </w:tabs>
            <w:spacing w:line="480" w:lineRule="auto"/>
            <w:ind w:left="720"/>
            <w:rPr>
              <w:rFonts w:ascii="Times New Roman" w:hAnsi="Times New Roman"/>
              <w:sz w:val="24"/>
            </w:rPr>
          </w:pPr>
          <w:r w:rsidRPr="00BC306F">
            <w:rPr>
              <w:rFonts w:ascii="Times New Roman" w:hAnsi="Times New Roman"/>
              <w:sz w:val="24"/>
            </w:rPr>
            <w:t>Procedure</w:t>
          </w:r>
          <w:r w:rsidRPr="00BC306F">
            <w:rPr>
              <w:rFonts w:ascii="Times New Roman" w:hAnsi="Times New Roman"/>
              <w:sz w:val="24"/>
            </w:rPr>
            <w:tab/>
          </w:r>
          <w:r w:rsidR="00431F37">
            <w:rPr>
              <w:rFonts w:ascii="Times New Roman" w:hAnsi="Times New Roman"/>
              <w:sz w:val="24"/>
            </w:rPr>
            <w:t>2</w:t>
          </w:r>
          <w:ins w:id="35" w:author="Jeff Greenfield" w:date="2014-12-12T15:09:00Z">
            <w:r w:rsidR="00EB77F5">
              <w:rPr>
                <w:rFonts w:ascii="Times New Roman" w:hAnsi="Times New Roman"/>
                <w:sz w:val="24"/>
              </w:rPr>
              <w:t>3</w:t>
            </w:r>
          </w:ins>
        </w:p>
        <w:p w:rsidR="00606C13" w:rsidRPr="00BC306F" w:rsidRDefault="000C3CFE" w:rsidP="00606C13">
          <w:pPr>
            <w:pStyle w:val="TOC3"/>
            <w:tabs>
              <w:tab w:val="right" w:pos="8828"/>
            </w:tabs>
            <w:spacing w:line="480" w:lineRule="auto"/>
            <w:ind w:left="0"/>
            <w:rPr>
              <w:rFonts w:ascii="Times New Roman" w:hAnsi="Times New Roman"/>
              <w:sz w:val="24"/>
            </w:rPr>
          </w:pPr>
          <w:r w:rsidRPr="000C3CFE">
            <w:rPr>
              <w:rFonts w:ascii="Times New Roman" w:hAnsi="Times New Roman"/>
              <w:b/>
              <w:sz w:val="24"/>
            </w:rPr>
            <w:t>Chapter III: Analysis</w:t>
          </w:r>
          <w:r w:rsidR="00606C13" w:rsidRPr="00BC306F">
            <w:rPr>
              <w:rFonts w:ascii="Times New Roman" w:hAnsi="Times New Roman"/>
              <w:sz w:val="24"/>
            </w:rPr>
            <w:tab/>
          </w:r>
          <w:r w:rsidR="00431F37">
            <w:rPr>
              <w:rFonts w:ascii="Times New Roman" w:hAnsi="Times New Roman"/>
              <w:sz w:val="24"/>
            </w:rPr>
            <w:t>2</w:t>
          </w:r>
          <w:ins w:id="36" w:author="Jeff Greenfield" w:date="2014-12-12T15:09:00Z">
            <w:r w:rsidR="00EB77F5">
              <w:rPr>
                <w:rFonts w:ascii="Times New Roman" w:hAnsi="Times New Roman"/>
                <w:sz w:val="24"/>
              </w:rPr>
              <w:t>7</w:t>
            </w:r>
          </w:ins>
        </w:p>
        <w:p w:rsidR="000C3CFE" w:rsidRDefault="000C3CFE" w:rsidP="000C3CFE">
          <w:pPr>
            <w:pStyle w:val="TOC3"/>
            <w:tabs>
              <w:tab w:val="right" w:pos="8828"/>
            </w:tabs>
            <w:spacing w:line="480" w:lineRule="auto"/>
            <w:ind w:left="0" w:firstLine="720"/>
            <w:rPr>
              <w:rFonts w:ascii="Times New Roman" w:hAnsi="Times New Roman"/>
              <w:sz w:val="24"/>
            </w:rPr>
          </w:pPr>
          <w:r w:rsidRPr="000C3CFE">
            <w:rPr>
              <w:rFonts w:ascii="Times New Roman" w:hAnsi="Times New Roman"/>
              <w:sz w:val="24"/>
            </w:rPr>
            <w:t xml:space="preserve">Normal Distribution of Participants’ Chosen Difficulty Levels  </w:t>
          </w:r>
          <w:r w:rsidR="00431F37">
            <w:rPr>
              <w:rFonts w:ascii="Times New Roman" w:hAnsi="Times New Roman"/>
              <w:sz w:val="24"/>
            </w:rPr>
            <w:tab/>
            <w:t>2</w:t>
          </w:r>
          <w:ins w:id="37" w:author="Jeff Greenfield" w:date="2014-12-12T15:09:00Z">
            <w:r w:rsidR="00EB77F5">
              <w:rPr>
                <w:rFonts w:ascii="Times New Roman" w:hAnsi="Times New Roman"/>
                <w:sz w:val="24"/>
              </w:rPr>
              <w:t>7</w:t>
            </w:r>
          </w:ins>
        </w:p>
        <w:p w:rsidR="00EB77F5" w:rsidRDefault="00EB77F5" w:rsidP="00EB77F5">
          <w:pPr>
            <w:pStyle w:val="TOC3"/>
            <w:numPr>
              <w:ins w:id="38" w:author="Jeff Greenfield" w:date="2014-12-12T15:01:00Z"/>
            </w:numPr>
            <w:tabs>
              <w:tab w:val="right" w:pos="8828"/>
            </w:tabs>
            <w:spacing w:line="480" w:lineRule="auto"/>
            <w:ind w:left="0" w:firstLine="1440"/>
            <w:rPr>
              <w:ins w:id="39" w:author="Jeff Greenfield" w:date="2014-12-12T15:01:00Z"/>
              <w:rFonts w:ascii="Times New Roman" w:hAnsi="Times New Roman"/>
              <w:sz w:val="24"/>
            </w:rPr>
          </w:pPr>
          <w:ins w:id="40" w:author="Jeff Greenfield" w:date="2014-12-12T15:01:00Z">
            <w:r w:rsidRPr="00EB77F5">
              <w:rPr>
                <w:rFonts w:ascii="Times New Roman" w:eastAsia="Times New Roman" w:hAnsi="Times New Roman" w:cs="Times New Roman"/>
                <w:sz w:val="24"/>
              </w:rPr>
              <w:t>Round number preference</w:t>
            </w:r>
            <w:r>
              <w:rPr>
                <w:rFonts w:ascii="Times New Roman" w:hAnsi="Times New Roman"/>
                <w:sz w:val="24"/>
              </w:rPr>
              <w:tab/>
              <w:t>27</w:t>
            </w:r>
          </w:ins>
        </w:p>
        <w:p w:rsidR="00EB77F5" w:rsidRDefault="00EB77F5" w:rsidP="00EB77F5">
          <w:pPr>
            <w:pStyle w:val="TOC3"/>
            <w:numPr>
              <w:ins w:id="41" w:author="Jeff Greenfield" w:date="2014-12-12T15:01:00Z"/>
            </w:numPr>
            <w:tabs>
              <w:tab w:val="right" w:pos="8828"/>
            </w:tabs>
            <w:spacing w:line="480" w:lineRule="auto"/>
            <w:ind w:left="0" w:firstLine="1440"/>
            <w:rPr>
              <w:ins w:id="42" w:author="Jeff Greenfield" w:date="2014-12-12T15:01:00Z"/>
              <w:rFonts w:ascii="Times New Roman" w:hAnsi="Times New Roman"/>
              <w:sz w:val="24"/>
            </w:rPr>
          </w:pPr>
          <w:ins w:id="43" w:author="Jeff Greenfield" w:date="2014-12-12T15:02:00Z">
            <w:r>
              <w:rPr>
                <w:rFonts w:ascii="Times New Roman" w:hAnsi="Times New Roman"/>
                <w:sz w:val="24"/>
              </w:rPr>
              <w:t>Median mismatch</w:t>
            </w:r>
          </w:ins>
          <w:ins w:id="44" w:author="Jeff Greenfield" w:date="2014-12-12T15:01:00Z">
            <w:r w:rsidRPr="000C3CFE">
              <w:rPr>
                <w:rFonts w:ascii="Times New Roman" w:hAnsi="Times New Roman"/>
                <w:sz w:val="24"/>
              </w:rPr>
              <w:t xml:space="preserve">  </w:t>
            </w:r>
            <w:r>
              <w:rPr>
                <w:rFonts w:ascii="Times New Roman" w:hAnsi="Times New Roman"/>
                <w:sz w:val="24"/>
              </w:rPr>
              <w:tab/>
            </w:r>
          </w:ins>
          <w:ins w:id="45" w:author="Jeff Greenfield" w:date="2014-12-12T15:02:00Z">
            <w:r>
              <w:rPr>
                <w:rFonts w:ascii="Times New Roman" w:hAnsi="Times New Roman"/>
                <w:sz w:val="24"/>
              </w:rPr>
              <w:t>28</w:t>
            </w:r>
          </w:ins>
        </w:p>
        <w:p w:rsidR="000C3CFE" w:rsidRPr="00BC306F" w:rsidRDefault="000C3CFE" w:rsidP="000C3CFE">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Estimates of PPC Using Two D</w:t>
          </w:r>
          <w:r w:rsidRPr="000C3CFE">
            <w:rPr>
              <w:rFonts w:ascii="Times New Roman" w:eastAsia="Times New Roman" w:hAnsi="Times New Roman" w:cs="Times New Roman"/>
              <w:sz w:val="24"/>
            </w:rPr>
            <w:t>ifferent</w:t>
          </w:r>
          <w:r>
            <w:rPr>
              <w:rFonts w:ascii="Times New Roman" w:eastAsia="Times New Roman" w:hAnsi="Times New Roman" w:cs="Times New Roman"/>
              <w:sz w:val="24"/>
            </w:rPr>
            <w:t xml:space="preserve"> T</w:t>
          </w:r>
          <w:r w:rsidRPr="000C3CFE">
            <w:rPr>
              <w:rFonts w:ascii="Times New Roman" w:eastAsia="Times New Roman" w:hAnsi="Times New Roman" w:cs="Times New Roman"/>
              <w:sz w:val="24"/>
            </w:rPr>
            <w:t>echniques</w:t>
          </w:r>
          <w:r w:rsidRPr="000C3CFE">
            <w:rPr>
              <w:rFonts w:ascii="Times New Roman" w:hAnsi="Times New Roman"/>
              <w:sz w:val="24"/>
            </w:rPr>
            <w:t xml:space="preserve">  </w:t>
          </w:r>
          <w:r w:rsidR="00431F37">
            <w:rPr>
              <w:rFonts w:ascii="Times New Roman" w:hAnsi="Times New Roman"/>
              <w:sz w:val="24"/>
            </w:rPr>
            <w:tab/>
            <w:t>2</w:t>
          </w:r>
          <w:ins w:id="46" w:author="Jeff Greenfield" w:date="2014-12-12T15:03:00Z">
            <w:r w:rsidR="00EB77F5">
              <w:rPr>
                <w:rFonts w:ascii="Times New Roman" w:hAnsi="Times New Roman"/>
                <w:sz w:val="24"/>
              </w:rPr>
              <w:t>9</w:t>
            </w:r>
          </w:ins>
        </w:p>
        <w:p w:rsidR="000C3CFE" w:rsidRPr="00BC306F" w:rsidRDefault="000C3CFE" w:rsidP="000C3CFE">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PPC Values and Tasks</w:t>
          </w:r>
          <w:r w:rsidRPr="000C3CFE">
            <w:rPr>
              <w:rFonts w:ascii="Times New Roman" w:hAnsi="Times New Roman"/>
              <w:sz w:val="24"/>
            </w:rPr>
            <w:t xml:space="preserve">  </w:t>
          </w:r>
          <w:r w:rsidR="00431F37">
            <w:rPr>
              <w:rFonts w:ascii="Times New Roman" w:hAnsi="Times New Roman"/>
              <w:sz w:val="24"/>
            </w:rPr>
            <w:tab/>
          </w:r>
          <w:ins w:id="47" w:author="Jeff Greenfield" w:date="2014-12-12T15:09:00Z">
            <w:r w:rsidR="00EB77F5">
              <w:rPr>
                <w:rFonts w:ascii="Times New Roman" w:hAnsi="Times New Roman"/>
                <w:sz w:val="24"/>
              </w:rPr>
              <w:t>30</w:t>
            </w:r>
          </w:ins>
        </w:p>
        <w:p w:rsidR="000C3CFE" w:rsidRPr="00BC306F" w:rsidRDefault="000C3CFE" w:rsidP="000C3CFE">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PPC and Game Usage Type</w:t>
          </w:r>
          <w:r w:rsidRPr="000C3CFE">
            <w:rPr>
              <w:rFonts w:ascii="Times New Roman" w:hAnsi="Times New Roman"/>
              <w:sz w:val="24"/>
            </w:rPr>
            <w:t xml:space="preserve">  </w:t>
          </w:r>
          <w:r w:rsidR="00431F37">
            <w:rPr>
              <w:rFonts w:ascii="Times New Roman" w:hAnsi="Times New Roman"/>
              <w:sz w:val="24"/>
            </w:rPr>
            <w:tab/>
          </w:r>
          <w:ins w:id="48" w:author="Jeff Greenfield" w:date="2014-12-12T15:09:00Z">
            <w:r w:rsidR="00EB77F5">
              <w:rPr>
                <w:rFonts w:ascii="Times New Roman" w:hAnsi="Times New Roman"/>
                <w:sz w:val="24"/>
              </w:rPr>
              <w:t>30</w:t>
            </w:r>
          </w:ins>
        </w:p>
        <w:p w:rsidR="000C3CFE" w:rsidRPr="00BC306F" w:rsidRDefault="004F60F2" w:rsidP="000C3CFE">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Neuroticism and PPC</w:t>
          </w:r>
          <w:r w:rsidR="000C3CFE" w:rsidRPr="000C3CFE">
            <w:rPr>
              <w:rFonts w:ascii="Times New Roman" w:hAnsi="Times New Roman"/>
              <w:sz w:val="24"/>
            </w:rPr>
            <w:t xml:space="preserve">  </w:t>
          </w:r>
          <w:r w:rsidR="00431F37">
            <w:rPr>
              <w:rFonts w:ascii="Times New Roman" w:hAnsi="Times New Roman"/>
              <w:sz w:val="24"/>
            </w:rPr>
            <w:tab/>
          </w:r>
          <w:ins w:id="49" w:author="Jeff Greenfield" w:date="2014-12-12T15:04:00Z">
            <w:r w:rsidR="00EB77F5">
              <w:rPr>
                <w:rFonts w:ascii="Times New Roman" w:hAnsi="Times New Roman"/>
                <w:sz w:val="24"/>
              </w:rPr>
              <w:t>31</w:t>
            </w:r>
          </w:ins>
        </w:p>
        <w:p w:rsidR="00606C13" w:rsidRPr="00BC306F" w:rsidRDefault="000C3CFE" w:rsidP="00606C13">
          <w:pPr>
            <w:pStyle w:val="TOC3"/>
            <w:tabs>
              <w:tab w:val="right" w:pos="8828"/>
            </w:tabs>
            <w:spacing w:line="480" w:lineRule="auto"/>
            <w:ind w:left="0"/>
            <w:rPr>
              <w:rFonts w:ascii="Times New Roman" w:hAnsi="Times New Roman"/>
              <w:sz w:val="24"/>
            </w:rPr>
          </w:pPr>
          <w:r w:rsidRPr="000C3CFE">
            <w:rPr>
              <w:rFonts w:ascii="Times New Roman" w:hAnsi="Times New Roman"/>
              <w:b/>
              <w:sz w:val="24"/>
            </w:rPr>
            <w:t>Chapter IV: Discussion</w:t>
          </w:r>
          <w:r w:rsidR="005470F0">
            <w:rPr>
              <w:rFonts w:ascii="Times New Roman" w:hAnsi="Times New Roman"/>
              <w:sz w:val="24"/>
            </w:rPr>
            <w:tab/>
            <w:t>3</w:t>
          </w:r>
          <w:ins w:id="50" w:author="Jeff Greenfield" w:date="2014-12-12T15:04:00Z">
            <w:r w:rsidR="00EB77F5">
              <w:rPr>
                <w:rFonts w:ascii="Times New Roman" w:hAnsi="Times New Roman"/>
                <w:sz w:val="24"/>
              </w:rPr>
              <w:t>3</w:t>
            </w:r>
          </w:ins>
        </w:p>
        <w:p w:rsidR="009B25D3" w:rsidRPr="00BC306F" w:rsidRDefault="009B25D3" w:rsidP="009B25D3">
          <w:pPr>
            <w:pStyle w:val="TOC3"/>
            <w:tabs>
              <w:tab w:val="right" w:pos="8828"/>
            </w:tabs>
            <w:spacing w:line="480" w:lineRule="auto"/>
            <w:ind w:left="0" w:firstLine="720"/>
            <w:rPr>
              <w:rFonts w:ascii="Times New Roman" w:hAnsi="Times New Roman"/>
              <w:sz w:val="24"/>
            </w:rPr>
          </w:pPr>
          <w:r>
            <w:rPr>
              <w:rFonts w:ascii="Times New Roman" w:hAnsi="Times New Roman"/>
              <w:sz w:val="24"/>
            </w:rPr>
            <w:t>Major Findings</w:t>
          </w:r>
          <w:r w:rsidR="005470F0">
            <w:rPr>
              <w:rFonts w:ascii="Times New Roman" w:hAnsi="Times New Roman"/>
              <w:sz w:val="24"/>
            </w:rPr>
            <w:tab/>
            <w:t>3</w:t>
          </w:r>
          <w:ins w:id="51" w:author="Jeff Greenfield" w:date="2014-12-12T15:05:00Z">
            <w:r w:rsidR="00EB77F5">
              <w:rPr>
                <w:rFonts w:ascii="Times New Roman" w:hAnsi="Times New Roman"/>
                <w:sz w:val="24"/>
              </w:rPr>
              <w:t>3</w:t>
            </w:r>
          </w:ins>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Hypotheses</w:t>
          </w:r>
          <w:r w:rsidR="005470F0">
            <w:rPr>
              <w:rFonts w:ascii="Times New Roman" w:hAnsi="Times New Roman"/>
              <w:sz w:val="24"/>
            </w:rPr>
            <w:tab/>
            <w:t>3</w:t>
          </w:r>
          <w:ins w:id="52" w:author="Jeff Greenfield" w:date="2014-12-12T15:05:00Z">
            <w:r w:rsidR="00EB77F5">
              <w:rPr>
                <w:rFonts w:ascii="Times New Roman" w:hAnsi="Times New Roman"/>
                <w:sz w:val="24"/>
              </w:rPr>
              <w:t>3</w:t>
            </w:r>
          </w:ins>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Hypothesis 1</w:t>
          </w:r>
          <w:r w:rsidR="005470F0">
            <w:rPr>
              <w:rFonts w:ascii="Times New Roman" w:hAnsi="Times New Roman"/>
              <w:sz w:val="24"/>
            </w:rPr>
            <w:tab/>
            <w:t>3</w:t>
          </w:r>
          <w:ins w:id="53" w:author="Jeff Greenfield" w:date="2014-12-12T15:05:00Z">
            <w:r w:rsidR="00EB77F5">
              <w:rPr>
                <w:rFonts w:ascii="Times New Roman" w:hAnsi="Times New Roman"/>
                <w:sz w:val="24"/>
              </w:rPr>
              <w:t>3</w:t>
            </w:r>
          </w:ins>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2</w:t>
          </w:r>
          <w:r w:rsidR="005470F0">
            <w:rPr>
              <w:rFonts w:ascii="Times New Roman" w:hAnsi="Times New Roman"/>
              <w:sz w:val="24"/>
            </w:rPr>
            <w:tab/>
            <w:t>3</w:t>
          </w:r>
          <w:ins w:id="54" w:author="Jeff Greenfield" w:date="2014-12-12T15:05:00Z">
            <w:r w:rsidR="00EB77F5">
              <w:rPr>
                <w:rFonts w:ascii="Times New Roman" w:hAnsi="Times New Roman"/>
                <w:sz w:val="24"/>
              </w:rPr>
              <w:t>3</w:t>
            </w:r>
          </w:ins>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3/Research Question 3A</w:t>
          </w:r>
          <w:r w:rsidR="005470F0">
            <w:rPr>
              <w:rFonts w:ascii="Times New Roman" w:hAnsi="Times New Roman"/>
              <w:sz w:val="24"/>
            </w:rPr>
            <w:tab/>
            <w:t>3</w:t>
          </w:r>
          <w:ins w:id="55" w:author="Jeff Greenfield" w:date="2014-12-12T15:05:00Z">
            <w:r w:rsidR="00EB77F5">
              <w:rPr>
                <w:rFonts w:ascii="Times New Roman" w:hAnsi="Times New Roman"/>
                <w:sz w:val="24"/>
              </w:rPr>
              <w:t>3</w:t>
            </w:r>
          </w:ins>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4</w:t>
          </w:r>
          <w:r w:rsidR="005470F0">
            <w:rPr>
              <w:rFonts w:ascii="Times New Roman" w:hAnsi="Times New Roman"/>
              <w:sz w:val="24"/>
            </w:rPr>
            <w:tab/>
            <w:t>3</w:t>
          </w:r>
          <w:ins w:id="56" w:author="Jeff Greenfield" w:date="2014-12-12T15:05:00Z">
            <w:r w:rsidR="00EB77F5">
              <w:rPr>
                <w:rFonts w:ascii="Times New Roman" w:hAnsi="Times New Roman"/>
                <w:sz w:val="24"/>
              </w:rPr>
              <w:t>3</w:t>
            </w:r>
          </w:ins>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5</w:t>
          </w:r>
          <w:r w:rsidR="005470F0">
            <w:rPr>
              <w:rFonts w:ascii="Times New Roman" w:hAnsi="Times New Roman"/>
              <w:sz w:val="24"/>
            </w:rPr>
            <w:tab/>
            <w:t>3</w:t>
          </w:r>
          <w:ins w:id="57" w:author="Jeff Greenfield" w:date="2014-12-12T15:05:00Z">
            <w:r w:rsidR="00EB77F5">
              <w:rPr>
                <w:rFonts w:ascii="Times New Roman" w:hAnsi="Times New Roman"/>
                <w:sz w:val="24"/>
              </w:rPr>
              <w:t>4</w:t>
            </w:r>
          </w:ins>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Non-normal distribution of difficulty choices</w:t>
          </w:r>
          <w:r w:rsidR="005470F0">
            <w:rPr>
              <w:rFonts w:ascii="Times New Roman" w:hAnsi="Times New Roman"/>
              <w:sz w:val="24"/>
            </w:rPr>
            <w:tab/>
            <w:t>3</w:t>
          </w:r>
          <w:ins w:id="58" w:author="Jeff Greenfield" w:date="2014-12-12T15:05:00Z">
            <w:r w:rsidR="00EB77F5">
              <w:rPr>
                <w:rFonts w:ascii="Times New Roman" w:hAnsi="Times New Roman"/>
                <w:sz w:val="24"/>
              </w:rPr>
              <w:t>4</w:t>
            </w:r>
          </w:ins>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Equivalence of APPC and IPPC measures</w:t>
          </w:r>
          <w:r w:rsidR="005470F0">
            <w:rPr>
              <w:rFonts w:ascii="Times New Roman" w:hAnsi="Times New Roman"/>
              <w:sz w:val="24"/>
            </w:rPr>
            <w:tab/>
            <w:t>3</w:t>
          </w:r>
          <w:ins w:id="59" w:author="Jeff Greenfield" w:date="2014-12-12T15:06:00Z">
            <w:r w:rsidR="00EB77F5">
              <w:rPr>
                <w:rFonts w:ascii="Times New Roman" w:hAnsi="Times New Roman"/>
                <w:sz w:val="24"/>
              </w:rPr>
              <w:t>5</w:t>
            </w:r>
          </w:ins>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PPC independent of game usage</w:t>
          </w:r>
          <w:r w:rsidR="005470F0">
            <w:rPr>
              <w:rFonts w:ascii="Times New Roman" w:hAnsi="Times New Roman"/>
              <w:sz w:val="24"/>
            </w:rPr>
            <w:tab/>
            <w:t>3</w:t>
          </w:r>
          <w:ins w:id="60" w:author="Jeff Greenfield" w:date="2014-12-12T15:06:00Z">
            <w:r w:rsidR="00EB77F5">
              <w:rPr>
                <w:rFonts w:ascii="Times New Roman" w:hAnsi="Times New Roman"/>
                <w:sz w:val="24"/>
              </w:rPr>
              <w:t>5</w:t>
            </w:r>
          </w:ins>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Guess-free PPC independent of task type</w:t>
          </w:r>
          <w:r w:rsidR="005470F0">
            <w:rPr>
              <w:rFonts w:ascii="Times New Roman" w:hAnsi="Times New Roman"/>
              <w:sz w:val="24"/>
            </w:rPr>
            <w:tab/>
            <w:t>3</w:t>
          </w:r>
          <w:ins w:id="61" w:author="Jeff Greenfield" w:date="2014-12-12T15:06:00Z">
            <w:r w:rsidR="00EB77F5">
              <w:rPr>
                <w:rFonts w:ascii="Times New Roman" w:hAnsi="Times New Roman"/>
                <w:sz w:val="24"/>
              </w:rPr>
              <w:t>6</w:t>
            </w:r>
          </w:ins>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Neuroticism and PPC</w:t>
          </w:r>
          <w:r w:rsidR="005470F0">
            <w:rPr>
              <w:rFonts w:ascii="Times New Roman" w:hAnsi="Times New Roman"/>
              <w:sz w:val="24"/>
            </w:rPr>
            <w:tab/>
            <w:t>3</w:t>
          </w:r>
          <w:ins w:id="62" w:author="Jeff Greenfield" w:date="2014-12-12T15:07:00Z">
            <w:r w:rsidR="00EB77F5">
              <w:rPr>
                <w:rFonts w:ascii="Times New Roman" w:hAnsi="Times New Roman"/>
                <w:sz w:val="24"/>
              </w:rPr>
              <w:t>7</w:t>
            </w:r>
          </w:ins>
        </w:p>
        <w:p w:rsidR="00EB77F5" w:rsidRDefault="00EB77F5" w:rsidP="00EB77F5">
          <w:pPr>
            <w:pStyle w:val="TOC3"/>
            <w:numPr>
              <w:ins w:id="63" w:author="Jeff Greenfield" w:date="2014-12-12T15:07:00Z"/>
            </w:numPr>
            <w:tabs>
              <w:tab w:val="right" w:pos="8828"/>
            </w:tabs>
            <w:spacing w:line="480" w:lineRule="auto"/>
            <w:ind w:left="0" w:firstLine="720"/>
            <w:rPr>
              <w:ins w:id="64" w:author="Jeff Greenfield" w:date="2014-12-12T15:07:00Z"/>
              <w:rFonts w:ascii="Times New Roman" w:hAnsi="Times New Roman"/>
              <w:sz w:val="24"/>
            </w:rPr>
          </w:pPr>
          <w:ins w:id="65" w:author="Jeff Greenfield" w:date="2014-12-12T15:08:00Z">
            <w:r>
              <w:rPr>
                <w:rFonts w:ascii="Times New Roman" w:hAnsi="Times New Roman"/>
                <w:sz w:val="24"/>
              </w:rPr>
              <w:t>Anticipated Confounds</w:t>
            </w:r>
          </w:ins>
          <w:r w:rsidR="005470F0">
            <w:rPr>
              <w:rFonts w:ascii="Times New Roman" w:hAnsi="Times New Roman"/>
              <w:sz w:val="24"/>
            </w:rPr>
            <w:tab/>
            <w:t>3</w:t>
          </w:r>
          <w:ins w:id="66" w:author="Jeff Greenfield" w:date="2014-12-12T15:10:00Z">
            <w:r>
              <w:rPr>
                <w:rFonts w:ascii="Times New Roman" w:hAnsi="Times New Roman"/>
                <w:sz w:val="24"/>
              </w:rPr>
              <w:t>8</w:t>
            </w:r>
          </w:ins>
        </w:p>
        <w:p w:rsidR="00EB77F5" w:rsidRPr="00BC306F" w:rsidRDefault="00EB77F5" w:rsidP="00EB77F5">
          <w:pPr>
            <w:pStyle w:val="TOC3"/>
            <w:numPr>
              <w:ins w:id="67" w:author="Jeff Greenfield" w:date="2014-12-12T15:08:00Z"/>
            </w:numPr>
            <w:tabs>
              <w:tab w:val="right" w:pos="8828"/>
            </w:tabs>
            <w:spacing w:line="480" w:lineRule="auto"/>
            <w:ind w:left="0" w:firstLine="1440"/>
            <w:rPr>
              <w:ins w:id="68" w:author="Jeff Greenfield" w:date="2014-12-12T15:08:00Z"/>
              <w:rFonts w:ascii="Times New Roman" w:hAnsi="Times New Roman"/>
              <w:sz w:val="24"/>
            </w:rPr>
          </w:pPr>
          <w:ins w:id="69" w:author="Jeff Greenfield" w:date="2014-12-12T15:08:00Z">
            <w:r w:rsidRPr="009B25D3">
              <w:rPr>
                <w:rFonts w:ascii="Times New Roman" w:eastAsia="Times New Roman" w:hAnsi="Times New Roman" w:cs="Times New Roman"/>
                <w:sz w:val="24"/>
                <w:highlight w:val="white"/>
              </w:rPr>
              <w:t>Neuroticism</w:t>
            </w:r>
            <w:r>
              <w:rPr>
                <w:rFonts w:ascii="Times New Roman" w:hAnsi="Times New Roman"/>
                <w:sz w:val="24"/>
              </w:rPr>
              <w:tab/>
              <w:t>38</w:t>
            </w:r>
          </w:ins>
        </w:p>
        <w:p w:rsidR="00EB77F5" w:rsidRPr="00BC306F" w:rsidRDefault="00EB77F5" w:rsidP="00EB77F5">
          <w:pPr>
            <w:pStyle w:val="TOC3"/>
            <w:numPr>
              <w:ins w:id="70" w:author="Jeff Greenfield" w:date="2014-12-12T15:08:00Z"/>
            </w:numPr>
            <w:tabs>
              <w:tab w:val="right" w:pos="8828"/>
            </w:tabs>
            <w:spacing w:line="480" w:lineRule="auto"/>
            <w:ind w:left="0" w:firstLine="1440"/>
            <w:rPr>
              <w:ins w:id="71" w:author="Jeff Greenfield" w:date="2014-12-12T15:08:00Z"/>
              <w:rFonts w:ascii="Times New Roman" w:hAnsi="Times New Roman"/>
              <w:sz w:val="24"/>
            </w:rPr>
          </w:pPr>
          <w:ins w:id="72" w:author="Jeff Greenfield" w:date="2014-12-12T15:08:00Z">
            <w:r>
              <w:rPr>
                <w:rFonts w:ascii="Times New Roman" w:hAnsi="Times New Roman"/>
                <w:sz w:val="24"/>
              </w:rPr>
              <w:t>Learning Modalities</w:t>
            </w:r>
            <w:r>
              <w:rPr>
                <w:rFonts w:ascii="Times New Roman" w:hAnsi="Times New Roman"/>
                <w:sz w:val="24"/>
              </w:rPr>
              <w:tab/>
              <w:t>38</w:t>
            </w:r>
          </w:ins>
        </w:p>
        <w:p w:rsidR="00EB77F5" w:rsidRPr="00EB77F5" w:rsidRDefault="00EB77F5" w:rsidP="00EB77F5">
          <w:pPr>
            <w:pStyle w:val="TOC3"/>
            <w:numPr>
              <w:ins w:id="73" w:author="Jeff Greenfield" w:date="2014-12-12T15:11:00Z"/>
            </w:numPr>
            <w:tabs>
              <w:tab w:val="right" w:pos="8828"/>
            </w:tabs>
            <w:spacing w:line="480" w:lineRule="auto"/>
            <w:ind w:left="0" w:firstLine="720"/>
            <w:rPr>
              <w:rFonts w:ascii="Times New Roman" w:hAnsi="Times New Roman"/>
              <w:sz w:val="24"/>
            </w:rPr>
          </w:pPr>
          <w:ins w:id="74" w:author="Jeff Greenfield" w:date="2014-12-12T15:08:00Z">
            <w:r>
              <w:rPr>
                <w:rFonts w:ascii="Times New Roman" w:hAnsi="Times New Roman"/>
                <w:sz w:val="24"/>
              </w:rPr>
              <w:t>Limitations</w:t>
            </w:r>
          </w:ins>
          <w:ins w:id="75" w:author="Jeff Greenfield" w:date="2014-12-12T15:07:00Z">
            <w:r>
              <w:rPr>
                <w:rFonts w:ascii="Times New Roman" w:hAnsi="Times New Roman"/>
                <w:sz w:val="24"/>
              </w:rPr>
              <w:tab/>
              <w:t>39</w:t>
            </w:r>
          </w:ins>
        </w:p>
        <w:p w:rsidR="009B25D3" w:rsidRDefault="00EB77F5" w:rsidP="009B25D3">
          <w:pPr>
            <w:pStyle w:val="TOC3"/>
            <w:tabs>
              <w:tab w:val="right" w:pos="8828"/>
            </w:tabs>
            <w:spacing w:line="480" w:lineRule="auto"/>
            <w:ind w:left="0" w:firstLine="1440"/>
            <w:rPr>
              <w:ins w:id="76" w:author="Jeff Greenfield" w:date="2014-12-12T15:11:00Z"/>
              <w:rFonts w:ascii="Times New Roman" w:hAnsi="Times New Roman"/>
              <w:sz w:val="24"/>
            </w:rPr>
          </w:pPr>
          <w:ins w:id="77" w:author="Jeff Greenfield" w:date="2014-12-12T15:11:00Z">
            <w:r>
              <w:rPr>
                <w:rFonts w:ascii="Times New Roman" w:hAnsi="Times New Roman"/>
                <w:sz w:val="24"/>
              </w:rPr>
              <w:t>Indirect measurement of PPC</w:t>
            </w:r>
          </w:ins>
          <w:r w:rsidR="005470F0">
            <w:rPr>
              <w:rFonts w:ascii="Times New Roman" w:hAnsi="Times New Roman"/>
              <w:sz w:val="24"/>
            </w:rPr>
            <w:tab/>
            <w:t>3</w:t>
          </w:r>
          <w:ins w:id="78" w:author="Jeff Greenfield" w:date="2014-12-12T15:11:00Z">
            <w:r>
              <w:rPr>
                <w:rFonts w:ascii="Times New Roman" w:hAnsi="Times New Roman"/>
                <w:sz w:val="24"/>
              </w:rPr>
              <w:t>9</w:t>
            </w:r>
          </w:ins>
        </w:p>
        <w:p w:rsidR="00EB77F5" w:rsidRPr="00EB77F5" w:rsidRDefault="00EB77F5" w:rsidP="00EB77F5">
          <w:pPr>
            <w:pStyle w:val="TOC3"/>
            <w:numPr>
              <w:ins w:id="79" w:author="Jeff Greenfield" w:date="2014-12-12T15:11:00Z"/>
            </w:numPr>
            <w:tabs>
              <w:tab w:val="right" w:pos="8828"/>
            </w:tabs>
            <w:spacing w:line="480" w:lineRule="auto"/>
            <w:ind w:left="0" w:firstLine="1440"/>
            <w:rPr>
              <w:rFonts w:ascii="Times New Roman" w:hAnsi="Times New Roman"/>
              <w:sz w:val="24"/>
            </w:rPr>
          </w:pPr>
          <w:ins w:id="80" w:author="Jeff Greenfield" w:date="2014-12-12T15:11:00Z">
            <w:r>
              <w:rPr>
                <w:rFonts w:ascii="Times New Roman" w:hAnsi="Times New Roman"/>
                <w:sz w:val="24"/>
              </w:rPr>
              <w:t>Demographics</w:t>
            </w:r>
            <w:r>
              <w:rPr>
                <w:rFonts w:ascii="Times New Roman" w:hAnsi="Times New Roman"/>
                <w:sz w:val="24"/>
              </w:rPr>
              <w:tab/>
              <w:t>40</w:t>
            </w:r>
          </w:ins>
        </w:p>
        <w:p w:rsidR="00EB77F5" w:rsidRDefault="009B25D3" w:rsidP="009B25D3">
          <w:pPr>
            <w:pStyle w:val="TOC3"/>
            <w:tabs>
              <w:tab w:val="right" w:pos="8828"/>
            </w:tabs>
            <w:spacing w:line="480" w:lineRule="auto"/>
            <w:ind w:left="0" w:firstLine="1440"/>
            <w:rPr>
              <w:ins w:id="81" w:author="Jeff Greenfield" w:date="2014-12-12T15:12:00Z"/>
              <w:rFonts w:ascii="Times New Roman" w:hAnsi="Times New Roman"/>
              <w:sz w:val="24"/>
            </w:rPr>
          </w:pPr>
          <w:r>
            <w:rPr>
              <w:rFonts w:ascii="Times New Roman" w:hAnsi="Times New Roman"/>
              <w:sz w:val="24"/>
            </w:rPr>
            <w:t>Accents</w:t>
          </w:r>
          <w:r w:rsidR="007B7BC2">
            <w:rPr>
              <w:rFonts w:ascii="Times New Roman" w:hAnsi="Times New Roman"/>
              <w:sz w:val="24"/>
            </w:rPr>
            <w:tab/>
          </w:r>
          <w:ins w:id="82" w:author="Jeff Greenfield" w:date="2014-12-12T15:12:00Z">
            <w:r w:rsidR="00EB77F5">
              <w:rPr>
                <w:rFonts w:ascii="Times New Roman" w:hAnsi="Times New Roman"/>
                <w:sz w:val="24"/>
              </w:rPr>
              <w:t>41</w:t>
            </w:r>
          </w:ins>
        </w:p>
        <w:p w:rsidR="009B25D3" w:rsidRPr="00BC306F" w:rsidRDefault="00EB77F5" w:rsidP="009B25D3">
          <w:pPr>
            <w:pStyle w:val="TOC3"/>
            <w:numPr>
              <w:ins w:id="83" w:author="Jeff Greenfield" w:date="2014-12-12T15:12:00Z"/>
            </w:numPr>
            <w:tabs>
              <w:tab w:val="right" w:pos="8828"/>
            </w:tabs>
            <w:spacing w:line="480" w:lineRule="auto"/>
            <w:ind w:left="0" w:firstLine="1440"/>
            <w:rPr>
              <w:rFonts w:ascii="Times New Roman" w:hAnsi="Times New Roman"/>
              <w:sz w:val="24"/>
            </w:rPr>
          </w:pPr>
          <w:ins w:id="84" w:author="Jeff Greenfield" w:date="2014-12-12T15:12:00Z">
            <w:r>
              <w:rPr>
                <w:rFonts w:ascii="Times New Roman" w:hAnsi="Times New Roman"/>
                <w:sz w:val="24"/>
              </w:rPr>
              <w:t>Preferred learning modalities</w:t>
            </w:r>
            <w:r>
              <w:rPr>
                <w:rFonts w:ascii="Times New Roman" w:hAnsi="Times New Roman"/>
                <w:sz w:val="24"/>
              </w:rPr>
              <w:tab/>
              <w:t>41</w:t>
            </w:r>
          </w:ins>
        </w:p>
        <w:p w:rsidR="009B25D3" w:rsidRPr="00BC306F" w:rsidRDefault="009B25D3" w:rsidP="009B25D3">
          <w:pPr>
            <w:pStyle w:val="TOC3"/>
            <w:tabs>
              <w:tab w:val="right" w:pos="8828"/>
            </w:tabs>
            <w:spacing w:line="480" w:lineRule="auto"/>
            <w:ind w:left="0" w:firstLine="720"/>
            <w:rPr>
              <w:rFonts w:ascii="Times New Roman" w:hAnsi="Times New Roman"/>
              <w:sz w:val="24"/>
            </w:rPr>
          </w:pPr>
          <w:r>
            <w:rPr>
              <w:rFonts w:ascii="Times New Roman" w:hAnsi="Times New Roman"/>
              <w:sz w:val="24"/>
            </w:rPr>
            <w:t>Future Research</w:t>
          </w:r>
          <w:r w:rsidR="007B7BC2">
            <w:rPr>
              <w:rFonts w:ascii="Times New Roman" w:hAnsi="Times New Roman"/>
              <w:sz w:val="24"/>
            </w:rPr>
            <w:tab/>
          </w:r>
          <w:ins w:id="85" w:author="Jeff Greenfield" w:date="2014-12-12T15:13:00Z">
            <w:r w:rsidR="00EB77F5">
              <w:rPr>
                <w:rFonts w:ascii="Times New Roman" w:hAnsi="Times New Roman"/>
                <w:sz w:val="24"/>
              </w:rPr>
              <w:t>42</w:t>
            </w:r>
          </w:ins>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New studies</w:t>
          </w:r>
          <w:r w:rsidR="007B7BC2">
            <w:rPr>
              <w:rFonts w:ascii="Times New Roman" w:hAnsi="Times New Roman"/>
              <w:sz w:val="24"/>
            </w:rPr>
            <w:tab/>
          </w:r>
          <w:ins w:id="86" w:author="Jeff Greenfield" w:date="2014-12-12T15:13:00Z">
            <w:r w:rsidR="00EB77F5">
              <w:rPr>
                <w:rFonts w:ascii="Times New Roman" w:hAnsi="Times New Roman"/>
                <w:sz w:val="24"/>
              </w:rPr>
              <w:t>42</w:t>
            </w:r>
          </w:ins>
        </w:p>
        <w:p w:rsidR="009B25D3"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Changes in current study if repeated</w:t>
          </w:r>
          <w:r w:rsidR="007B7BC2">
            <w:rPr>
              <w:rFonts w:ascii="Times New Roman" w:hAnsi="Times New Roman"/>
              <w:sz w:val="24"/>
            </w:rPr>
            <w:tab/>
          </w:r>
          <w:ins w:id="87" w:author="Jeff Greenfield" w:date="2014-12-12T15:13:00Z">
            <w:r w:rsidR="00EB77F5">
              <w:rPr>
                <w:rFonts w:ascii="Times New Roman" w:hAnsi="Times New Roman"/>
                <w:sz w:val="24"/>
              </w:rPr>
              <w:t>43</w:t>
            </w:r>
          </w:ins>
        </w:p>
        <w:p w:rsidR="009B25D3" w:rsidRPr="00BC306F" w:rsidRDefault="009B25D3" w:rsidP="009B25D3">
          <w:pPr>
            <w:pStyle w:val="TOC3"/>
            <w:tabs>
              <w:tab w:val="right" w:pos="8828"/>
            </w:tabs>
            <w:spacing w:line="480" w:lineRule="auto"/>
            <w:ind w:left="0" w:firstLine="720"/>
            <w:rPr>
              <w:rFonts w:ascii="Times New Roman" w:hAnsi="Times New Roman"/>
              <w:sz w:val="24"/>
            </w:rPr>
          </w:pPr>
          <w:r>
            <w:rPr>
              <w:rFonts w:ascii="Times New Roman" w:hAnsi="Times New Roman"/>
              <w:sz w:val="24"/>
            </w:rPr>
            <w:t>Conclusions</w:t>
          </w:r>
          <w:r w:rsidR="007B7BC2">
            <w:rPr>
              <w:rFonts w:ascii="Times New Roman" w:hAnsi="Times New Roman"/>
              <w:sz w:val="24"/>
            </w:rPr>
            <w:tab/>
          </w:r>
          <w:ins w:id="88" w:author="Jeff Greenfield" w:date="2014-12-12T15:13:00Z">
            <w:r w:rsidR="00EB77F5">
              <w:rPr>
                <w:rFonts w:ascii="Times New Roman" w:hAnsi="Times New Roman"/>
                <w:sz w:val="24"/>
              </w:rPr>
              <w:t>44</w:t>
            </w:r>
          </w:ins>
        </w:p>
        <w:p w:rsidR="00C81CFA" w:rsidRDefault="009B25D3" w:rsidP="00D675CB">
          <w:pPr>
            <w:pStyle w:val="TOC3"/>
            <w:tabs>
              <w:tab w:val="right" w:pos="8828"/>
            </w:tabs>
            <w:spacing w:line="480" w:lineRule="auto"/>
            <w:ind w:left="0"/>
            <w:rPr>
              <w:rFonts w:ascii="Times New Roman" w:hAnsi="Times New Roman"/>
              <w:sz w:val="24"/>
            </w:rPr>
          </w:pPr>
          <w:r w:rsidRPr="009B25D3">
            <w:rPr>
              <w:rFonts w:ascii="Times New Roman" w:hAnsi="Times New Roman"/>
              <w:b/>
              <w:sz w:val="24"/>
            </w:rPr>
            <w:t>References</w:t>
          </w:r>
          <w:r w:rsidR="007B7BC2">
            <w:rPr>
              <w:rFonts w:ascii="Times New Roman" w:hAnsi="Times New Roman"/>
              <w:sz w:val="24"/>
            </w:rPr>
            <w:tab/>
          </w:r>
          <w:ins w:id="89" w:author="Jeff Greenfield" w:date="2014-12-12T15:14:00Z">
            <w:r w:rsidR="00EB77F5">
              <w:rPr>
                <w:rFonts w:ascii="Times New Roman" w:hAnsi="Times New Roman"/>
                <w:sz w:val="24"/>
              </w:rPr>
              <w:t>46</w:t>
            </w:r>
          </w:ins>
        </w:p>
        <w:p w:rsidR="009B25D3" w:rsidRDefault="009B25D3" w:rsidP="009B25D3">
          <w:pPr>
            <w:pStyle w:val="TOC3"/>
            <w:tabs>
              <w:tab w:val="right" w:pos="8828"/>
            </w:tabs>
            <w:spacing w:line="480" w:lineRule="auto"/>
            <w:ind w:left="0"/>
            <w:rPr>
              <w:rFonts w:ascii="Times New Roman" w:hAnsi="Times New Roman"/>
              <w:sz w:val="24"/>
            </w:rPr>
          </w:pPr>
          <w:r w:rsidRPr="009B25D3">
            <w:rPr>
              <w:rFonts w:ascii="Times New Roman" w:hAnsi="Times New Roman"/>
              <w:b/>
              <w:sz w:val="24"/>
            </w:rPr>
            <w:t>Appendix A: Recruitment Flyer</w:t>
          </w:r>
          <w:r w:rsidR="007B7BC2">
            <w:rPr>
              <w:rFonts w:ascii="Times New Roman" w:hAnsi="Times New Roman"/>
              <w:sz w:val="24"/>
            </w:rPr>
            <w:tab/>
          </w:r>
          <w:ins w:id="90" w:author="Jeff Greenfield" w:date="2014-12-12T15:14:00Z">
            <w:r w:rsidR="00EB77F5">
              <w:rPr>
                <w:rFonts w:ascii="Times New Roman" w:hAnsi="Times New Roman"/>
                <w:sz w:val="24"/>
              </w:rPr>
              <w:t>52</w:t>
            </w:r>
          </w:ins>
        </w:p>
        <w:p w:rsidR="009B25D3" w:rsidRDefault="009B25D3" w:rsidP="009B25D3">
          <w:pPr>
            <w:pStyle w:val="TOC3"/>
            <w:tabs>
              <w:tab w:val="right" w:pos="8828"/>
            </w:tabs>
            <w:spacing w:line="480" w:lineRule="auto"/>
            <w:ind w:left="0"/>
            <w:rPr>
              <w:rFonts w:ascii="Times New Roman" w:hAnsi="Times New Roman"/>
              <w:sz w:val="24"/>
            </w:rPr>
          </w:pPr>
          <w:r w:rsidRPr="009B25D3">
            <w:rPr>
              <w:rFonts w:ascii="Times New Roman" w:hAnsi="Times New Roman"/>
              <w:b/>
              <w:sz w:val="24"/>
            </w:rPr>
            <w:t>Appendix B: Visual Task Prompt</w:t>
          </w:r>
          <w:r w:rsidR="007B7BC2">
            <w:rPr>
              <w:rFonts w:ascii="Times New Roman" w:hAnsi="Times New Roman"/>
              <w:sz w:val="24"/>
            </w:rPr>
            <w:tab/>
          </w:r>
          <w:ins w:id="91" w:author="Jeff Greenfield" w:date="2014-12-12T15:14:00Z">
            <w:r w:rsidR="00EB77F5">
              <w:rPr>
                <w:rFonts w:ascii="Times New Roman" w:hAnsi="Times New Roman"/>
                <w:sz w:val="24"/>
              </w:rPr>
              <w:t>53</w:t>
            </w:r>
          </w:ins>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C: Visual Task, Answer Revealed</w:t>
          </w:r>
          <w:r w:rsidR="007B7BC2">
            <w:rPr>
              <w:rFonts w:ascii="Times New Roman" w:hAnsi="Times New Roman"/>
              <w:sz w:val="24"/>
            </w:rPr>
            <w:tab/>
          </w:r>
          <w:ins w:id="92" w:author="Jeff Greenfield" w:date="2014-12-12T15:14:00Z">
            <w:r w:rsidR="00EB77F5">
              <w:rPr>
                <w:rFonts w:ascii="Times New Roman" w:hAnsi="Times New Roman"/>
                <w:sz w:val="24"/>
              </w:rPr>
              <w:t>54</w:t>
            </w:r>
          </w:ins>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D: Verbal Task Word List</w:t>
          </w:r>
          <w:r w:rsidR="007B7BC2">
            <w:rPr>
              <w:rFonts w:ascii="Times New Roman" w:hAnsi="Times New Roman"/>
              <w:sz w:val="24"/>
            </w:rPr>
            <w:tab/>
          </w:r>
          <w:ins w:id="93" w:author="Jeff Greenfield" w:date="2014-12-12T15:14:00Z">
            <w:r w:rsidR="00EB77F5">
              <w:rPr>
                <w:rFonts w:ascii="Times New Roman" w:hAnsi="Times New Roman"/>
                <w:sz w:val="24"/>
              </w:rPr>
              <w:t>55</w:t>
            </w:r>
          </w:ins>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E: Verbal Task Prompt</w:t>
          </w:r>
          <w:r w:rsidR="007B7BC2">
            <w:rPr>
              <w:rFonts w:ascii="Times New Roman" w:hAnsi="Times New Roman"/>
              <w:sz w:val="24"/>
            </w:rPr>
            <w:tab/>
          </w:r>
          <w:ins w:id="94" w:author="Jeff Greenfield" w:date="2014-12-12T15:14:00Z">
            <w:r w:rsidR="00EB77F5">
              <w:rPr>
                <w:rFonts w:ascii="Times New Roman" w:hAnsi="Times New Roman"/>
                <w:sz w:val="24"/>
              </w:rPr>
              <w:t>57</w:t>
            </w:r>
          </w:ins>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F: Verbal Task, Answers Revealed</w:t>
          </w:r>
          <w:r w:rsidR="007B7BC2">
            <w:rPr>
              <w:rFonts w:ascii="Times New Roman" w:hAnsi="Times New Roman"/>
              <w:sz w:val="24"/>
            </w:rPr>
            <w:tab/>
            <w:t>5</w:t>
          </w:r>
          <w:ins w:id="95" w:author="Jeff Greenfield" w:date="2014-12-12T15:14:00Z">
            <w:r w:rsidR="00EB77F5">
              <w:rPr>
                <w:rFonts w:ascii="Times New Roman" w:hAnsi="Times New Roman"/>
                <w:sz w:val="24"/>
              </w:rPr>
              <w:t>8</w:t>
            </w:r>
          </w:ins>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G: Kinesthetic Task Prompt</w:t>
          </w:r>
          <w:r w:rsidR="007B7BC2">
            <w:rPr>
              <w:rFonts w:ascii="Times New Roman" w:hAnsi="Times New Roman"/>
              <w:sz w:val="24"/>
            </w:rPr>
            <w:tab/>
            <w:t>5</w:t>
          </w:r>
          <w:ins w:id="96" w:author="Jeff Greenfield" w:date="2014-12-12T15:14:00Z">
            <w:r w:rsidR="00EB77F5">
              <w:rPr>
                <w:rFonts w:ascii="Times New Roman" w:hAnsi="Times New Roman"/>
                <w:sz w:val="24"/>
              </w:rPr>
              <w:t>9</w:t>
            </w:r>
          </w:ins>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H: Informed Consent Statement</w:t>
          </w:r>
          <w:r w:rsidR="007B7BC2">
            <w:rPr>
              <w:rFonts w:ascii="Times New Roman" w:hAnsi="Times New Roman"/>
              <w:sz w:val="24"/>
            </w:rPr>
            <w:tab/>
          </w:r>
          <w:ins w:id="97" w:author="Jeff Greenfield" w:date="2014-12-12T15:14:00Z">
            <w:r w:rsidR="00EB77F5">
              <w:rPr>
                <w:rFonts w:ascii="Times New Roman" w:hAnsi="Times New Roman"/>
                <w:sz w:val="24"/>
              </w:rPr>
              <w:t>60</w:t>
            </w:r>
          </w:ins>
        </w:p>
        <w:p w:rsidR="009B25D3" w:rsidRDefault="00431F37"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I: Demographics Questions and Possible Answers</w:t>
          </w:r>
          <w:r w:rsidR="00962AAA">
            <w:rPr>
              <w:rFonts w:ascii="Times New Roman" w:hAnsi="Times New Roman"/>
              <w:sz w:val="24"/>
            </w:rPr>
            <w:tab/>
          </w:r>
          <w:ins w:id="98" w:author="Jeff Greenfield" w:date="2014-12-12T15:14:00Z">
            <w:r w:rsidR="00EB77F5">
              <w:rPr>
                <w:rFonts w:ascii="Times New Roman" w:hAnsi="Times New Roman"/>
                <w:sz w:val="24"/>
              </w:rPr>
              <w:t>62</w:t>
            </w:r>
          </w:ins>
        </w:p>
        <w:p w:rsidR="009B25D3" w:rsidRDefault="00431F37"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J: Big Five Personality Inventory</w:t>
          </w:r>
          <w:r w:rsidR="00962AAA">
            <w:rPr>
              <w:rFonts w:ascii="Times New Roman" w:hAnsi="Times New Roman"/>
              <w:sz w:val="24"/>
            </w:rPr>
            <w:tab/>
          </w:r>
          <w:ins w:id="99" w:author="Jeff Greenfield" w:date="2014-12-12T15:14:00Z">
            <w:r w:rsidR="00EB77F5">
              <w:rPr>
                <w:rFonts w:ascii="Times New Roman" w:hAnsi="Times New Roman"/>
                <w:sz w:val="24"/>
              </w:rPr>
              <w:t>63</w:t>
            </w:r>
          </w:ins>
        </w:p>
        <w:p w:rsidR="00326D01" w:rsidRPr="00EB77F5" w:rsidRDefault="00431F37" w:rsidP="00C9076C">
          <w:pPr>
            <w:pStyle w:val="TOC3"/>
            <w:tabs>
              <w:tab w:val="right" w:pos="8828"/>
            </w:tabs>
            <w:spacing w:line="480" w:lineRule="auto"/>
            <w:ind w:left="0"/>
            <w:jc w:val="center"/>
            <w:rPr>
              <w:rFonts w:ascii="Times New Roman" w:hAnsi="Times New Roman"/>
              <w:b/>
              <w:sz w:val="24"/>
            </w:rPr>
          </w:pPr>
          <w:r w:rsidRPr="007B7BC2">
            <w:rPr>
              <w:rFonts w:ascii="Times New Roman" w:hAnsi="Times New Roman"/>
              <w:b/>
              <w:sz w:val="24"/>
            </w:rPr>
            <w:t>Appendix K: Debriefing Form</w:t>
          </w:r>
          <w:r w:rsidR="009B25D3" w:rsidRPr="00BC306F">
            <w:rPr>
              <w:rFonts w:ascii="Times New Roman" w:hAnsi="Times New Roman"/>
              <w:sz w:val="24"/>
            </w:rPr>
            <w:tab/>
          </w:r>
          <w:r w:rsidR="00962AAA">
            <w:rPr>
              <w:rFonts w:ascii="Times New Roman" w:hAnsi="Times New Roman"/>
              <w:sz w:val="24"/>
            </w:rPr>
            <w:t>6</w:t>
          </w:r>
          <w:ins w:id="100" w:author="Jeff Greenfield" w:date="2014-12-12T15:14:00Z">
            <w:r w:rsidR="00EB77F5">
              <w:rPr>
                <w:rFonts w:ascii="Times New Roman" w:hAnsi="Times New Roman"/>
                <w:sz w:val="24"/>
              </w:rPr>
              <w:t>7</w:t>
            </w:r>
          </w:ins>
          <w:r w:rsidR="00C81CFA">
            <w:rPr>
              <w:rFonts w:ascii="Times New Roman" w:hAnsi="Times New Roman"/>
              <w:i/>
              <w:sz w:val="24"/>
            </w:rPr>
            <w:tab/>
          </w:r>
          <w:r w:rsidR="00326D01" w:rsidRPr="00BC306F">
            <w:rPr>
              <w:rFonts w:ascii="Times New Roman" w:hAnsi="Times New Roman"/>
              <w:sz w:val="24"/>
            </w:rPr>
            <w:br w:type="page"/>
          </w:r>
          <w:r w:rsidR="00326D01" w:rsidRPr="00EB77F5">
            <w:rPr>
              <w:rFonts w:ascii="Times New Roman" w:hAnsi="Times New Roman"/>
              <w:b/>
              <w:sz w:val="24"/>
            </w:rPr>
            <w:t>List of Tables</w:t>
          </w:r>
        </w:p>
        <w:p w:rsidR="00962AAA" w:rsidRPr="00EB77F5" w:rsidRDefault="00EC724A" w:rsidP="00962AAA">
          <w:pPr>
            <w:pStyle w:val="TOC3"/>
            <w:tabs>
              <w:tab w:val="right" w:pos="8828"/>
            </w:tabs>
            <w:spacing w:line="480" w:lineRule="auto"/>
            <w:ind w:left="0"/>
            <w:rPr>
              <w:rFonts w:ascii="Times New Roman" w:hAnsi="Times New Roman"/>
              <w:sz w:val="24"/>
            </w:rPr>
          </w:pPr>
          <w:r w:rsidRPr="00EB77F5">
            <w:rPr>
              <w:rFonts w:ascii="Times New Roman" w:hAnsi="Times New Roman"/>
              <w:sz w:val="24"/>
            </w:rPr>
            <w:t>Table 1</w:t>
          </w:r>
          <w:r w:rsidR="00962AAA" w:rsidRPr="00EB77F5">
            <w:rPr>
              <w:rFonts w:ascii="Times New Roman" w:hAnsi="Times New Roman"/>
              <w:b/>
              <w:sz w:val="24"/>
            </w:rPr>
            <w:t xml:space="preserve">: </w:t>
          </w:r>
          <w:ins w:id="101" w:author="Jeff Greenfield" w:date="2014-12-12T15:15:00Z">
            <w:r w:rsidR="00EB77F5" w:rsidRPr="002A15B3">
              <w:rPr>
                <w:rFonts w:ascii="Times New Roman" w:eastAsia="Times New Roman" w:hAnsi="Times New Roman" w:cs="Times New Roman"/>
                <w:i/>
                <w:sz w:val="24"/>
              </w:rPr>
              <w:t>Skewness-Kurtosis tests on samples of difficulty choice</w:t>
            </w:r>
          </w:ins>
          <w:r w:rsidR="00962AAA" w:rsidRPr="00EB77F5">
            <w:rPr>
              <w:rFonts w:ascii="Times New Roman" w:hAnsi="Times New Roman"/>
              <w:sz w:val="24"/>
            </w:rPr>
            <w:tab/>
          </w:r>
          <w:ins w:id="102" w:author="Jeff Greenfield" w:date="2014-12-12T15:15:00Z">
            <w:r w:rsidR="00EB77F5" w:rsidRPr="00EB77F5">
              <w:rPr>
                <w:rFonts w:ascii="Times New Roman" w:hAnsi="Times New Roman"/>
                <w:sz w:val="24"/>
              </w:rPr>
              <w:t>2</w:t>
            </w:r>
            <w:r w:rsidR="00EB77F5">
              <w:rPr>
                <w:rFonts w:ascii="Times New Roman" w:hAnsi="Times New Roman"/>
                <w:sz w:val="24"/>
              </w:rPr>
              <w:t>7</w:t>
            </w:r>
          </w:ins>
        </w:p>
        <w:p w:rsidR="00962AAA" w:rsidRPr="00EB77F5" w:rsidRDefault="00962AAA" w:rsidP="00962AAA">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2: </w:t>
          </w:r>
          <w:ins w:id="103" w:author="Jeff Greenfield" w:date="2014-12-12T15:15:00Z">
            <w:r w:rsidR="00EB77F5">
              <w:rPr>
                <w:rFonts w:ascii="Times New Roman" w:eastAsia="Times New Roman" w:hAnsi="Times New Roman" w:cs="Times New Roman"/>
                <w:i/>
                <w:sz w:val="24"/>
              </w:rPr>
              <w:t>Tests of round number preference in difficulty choices</w:t>
            </w:r>
          </w:ins>
          <w:r w:rsidRPr="00EB77F5">
            <w:rPr>
              <w:rFonts w:ascii="Times New Roman" w:hAnsi="Times New Roman"/>
              <w:sz w:val="24"/>
            </w:rPr>
            <w:tab/>
            <w:t>2</w:t>
          </w:r>
          <w:ins w:id="104" w:author="Jeff Greenfield" w:date="2014-12-12T15:15:00Z">
            <w:r w:rsidR="00EB77F5">
              <w:rPr>
                <w:rFonts w:ascii="Times New Roman" w:hAnsi="Times New Roman"/>
                <w:sz w:val="24"/>
              </w:rPr>
              <w:t>8</w:t>
            </w:r>
          </w:ins>
        </w:p>
        <w:p w:rsidR="00962AAA" w:rsidRPr="00EB77F5" w:rsidRDefault="00962AAA" w:rsidP="00962AAA">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3: </w:t>
          </w:r>
          <w:ins w:id="105" w:author="Jeff Greenfield" w:date="2014-12-12T15:16:00Z">
            <w:r w:rsidR="00EB77F5">
              <w:rPr>
                <w:rFonts w:ascii="Times New Roman" w:eastAsia="Times New Roman" w:hAnsi="Times New Roman" w:cs="Times New Roman"/>
                <w:i/>
                <w:sz w:val="24"/>
              </w:rPr>
              <w:t>Sample medians, choice range medians, and normality of samples</w:t>
            </w:r>
          </w:ins>
          <w:r w:rsidRPr="00EB77F5">
            <w:rPr>
              <w:rFonts w:ascii="Times New Roman" w:hAnsi="Times New Roman"/>
              <w:sz w:val="24"/>
            </w:rPr>
            <w:tab/>
            <w:t>2</w:t>
          </w:r>
          <w:ins w:id="106" w:author="Jeff Greenfield" w:date="2014-12-12T15:16:00Z">
            <w:r w:rsidR="00EB77F5">
              <w:rPr>
                <w:rFonts w:ascii="Times New Roman" w:hAnsi="Times New Roman"/>
                <w:sz w:val="24"/>
              </w:rPr>
              <w:t>9</w:t>
            </w:r>
          </w:ins>
        </w:p>
        <w:p w:rsidR="00962AAA" w:rsidRPr="00EB77F5" w:rsidRDefault="00962AAA" w:rsidP="00962AAA">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4: </w:t>
          </w:r>
          <w:ins w:id="107" w:author="Jeff Greenfield" w:date="2014-12-12T15:16:00Z">
            <w:r w:rsidR="00EB77F5">
              <w:rPr>
                <w:rFonts w:ascii="Times New Roman" w:eastAsia="Times New Roman" w:hAnsi="Times New Roman" w:cs="Times New Roman"/>
                <w:i/>
                <w:sz w:val="24"/>
              </w:rPr>
              <w:t>APPC and IPPC values comparison by task</w:t>
            </w:r>
          </w:ins>
          <w:r w:rsidRPr="00EB77F5">
            <w:rPr>
              <w:rFonts w:ascii="Times New Roman" w:hAnsi="Times New Roman"/>
              <w:sz w:val="24"/>
            </w:rPr>
            <w:tab/>
            <w:t>29</w:t>
          </w:r>
        </w:p>
        <w:p w:rsidR="00962AAA" w:rsidRPr="00EB77F5" w:rsidRDefault="00962AAA" w:rsidP="00962AAA">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5: </w:t>
          </w:r>
          <w:ins w:id="108" w:author="Jeff Greenfield" w:date="2014-12-12T15:16:00Z">
            <w:r w:rsidR="00EB77F5">
              <w:rPr>
                <w:rFonts w:ascii="Times New Roman" w:eastAsia="Times New Roman" w:hAnsi="Times New Roman" w:cs="Times New Roman"/>
                <w:i/>
                <w:sz w:val="24"/>
              </w:rPr>
              <w:t>IPPC mean values for game usage types</w:t>
            </w:r>
          </w:ins>
          <w:r w:rsidRPr="00EB77F5">
            <w:rPr>
              <w:rFonts w:ascii="Times New Roman" w:hAnsi="Times New Roman"/>
              <w:sz w:val="24"/>
            </w:rPr>
            <w:tab/>
            <w:t>3</w:t>
          </w:r>
          <w:ins w:id="109" w:author="Jeff Greenfield" w:date="2014-12-12T15:16:00Z">
            <w:r w:rsidR="00EB77F5">
              <w:rPr>
                <w:rFonts w:ascii="Times New Roman" w:hAnsi="Times New Roman"/>
                <w:sz w:val="24"/>
              </w:rPr>
              <w:t>1</w:t>
            </w:r>
          </w:ins>
        </w:p>
        <w:p w:rsidR="00962AAA" w:rsidRPr="00EB77F5" w:rsidRDefault="00962AAA" w:rsidP="00962AAA">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6: </w:t>
          </w:r>
          <w:ins w:id="110" w:author="Jeff Greenfield" w:date="2014-12-12T15:17:00Z">
            <w:r w:rsidR="00EB77F5">
              <w:rPr>
                <w:rFonts w:ascii="Times New Roman" w:eastAsia="Times New Roman" w:hAnsi="Times New Roman" w:cs="Times New Roman"/>
                <w:i/>
                <w:sz w:val="24"/>
              </w:rPr>
              <w:t>Neuroticism vs. IPPC regression coefficient t-tests</w:t>
            </w:r>
          </w:ins>
          <w:r w:rsidRPr="00EB77F5">
            <w:rPr>
              <w:rFonts w:ascii="Times New Roman" w:hAnsi="Times New Roman"/>
              <w:sz w:val="24"/>
            </w:rPr>
            <w:tab/>
            <w:t>3</w:t>
          </w:r>
          <w:ins w:id="111" w:author="Jeff Greenfield" w:date="2014-12-12T15:17:00Z">
            <w:r w:rsidR="00EB77F5">
              <w:rPr>
                <w:rFonts w:ascii="Times New Roman" w:hAnsi="Times New Roman"/>
                <w:sz w:val="24"/>
              </w:rPr>
              <w:t>1</w:t>
            </w:r>
          </w:ins>
        </w:p>
        <w:p w:rsidR="00D675CB" w:rsidRPr="00962AAA" w:rsidRDefault="00962AAA" w:rsidP="00962AAA">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7: </w:t>
          </w:r>
          <w:ins w:id="112" w:author="Jeff Greenfield" w:date="2014-12-12T15:17:00Z">
            <w:r w:rsidR="00EB77F5">
              <w:rPr>
                <w:rFonts w:ascii="Times New Roman" w:eastAsia="Times New Roman" w:hAnsi="Times New Roman" w:cs="Times New Roman"/>
                <w:i/>
                <w:sz w:val="24"/>
              </w:rPr>
              <w:t>Expected raw PPC in multiple choice environments</w:t>
            </w:r>
          </w:ins>
          <w:r w:rsidRPr="00EB77F5">
            <w:rPr>
              <w:rFonts w:ascii="Times New Roman" w:hAnsi="Times New Roman"/>
              <w:sz w:val="24"/>
            </w:rPr>
            <w:tab/>
          </w:r>
          <w:r>
            <w:rPr>
              <w:rFonts w:ascii="Times New Roman" w:hAnsi="Times New Roman"/>
              <w:sz w:val="24"/>
            </w:rPr>
            <w:t>3</w:t>
          </w:r>
          <w:ins w:id="113" w:author="Jeff Greenfield" w:date="2014-12-12T15:17:00Z">
            <w:r w:rsidR="00EB77F5">
              <w:rPr>
                <w:rFonts w:ascii="Times New Roman" w:hAnsi="Times New Roman"/>
                <w:sz w:val="24"/>
              </w:rPr>
              <w:t>6</w:t>
            </w:r>
          </w:ins>
          <w:r w:rsidR="00326D01" w:rsidRPr="00BC306F">
            <w:rPr>
              <w:rFonts w:ascii="Times New Roman" w:hAnsi="Times New Roman"/>
              <w:sz w:val="24"/>
            </w:rPr>
            <w:br w:type="page"/>
          </w:r>
        </w:p>
      </w:sdtContent>
    </w:sdt>
    <w:p w:rsidR="00090988" w:rsidRDefault="00BD4D58" w:rsidP="00BD4D58">
      <w:pPr>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Chapter I: Literature Review</w:t>
      </w:r>
    </w:p>
    <w:p w:rsidR="0050710C" w:rsidRPr="00D675CB" w:rsidRDefault="0030583C" w:rsidP="00BD4D58">
      <w:pPr>
        <w:spacing w:line="480" w:lineRule="auto"/>
      </w:pPr>
      <w:r w:rsidRPr="0030583C">
        <w:rPr>
          <w:rFonts w:ascii="Times New Roman" w:eastAsia="Times New Roman" w:hAnsi="Times New Roman" w:cs="Times New Roman"/>
          <w:b/>
          <w:sz w:val="24"/>
        </w:rPr>
        <w:t>Preferred Difficulty Levels in Novel Computer-Based Tasks</w:t>
      </w:r>
    </w:p>
    <w:p w:rsidR="00B84203" w:rsidRDefault="00BD4038" w:rsidP="00BD4D58">
      <w:pPr>
        <w:pStyle w:val="Normal1"/>
        <w:spacing w:line="480" w:lineRule="auto"/>
        <w:ind w:firstLine="720"/>
        <w:rPr>
          <w:rFonts w:ascii="Times New Roman" w:eastAsia="Times New Roman" w:hAnsi="Times New Roman" w:cs="Times New Roman"/>
          <w:sz w:val="24"/>
        </w:rPr>
      </w:pPr>
      <w:r w:rsidRPr="00FC3DA3">
        <w:rPr>
          <w:rFonts w:ascii="Times New Roman" w:eastAsia="Times New Roman" w:hAnsi="Times New Roman" w:cs="Times New Roman"/>
          <w:sz w:val="24"/>
        </w:rPr>
        <w:t xml:space="preserve">The average American gamer spends approximately $140 per year on games, </w:t>
      </w:r>
      <w:r w:rsidRPr="00FD2747">
        <w:rPr>
          <w:rFonts w:ascii="Times New Roman" w:eastAsia="Times New Roman" w:hAnsi="Times New Roman" w:cs="Times New Roman"/>
          <w:sz w:val="24"/>
        </w:rPr>
        <w:t xml:space="preserve">and one in seven Americans spends at least 5 hours per week playing </w:t>
      </w:r>
      <w:r w:rsidR="00FD2747">
        <w:rPr>
          <w:rFonts w:ascii="Times New Roman" w:eastAsia="Times New Roman" w:hAnsi="Times New Roman" w:cs="Times New Roman"/>
          <w:sz w:val="24"/>
        </w:rPr>
        <w:t xml:space="preserve">video </w:t>
      </w:r>
      <w:r w:rsidRPr="00FD2747">
        <w:rPr>
          <w:rFonts w:ascii="Times New Roman" w:eastAsia="Times New Roman" w:hAnsi="Times New Roman" w:cs="Times New Roman"/>
          <w:sz w:val="24"/>
        </w:rPr>
        <w:t>games (</w:t>
      </w:r>
      <w:r w:rsidRPr="00FD2747">
        <w:rPr>
          <w:rFonts w:ascii="Times New Roman" w:eastAsia="Times New Roman" w:hAnsi="Times New Roman" w:cs="Times New Roman"/>
          <w:sz w:val="24"/>
          <w:highlight w:val="white"/>
        </w:rPr>
        <w:t>Takahasi, 2010</w:t>
      </w:r>
      <w:r w:rsidRPr="00FD2747">
        <w:rPr>
          <w:rFonts w:ascii="Times New Roman" w:eastAsia="Times New Roman" w:hAnsi="Times New Roman" w:cs="Times New Roman"/>
          <w:sz w:val="24"/>
        </w:rPr>
        <w:t xml:space="preserve">).  There is </w:t>
      </w:r>
      <w:r w:rsidR="00001F16">
        <w:rPr>
          <w:rFonts w:ascii="Times New Roman" w:eastAsia="Times New Roman" w:hAnsi="Times New Roman" w:cs="Times New Roman"/>
          <w:sz w:val="24"/>
        </w:rPr>
        <w:t>significant</w:t>
      </w:r>
      <w:r w:rsidRPr="00FD2747">
        <w:rPr>
          <w:rFonts w:ascii="Times New Roman" w:eastAsia="Times New Roman" w:hAnsi="Times New Roman" w:cs="Times New Roman"/>
          <w:sz w:val="24"/>
        </w:rPr>
        <w:t xml:space="preserve"> financial incentive for video game companies to</w:t>
      </w:r>
      <w:r w:rsidR="00001F16">
        <w:rPr>
          <w:rFonts w:ascii="Times New Roman" w:eastAsia="Times New Roman" w:hAnsi="Times New Roman" w:cs="Times New Roman"/>
          <w:sz w:val="24"/>
        </w:rPr>
        <w:t xml:space="preserve"> attempt to</w:t>
      </w:r>
      <w:r w:rsidRPr="00FD2747">
        <w:rPr>
          <w:rFonts w:ascii="Times New Roman" w:eastAsia="Times New Roman" w:hAnsi="Times New Roman" w:cs="Times New Roman"/>
          <w:sz w:val="24"/>
        </w:rPr>
        <w:t xml:space="preserve"> “corner the market” on </w:t>
      </w:r>
      <w:r w:rsidR="00001F16">
        <w:rPr>
          <w:rFonts w:ascii="Times New Roman" w:eastAsia="Times New Roman" w:hAnsi="Times New Roman" w:cs="Times New Roman"/>
          <w:sz w:val="24"/>
        </w:rPr>
        <w:t xml:space="preserve">game-related </w:t>
      </w:r>
      <w:r w:rsidRPr="00FD2747">
        <w:rPr>
          <w:rFonts w:ascii="Times New Roman" w:eastAsia="Times New Roman" w:hAnsi="Times New Roman" w:cs="Times New Roman"/>
          <w:sz w:val="24"/>
        </w:rPr>
        <w:t>fun.  In pursuing the business of gamers,</w:t>
      </w:r>
      <w:r w:rsidRPr="00FC3DA3">
        <w:rPr>
          <w:rFonts w:ascii="Times New Roman" w:eastAsia="Times New Roman" w:hAnsi="Times New Roman" w:cs="Times New Roman"/>
          <w:sz w:val="24"/>
        </w:rPr>
        <w:t xml:space="preserve"> companies </w:t>
      </w:r>
      <w:r w:rsidR="00001F16">
        <w:rPr>
          <w:rFonts w:ascii="Times New Roman" w:eastAsia="Times New Roman" w:hAnsi="Times New Roman" w:cs="Times New Roman"/>
          <w:sz w:val="24"/>
        </w:rPr>
        <w:t>that</w:t>
      </w:r>
      <w:r w:rsidR="00F0276B">
        <w:rPr>
          <w:rFonts w:ascii="Times New Roman" w:eastAsia="Times New Roman" w:hAnsi="Times New Roman" w:cs="Times New Roman"/>
          <w:sz w:val="24"/>
        </w:rPr>
        <w:t xml:space="preserve"> provide consistent entertainment to the video gaming public have</w:t>
      </w:r>
      <w:r w:rsidR="00FD2747">
        <w:rPr>
          <w:rFonts w:ascii="Times New Roman" w:eastAsia="Times New Roman" w:hAnsi="Times New Roman" w:cs="Times New Roman"/>
          <w:sz w:val="24"/>
        </w:rPr>
        <w:t xml:space="preserve"> likely</w:t>
      </w:r>
      <w:r w:rsidR="00F0276B">
        <w:rPr>
          <w:rFonts w:ascii="Times New Roman" w:eastAsia="Times New Roman" w:hAnsi="Times New Roman" w:cs="Times New Roman"/>
          <w:sz w:val="24"/>
        </w:rPr>
        <w:t xml:space="preserve"> learn</w:t>
      </w:r>
      <w:r w:rsidR="00FD2747">
        <w:rPr>
          <w:rFonts w:ascii="Times New Roman" w:eastAsia="Times New Roman" w:hAnsi="Times New Roman" w:cs="Times New Roman"/>
          <w:sz w:val="24"/>
        </w:rPr>
        <w:t>ed</w:t>
      </w:r>
      <w:r w:rsidR="00F0276B">
        <w:rPr>
          <w:rFonts w:ascii="Times New Roman" w:eastAsia="Times New Roman" w:hAnsi="Times New Roman" w:cs="Times New Roman"/>
          <w:sz w:val="24"/>
        </w:rPr>
        <w:t xml:space="preserve"> how to craft their games to suit gamers’ desire for challenge</w:t>
      </w:r>
      <w:r w:rsidR="00B84203">
        <w:rPr>
          <w:rFonts w:ascii="Times New Roman" w:eastAsia="Times New Roman" w:hAnsi="Times New Roman" w:cs="Times New Roman"/>
          <w:sz w:val="24"/>
        </w:rPr>
        <w:t>.</w:t>
      </w:r>
      <w:r w:rsidR="00F0276B">
        <w:rPr>
          <w:rFonts w:ascii="Times New Roman" w:eastAsia="Times New Roman" w:hAnsi="Times New Roman" w:cs="Times New Roman"/>
          <w:sz w:val="24"/>
        </w:rPr>
        <w:t xml:space="preserve">  </w:t>
      </w:r>
    </w:p>
    <w:p w:rsidR="001F7EE9" w:rsidRPr="007341FC" w:rsidRDefault="00F0276B" w:rsidP="007341FC">
      <w:pPr>
        <w:pStyle w:val="Normal1"/>
        <w:spacing w:line="480" w:lineRule="auto"/>
        <w:ind w:firstLine="720"/>
        <w:rPr>
          <w:rFonts w:ascii="Times New Roman" w:hAnsi="Times New Roman"/>
          <w:sz w:val="24"/>
        </w:rPr>
      </w:pPr>
      <w:r>
        <w:rPr>
          <w:rFonts w:ascii="Times New Roman" w:eastAsia="Times New Roman" w:hAnsi="Times New Roman" w:cs="Times New Roman"/>
          <w:sz w:val="24"/>
        </w:rPr>
        <w:t>Even</w:t>
      </w:r>
      <w:r w:rsidR="00B84203">
        <w:rPr>
          <w:rFonts w:ascii="Times New Roman" w:eastAsia="Times New Roman" w:hAnsi="Times New Roman" w:cs="Times New Roman"/>
          <w:sz w:val="24"/>
        </w:rPr>
        <w:t xml:space="preserve"> some</w:t>
      </w:r>
      <w:r>
        <w:rPr>
          <w:rFonts w:ascii="Times New Roman" w:eastAsia="Times New Roman" w:hAnsi="Times New Roman" w:cs="Times New Roman"/>
          <w:sz w:val="24"/>
        </w:rPr>
        <w:t xml:space="preserve"> non-gaming </w:t>
      </w:r>
      <w:r w:rsidR="00B82857">
        <w:rPr>
          <w:rFonts w:ascii="Times New Roman" w:eastAsia="Times New Roman" w:hAnsi="Times New Roman" w:cs="Times New Roman"/>
          <w:sz w:val="24"/>
        </w:rPr>
        <w:t>businesses have</w:t>
      </w:r>
      <w:r w:rsidR="003F373E" w:rsidRPr="004B143D">
        <w:rPr>
          <w:rFonts w:ascii="Times New Roman" w:eastAsia="Times New Roman" w:hAnsi="Times New Roman" w:cs="Times New Roman"/>
          <w:sz w:val="24"/>
        </w:rPr>
        <w:t xml:space="preserve"> begun to </w:t>
      </w:r>
      <w:r w:rsidR="00B84203">
        <w:rPr>
          <w:rFonts w:ascii="Times New Roman" w:eastAsia="Times New Roman" w:hAnsi="Times New Roman" w:cs="Times New Roman"/>
          <w:sz w:val="24"/>
        </w:rPr>
        <w:t>employ</w:t>
      </w:r>
      <w:r w:rsidR="003F373E" w:rsidRPr="004B143D">
        <w:rPr>
          <w:rFonts w:ascii="Times New Roman" w:eastAsia="Times New Roman" w:hAnsi="Times New Roman" w:cs="Times New Roman"/>
          <w:sz w:val="24"/>
        </w:rPr>
        <w:t xml:space="preserve"> </w:t>
      </w:r>
      <w:r w:rsidR="00B84203">
        <w:rPr>
          <w:rFonts w:ascii="Times New Roman" w:eastAsia="Times New Roman" w:hAnsi="Times New Roman" w:cs="Times New Roman"/>
          <w:sz w:val="24"/>
        </w:rPr>
        <w:t>game-like paradigms in order to</w:t>
      </w:r>
      <w:r w:rsidR="003F373E" w:rsidRPr="004B143D">
        <w:rPr>
          <w:rFonts w:ascii="Times New Roman" w:eastAsia="Times New Roman" w:hAnsi="Times New Roman" w:cs="Times New Roman"/>
          <w:sz w:val="24"/>
        </w:rPr>
        <w:t xml:space="preserve"> keep employee</w:t>
      </w:r>
      <w:r w:rsidR="00BD5A0E">
        <w:rPr>
          <w:rFonts w:ascii="Times New Roman" w:eastAsia="Times New Roman" w:hAnsi="Times New Roman" w:cs="Times New Roman"/>
          <w:sz w:val="24"/>
        </w:rPr>
        <w:t xml:space="preserve">s </w:t>
      </w:r>
      <w:r w:rsidR="00BD5A0E" w:rsidRPr="004B143D">
        <w:rPr>
          <w:rFonts w:ascii="Times New Roman" w:eastAsia="Times New Roman" w:hAnsi="Times New Roman" w:cs="Times New Roman"/>
          <w:sz w:val="24"/>
        </w:rPr>
        <w:t>(Silverman, 2013</w:t>
      </w:r>
      <w:r w:rsidR="00BD5A0E">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and customers motivated.  Over the last few years, the technique of “gamification</w:t>
      </w:r>
      <w:r w:rsidR="00001F16">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w:t>
      </w:r>
      <w:r w:rsidR="00001F16">
        <w:rPr>
          <w:rFonts w:ascii="Times New Roman" w:eastAsia="Times New Roman" w:hAnsi="Times New Roman" w:cs="Times New Roman"/>
          <w:sz w:val="24"/>
        </w:rPr>
        <w:t xml:space="preserve"> </w:t>
      </w:r>
      <w:r w:rsidR="00FD2747">
        <w:rPr>
          <w:rFonts w:ascii="Times New Roman" w:eastAsia="Times New Roman" w:hAnsi="Times New Roman" w:cs="Times New Roman"/>
          <w:sz w:val="24"/>
        </w:rPr>
        <w:t>the utilization of game-similar qualities to motivate employees and customers to engage in activit</w:t>
      </w:r>
      <w:r w:rsidR="00001F16">
        <w:rPr>
          <w:rFonts w:ascii="Times New Roman" w:eastAsia="Times New Roman" w:hAnsi="Times New Roman" w:cs="Times New Roman"/>
          <w:sz w:val="24"/>
        </w:rPr>
        <w:t xml:space="preserve">ies desired by the employer or corporations (Silverman, 2013), </w:t>
      </w:r>
      <w:r w:rsidR="003F373E" w:rsidRPr="004B143D">
        <w:rPr>
          <w:rFonts w:ascii="Times New Roman" w:eastAsia="Times New Roman" w:hAnsi="Times New Roman" w:cs="Times New Roman"/>
          <w:sz w:val="24"/>
        </w:rPr>
        <w:t>has become mainstream</w:t>
      </w:r>
      <w:r w:rsidR="00F172B5">
        <w:rPr>
          <w:rFonts w:ascii="Times New Roman" w:eastAsia="Times New Roman" w:hAnsi="Times New Roman" w:cs="Times New Roman"/>
          <w:sz w:val="24"/>
        </w:rPr>
        <w:t xml:space="preserve"> </w:t>
      </w:r>
      <w:r w:rsidR="00F172B5" w:rsidRPr="004B143D">
        <w:rPr>
          <w:rFonts w:ascii="Times New Roman" w:eastAsia="Times New Roman" w:hAnsi="Times New Roman" w:cs="Times New Roman"/>
          <w:sz w:val="24"/>
        </w:rPr>
        <w:t>(Amos, 2013)</w:t>
      </w:r>
      <w:r w:rsidR="00FC3DA3">
        <w:rPr>
          <w:rFonts w:ascii="Times New Roman" w:eastAsia="Times New Roman" w:hAnsi="Times New Roman" w:cs="Times New Roman"/>
          <w:sz w:val="24"/>
        </w:rPr>
        <w:t>.</w:t>
      </w:r>
      <w:r w:rsidR="00F172B5">
        <w:rPr>
          <w:rFonts w:ascii="Times New Roman" w:eastAsia="Times New Roman" w:hAnsi="Times New Roman" w:cs="Times New Roman"/>
          <w:sz w:val="24"/>
        </w:rPr>
        <w:t xml:space="preserve"> </w:t>
      </w:r>
      <w:r w:rsidR="00466A39">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Gamification</w:t>
      </w:r>
      <w:r w:rsidR="00001F16">
        <w:rPr>
          <w:rFonts w:ascii="Times New Roman" w:eastAsia="Times New Roman" w:hAnsi="Times New Roman" w:cs="Times New Roman"/>
          <w:sz w:val="24"/>
        </w:rPr>
        <w:t>,</w:t>
      </w:r>
      <w:r w:rsidR="00466A39">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 xml:space="preserve"> </w:t>
      </w:r>
      <w:r w:rsidR="00001F16">
        <w:rPr>
          <w:rFonts w:ascii="Times New Roman" w:eastAsia="Times New Roman" w:hAnsi="Times New Roman" w:cs="Times New Roman"/>
          <w:sz w:val="24"/>
        </w:rPr>
        <w:t xml:space="preserve">as defined by </w:t>
      </w:r>
      <w:proofErr w:type="spellStart"/>
      <w:r w:rsidR="00A3599C">
        <w:rPr>
          <w:rFonts w:ascii="Times New Roman" w:hAnsi="Times New Roman"/>
          <w:color w:val="222222"/>
          <w:sz w:val="24"/>
          <w:szCs w:val="21"/>
          <w:shd w:val="clear" w:color="auto" w:fill="FFFFFF"/>
        </w:rPr>
        <w:t>Deterding</w:t>
      </w:r>
      <w:proofErr w:type="spellEnd"/>
      <w:r w:rsidR="00A3599C" w:rsidRPr="00A3599C">
        <w:rPr>
          <w:rFonts w:ascii="Times New Roman" w:hAnsi="Times New Roman"/>
          <w:color w:val="222222"/>
          <w:sz w:val="24"/>
          <w:szCs w:val="21"/>
          <w:shd w:val="clear" w:color="auto" w:fill="FFFFFF"/>
        </w:rPr>
        <w:t>, Dixo</w:t>
      </w:r>
      <w:r w:rsidR="00A3599C">
        <w:rPr>
          <w:rFonts w:ascii="Times New Roman" w:hAnsi="Times New Roman"/>
          <w:color w:val="222222"/>
          <w:sz w:val="24"/>
          <w:szCs w:val="21"/>
          <w:shd w:val="clear" w:color="auto" w:fill="FFFFFF"/>
        </w:rPr>
        <w:t xml:space="preserve">n, Khaled, &amp; </w:t>
      </w:r>
      <w:proofErr w:type="spellStart"/>
      <w:r w:rsidR="00A3599C">
        <w:rPr>
          <w:rFonts w:ascii="Times New Roman" w:hAnsi="Times New Roman"/>
          <w:color w:val="222222"/>
          <w:sz w:val="24"/>
          <w:szCs w:val="21"/>
          <w:shd w:val="clear" w:color="auto" w:fill="FFFFFF"/>
        </w:rPr>
        <w:t>Nacke</w:t>
      </w:r>
      <w:proofErr w:type="spellEnd"/>
      <w:r w:rsidR="00FC3DA3">
        <w:rPr>
          <w:rFonts w:ascii="Times New Roman" w:hAnsi="Times New Roman"/>
          <w:color w:val="222222"/>
          <w:sz w:val="24"/>
          <w:szCs w:val="21"/>
          <w:shd w:val="clear" w:color="auto" w:fill="FFFFFF"/>
        </w:rPr>
        <w:t xml:space="preserve"> </w:t>
      </w:r>
      <w:r w:rsidR="00001F16">
        <w:rPr>
          <w:rFonts w:ascii="Times New Roman" w:hAnsi="Times New Roman"/>
          <w:color w:val="222222"/>
          <w:sz w:val="24"/>
          <w:szCs w:val="21"/>
          <w:shd w:val="clear" w:color="auto" w:fill="FFFFFF"/>
        </w:rPr>
        <w:t>(</w:t>
      </w:r>
      <w:r w:rsidR="00A3599C" w:rsidRPr="00A3599C">
        <w:rPr>
          <w:rFonts w:ascii="Times New Roman" w:hAnsi="Times New Roman"/>
          <w:color w:val="222222"/>
          <w:sz w:val="24"/>
          <w:szCs w:val="21"/>
          <w:shd w:val="clear" w:color="auto" w:fill="FFFFFF"/>
        </w:rPr>
        <w:t>2011</w:t>
      </w:r>
      <w:r w:rsidR="00A3599C">
        <w:rPr>
          <w:rFonts w:ascii="Times New Roman" w:hAnsi="Times New Roman"/>
          <w:color w:val="222222"/>
          <w:sz w:val="24"/>
          <w:szCs w:val="21"/>
          <w:shd w:val="clear" w:color="auto" w:fill="FFFFFF"/>
        </w:rPr>
        <w:t>)</w:t>
      </w:r>
      <w:r w:rsidR="00001F16">
        <w:rPr>
          <w:rFonts w:ascii="Times New Roman" w:hAnsi="Times New Roman"/>
          <w:color w:val="222222"/>
          <w:sz w:val="24"/>
          <w:szCs w:val="21"/>
          <w:shd w:val="clear" w:color="auto" w:fill="FFFFFF"/>
        </w:rPr>
        <w:t>,</w:t>
      </w:r>
      <w:r w:rsidR="00A3599C">
        <w:rPr>
          <w:rFonts w:ascii="Times New Roman" w:hAnsi="Times New Roman"/>
          <w:color w:val="222222"/>
          <w:sz w:val="24"/>
          <w:szCs w:val="21"/>
          <w:shd w:val="clear" w:color="auto" w:fill="FFFFFF"/>
        </w:rPr>
        <w:t xml:space="preserve"> </w:t>
      </w:r>
      <w:r w:rsidR="00A3599C">
        <w:rPr>
          <w:rFonts w:ascii="Times New Roman" w:eastAsia="Times New Roman" w:hAnsi="Times New Roman" w:cs="Times New Roman"/>
          <w:sz w:val="24"/>
        </w:rPr>
        <w:t>is the technique of</w:t>
      </w:r>
      <w:r w:rsidR="00A3599C" w:rsidRPr="004B143D">
        <w:rPr>
          <w:rFonts w:ascii="Times New Roman" w:eastAsia="Times New Roman" w:hAnsi="Times New Roman" w:cs="Times New Roman"/>
          <w:sz w:val="24"/>
        </w:rPr>
        <w:t xml:space="preserve"> </w:t>
      </w:r>
      <w:r w:rsidR="00001F16">
        <w:rPr>
          <w:rFonts w:ascii="Times New Roman" w:eastAsia="Times New Roman" w:hAnsi="Times New Roman" w:cs="Times New Roman"/>
          <w:sz w:val="24"/>
        </w:rPr>
        <w:t>offering</w:t>
      </w:r>
      <w:r w:rsidR="00FC3DA3">
        <w:rPr>
          <w:rFonts w:ascii="Times New Roman" w:eastAsia="Times New Roman" w:hAnsi="Times New Roman" w:cs="Times New Roman"/>
          <w:sz w:val="24"/>
        </w:rPr>
        <w:t xml:space="preserve"> game-similar</w:t>
      </w:r>
      <w:r w:rsidR="00B84203">
        <w:rPr>
          <w:rFonts w:ascii="Times New Roman" w:eastAsia="Times New Roman" w:hAnsi="Times New Roman" w:cs="Times New Roman"/>
          <w:sz w:val="24"/>
        </w:rPr>
        <w:t xml:space="preserve"> rewards</w:t>
      </w:r>
      <w:r w:rsidR="00001F16">
        <w:rPr>
          <w:rFonts w:ascii="Times New Roman" w:eastAsia="Times New Roman" w:hAnsi="Times New Roman" w:cs="Times New Roman"/>
          <w:sz w:val="24"/>
        </w:rPr>
        <w:t xml:space="preserve"> (i.e.,</w:t>
      </w:r>
      <w:r w:rsidR="003F373E" w:rsidRPr="004B143D">
        <w:rPr>
          <w:rFonts w:ascii="Times New Roman" w:eastAsia="Times New Roman" w:hAnsi="Times New Roman" w:cs="Times New Roman"/>
          <w:sz w:val="24"/>
        </w:rPr>
        <w:t xml:space="preserve"> badges, levels and achievements</w:t>
      </w:r>
      <w:r w:rsidR="00001F16">
        <w:rPr>
          <w:rFonts w:ascii="Times New Roman" w:eastAsia="Times New Roman" w:hAnsi="Times New Roman" w:cs="Times New Roman"/>
          <w:sz w:val="24"/>
        </w:rPr>
        <w:t>)</w:t>
      </w:r>
      <w:r w:rsidR="00FC3DA3">
        <w:rPr>
          <w:rFonts w:ascii="Times New Roman" w:eastAsia="Times New Roman" w:hAnsi="Times New Roman" w:cs="Times New Roman"/>
          <w:sz w:val="24"/>
        </w:rPr>
        <w:t xml:space="preserve"> and making those rewards</w:t>
      </w:r>
      <w:r w:rsidR="003F373E" w:rsidRPr="004B143D">
        <w:rPr>
          <w:rFonts w:ascii="Times New Roman" w:eastAsia="Times New Roman" w:hAnsi="Times New Roman" w:cs="Times New Roman"/>
          <w:sz w:val="24"/>
        </w:rPr>
        <w:t xml:space="preserve"> </w:t>
      </w:r>
      <w:r w:rsidR="00B84203">
        <w:rPr>
          <w:rFonts w:ascii="Times New Roman" w:eastAsia="Times New Roman" w:hAnsi="Times New Roman" w:cs="Times New Roman"/>
          <w:sz w:val="24"/>
        </w:rPr>
        <w:t xml:space="preserve">contingent upon the </w:t>
      </w:r>
      <w:r w:rsidR="00466A39">
        <w:rPr>
          <w:rFonts w:ascii="Times New Roman" w:eastAsia="Times New Roman" w:hAnsi="Times New Roman" w:cs="Times New Roman"/>
          <w:sz w:val="24"/>
        </w:rPr>
        <w:t>performance</w:t>
      </w:r>
      <w:r w:rsidR="00B84203">
        <w:rPr>
          <w:rFonts w:ascii="Times New Roman" w:eastAsia="Times New Roman" w:hAnsi="Times New Roman" w:cs="Times New Roman"/>
          <w:sz w:val="24"/>
        </w:rPr>
        <w:t xml:space="preserve"> of the user</w:t>
      </w:r>
      <w:r w:rsidR="003F373E" w:rsidRPr="004B143D">
        <w:rPr>
          <w:rFonts w:ascii="Times New Roman" w:eastAsia="Times New Roman" w:hAnsi="Times New Roman" w:cs="Times New Roman"/>
          <w:sz w:val="24"/>
        </w:rPr>
        <w:t xml:space="preserve">.  For instance, </w:t>
      </w:r>
      <w:proofErr w:type="spellStart"/>
      <w:r w:rsidR="00F172B5">
        <w:rPr>
          <w:rFonts w:ascii="Times New Roman" w:eastAsia="Times New Roman" w:hAnsi="Times New Roman" w:cs="Times New Roman"/>
          <w:sz w:val="24"/>
        </w:rPr>
        <w:t>Duolingo</w:t>
      </w:r>
      <w:proofErr w:type="spellEnd"/>
      <w:r w:rsidR="00F172B5">
        <w:rPr>
          <w:rFonts w:ascii="Times New Roman" w:eastAsia="Times New Roman" w:hAnsi="Times New Roman" w:cs="Times New Roman"/>
          <w:sz w:val="24"/>
        </w:rPr>
        <w:t xml:space="preserve"> (</w:t>
      </w:r>
      <w:r w:rsidR="00FC3DA3">
        <w:rPr>
          <w:rFonts w:ascii="Times New Roman" w:eastAsia="Times New Roman" w:hAnsi="Times New Roman" w:cs="Times New Roman"/>
          <w:sz w:val="24"/>
        </w:rPr>
        <w:t xml:space="preserve">a language learning website; </w:t>
      </w:r>
      <w:r w:rsidR="00D56223">
        <w:rPr>
          <w:rFonts w:ascii="Times New Roman" w:eastAsia="Times New Roman" w:hAnsi="Times New Roman" w:cs="Times New Roman"/>
          <w:sz w:val="24"/>
        </w:rPr>
        <w:t>www.duolingo.com</w:t>
      </w:r>
      <w:r w:rsidR="00F172B5">
        <w:rPr>
          <w:rFonts w:ascii="Times New Roman" w:eastAsia="Times New Roman" w:hAnsi="Times New Roman" w:cs="Times New Roman"/>
          <w:sz w:val="24"/>
        </w:rPr>
        <w:t>)</w:t>
      </w:r>
      <w:hyperlink w:history="1"/>
      <w:r w:rsidR="00F172B5">
        <w:rPr>
          <w:rFonts w:ascii="Times New Roman" w:eastAsia="Times New Roman" w:hAnsi="Times New Roman" w:cs="Times New Roman"/>
          <w:sz w:val="24"/>
        </w:rPr>
        <w:t xml:space="preserve"> r</w:t>
      </w:r>
      <w:r w:rsidR="003F373E" w:rsidRPr="004B143D">
        <w:rPr>
          <w:rFonts w:ascii="Times New Roman" w:eastAsia="Times New Roman" w:hAnsi="Times New Roman" w:cs="Times New Roman"/>
          <w:sz w:val="24"/>
        </w:rPr>
        <w:t xml:space="preserve">ewards </w:t>
      </w:r>
      <w:r w:rsidR="00FC3DA3">
        <w:rPr>
          <w:rFonts w:ascii="Times New Roman" w:eastAsia="Times New Roman" w:hAnsi="Times New Roman" w:cs="Times New Roman"/>
          <w:sz w:val="24"/>
        </w:rPr>
        <w:t>the</w:t>
      </w:r>
      <w:r w:rsidR="003F373E" w:rsidRPr="004B143D">
        <w:rPr>
          <w:rFonts w:ascii="Times New Roman" w:eastAsia="Times New Roman" w:hAnsi="Times New Roman" w:cs="Times New Roman"/>
          <w:sz w:val="24"/>
        </w:rPr>
        <w:t xml:space="preserve"> user with points for every completed exercise.  If </w:t>
      </w:r>
      <w:r w:rsidR="00FC3DA3">
        <w:rPr>
          <w:rFonts w:ascii="Times New Roman" w:eastAsia="Times New Roman" w:hAnsi="Times New Roman" w:cs="Times New Roman"/>
          <w:sz w:val="24"/>
        </w:rPr>
        <w:t>the</w:t>
      </w:r>
      <w:r w:rsidR="003F373E" w:rsidRPr="004B143D">
        <w:rPr>
          <w:rFonts w:ascii="Times New Roman" w:eastAsia="Times New Roman" w:hAnsi="Times New Roman" w:cs="Times New Roman"/>
          <w:sz w:val="24"/>
        </w:rPr>
        <w:t xml:space="preserve"> user achieves a certain point total, that user’s level increases.  </w:t>
      </w:r>
      <w:r w:rsidR="00BD5A0E">
        <w:rPr>
          <w:rFonts w:ascii="Times New Roman" w:eastAsia="Times New Roman" w:hAnsi="Times New Roman" w:cs="Times New Roman"/>
          <w:sz w:val="24"/>
        </w:rPr>
        <w:t>When a user completes a block of lessons, a badge is awarded and a notification is posted to Facebook</w:t>
      </w:r>
      <w:r w:rsidR="00FC3DA3">
        <w:rPr>
          <w:rFonts w:ascii="Times New Roman" w:eastAsia="Times New Roman" w:hAnsi="Times New Roman" w:cs="Times New Roman"/>
          <w:sz w:val="24"/>
        </w:rPr>
        <w:t xml:space="preserve"> and the user gains public acknowledgment that he/she has reached a certain level of language proficiency</w:t>
      </w:r>
      <w:r w:rsidR="00BD5A0E">
        <w:rPr>
          <w:rFonts w:ascii="Times New Roman" w:eastAsia="Times New Roman" w:hAnsi="Times New Roman" w:cs="Times New Roman"/>
          <w:sz w:val="24"/>
        </w:rPr>
        <w:t xml:space="preserve">.  </w:t>
      </w:r>
      <w:r w:rsidR="00B4115A">
        <w:rPr>
          <w:rFonts w:ascii="Times New Roman" w:eastAsia="Times New Roman" w:hAnsi="Times New Roman" w:cs="Times New Roman"/>
          <w:sz w:val="24"/>
        </w:rPr>
        <w:t>While the correlation between</w:t>
      </w:r>
      <w:r w:rsidR="00F172B5">
        <w:rPr>
          <w:rFonts w:ascii="Times New Roman" w:eastAsia="Times New Roman" w:hAnsi="Times New Roman" w:cs="Times New Roman"/>
          <w:sz w:val="24"/>
        </w:rPr>
        <w:t xml:space="preserve"> </w:t>
      </w:r>
      <w:r w:rsidR="00B4115A">
        <w:rPr>
          <w:rFonts w:ascii="Times New Roman" w:eastAsia="Times New Roman" w:hAnsi="Times New Roman" w:cs="Times New Roman"/>
          <w:sz w:val="24"/>
        </w:rPr>
        <w:t>g</w:t>
      </w:r>
      <w:r w:rsidR="00F172B5">
        <w:rPr>
          <w:rFonts w:ascii="Times New Roman" w:eastAsia="Times New Roman" w:hAnsi="Times New Roman" w:cs="Times New Roman"/>
          <w:sz w:val="24"/>
        </w:rPr>
        <w:t xml:space="preserve">amification </w:t>
      </w:r>
      <w:r w:rsidR="00B4115A">
        <w:rPr>
          <w:rFonts w:ascii="Times New Roman" w:eastAsia="Times New Roman" w:hAnsi="Times New Roman" w:cs="Times New Roman"/>
          <w:sz w:val="24"/>
        </w:rPr>
        <w:t>of an activity and</w:t>
      </w:r>
      <w:r w:rsidR="00F172B5">
        <w:rPr>
          <w:rFonts w:ascii="Times New Roman" w:eastAsia="Times New Roman" w:hAnsi="Times New Roman" w:cs="Times New Roman"/>
          <w:sz w:val="24"/>
        </w:rPr>
        <w:t xml:space="preserve"> </w:t>
      </w:r>
      <w:r w:rsidR="00B4115A">
        <w:rPr>
          <w:rFonts w:ascii="Times New Roman" w:eastAsia="Times New Roman" w:hAnsi="Times New Roman" w:cs="Times New Roman"/>
          <w:sz w:val="24"/>
        </w:rPr>
        <w:t xml:space="preserve">user </w:t>
      </w:r>
      <w:r w:rsidR="00BD5A0E">
        <w:rPr>
          <w:rFonts w:ascii="Times New Roman" w:eastAsia="Times New Roman" w:hAnsi="Times New Roman" w:cs="Times New Roman"/>
          <w:sz w:val="24"/>
        </w:rPr>
        <w:t>motivation</w:t>
      </w:r>
      <w:r w:rsidR="00B4115A">
        <w:rPr>
          <w:rFonts w:ascii="Times New Roman" w:eastAsia="Times New Roman" w:hAnsi="Times New Roman" w:cs="Times New Roman"/>
          <w:sz w:val="24"/>
        </w:rPr>
        <w:t xml:space="preserve"> to engage in the activity</w:t>
      </w:r>
      <w:r w:rsidR="00BD5A0E">
        <w:rPr>
          <w:rFonts w:ascii="Times New Roman" w:eastAsia="Times New Roman" w:hAnsi="Times New Roman" w:cs="Times New Roman"/>
          <w:sz w:val="24"/>
        </w:rPr>
        <w:t xml:space="preserve"> seem to be positive, the</w:t>
      </w:r>
      <w:r w:rsidR="00B4115A">
        <w:rPr>
          <w:rFonts w:ascii="Times New Roman" w:eastAsia="Times New Roman" w:hAnsi="Times New Roman" w:cs="Times New Roman"/>
          <w:sz w:val="24"/>
        </w:rPr>
        <w:t>se</w:t>
      </w:r>
      <w:r w:rsidR="00BD5A0E">
        <w:rPr>
          <w:rFonts w:ascii="Times New Roman" w:eastAsia="Times New Roman" w:hAnsi="Times New Roman" w:cs="Times New Roman"/>
          <w:sz w:val="24"/>
        </w:rPr>
        <w:t xml:space="preserve"> results are highly dependent upon both the context and the user (</w:t>
      </w:r>
      <w:proofErr w:type="spellStart"/>
      <w:r w:rsidR="00BD5A0E">
        <w:rPr>
          <w:rFonts w:ascii="Times New Roman" w:hAnsi="Times New Roman"/>
          <w:color w:val="222222"/>
          <w:sz w:val="24"/>
          <w:szCs w:val="21"/>
          <w:shd w:val="clear" w:color="auto" w:fill="FFFFFF"/>
        </w:rPr>
        <w:t>Hamari</w:t>
      </w:r>
      <w:proofErr w:type="spellEnd"/>
      <w:r w:rsidR="00BD5A0E" w:rsidRPr="00F172B5">
        <w:rPr>
          <w:rFonts w:ascii="Times New Roman" w:hAnsi="Times New Roman"/>
          <w:color w:val="222222"/>
          <w:sz w:val="24"/>
          <w:szCs w:val="21"/>
          <w:shd w:val="clear" w:color="auto" w:fill="FFFFFF"/>
        </w:rPr>
        <w:t xml:space="preserve">, </w:t>
      </w:r>
      <w:proofErr w:type="spellStart"/>
      <w:r w:rsidR="00BD5A0E">
        <w:rPr>
          <w:rFonts w:ascii="Times New Roman" w:hAnsi="Times New Roman"/>
          <w:color w:val="222222"/>
          <w:sz w:val="24"/>
          <w:szCs w:val="21"/>
          <w:shd w:val="clear" w:color="auto" w:fill="FFFFFF"/>
        </w:rPr>
        <w:t>Koivisto</w:t>
      </w:r>
      <w:proofErr w:type="spellEnd"/>
      <w:r w:rsidR="00BD5A0E">
        <w:rPr>
          <w:rFonts w:ascii="Times New Roman" w:hAnsi="Times New Roman"/>
          <w:color w:val="222222"/>
          <w:sz w:val="24"/>
          <w:szCs w:val="21"/>
          <w:shd w:val="clear" w:color="auto" w:fill="FFFFFF"/>
        </w:rPr>
        <w:t xml:space="preserve">, &amp; </w:t>
      </w:r>
      <w:proofErr w:type="spellStart"/>
      <w:r w:rsidR="00BD5A0E">
        <w:rPr>
          <w:rFonts w:ascii="Times New Roman" w:hAnsi="Times New Roman"/>
          <w:color w:val="222222"/>
          <w:sz w:val="24"/>
          <w:szCs w:val="21"/>
          <w:shd w:val="clear" w:color="auto" w:fill="FFFFFF"/>
        </w:rPr>
        <w:t>Sarsa</w:t>
      </w:r>
      <w:proofErr w:type="spellEnd"/>
      <w:r w:rsidR="00BD5A0E">
        <w:rPr>
          <w:rFonts w:ascii="Times New Roman" w:hAnsi="Times New Roman"/>
          <w:color w:val="222222"/>
          <w:sz w:val="24"/>
          <w:szCs w:val="21"/>
          <w:shd w:val="clear" w:color="auto" w:fill="FFFFFF"/>
        </w:rPr>
        <w:t>, 2014</w:t>
      </w:r>
      <w:r w:rsidR="00BD5A0E">
        <w:rPr>
          <w:rFonts w:ascii="Times New Roman" w:eastAsia="Times New Roman" w:hAnsi="Times New Roman" w:cs="Times New Roman"/>
          <w:sz w:val="24"/>
        </w:rPr>
        <w:t xml:space="preserve">).  </w:t>
      </w:r>
      <w:r w:rsidR="00B84203">
        <w:rPr>
          <w:rFonts w:ascii="Times New Roman" w:eastAsia="Times New Roman" w:hAnsi="Times New Roman" w:cs="Times New Roman"/>
          <w:sz w:val="24"/>
        </w:rPr>
        <w:t>This research sought to explicitly quantify some of the information that might be implicit in the designs of successful games</w:t>
      </w:r>
      <w:r w:rsidR="00BD5A0E">
        <w:rPr>
          <w:rFonts w:ascii="Times New Roman" w:eastAsia="Times New Roman" w:hAnsi="Times New Roman" w:cs="Times New Roman"/>
          <w:sz w:val="24"/>
        </w:rPr>
        <w:t xml:space="preserve"> and gamified systems.  Specifically, it sought to answer the question “what is the level of difficulty preferred by users</w:t>
      </w:r>
      <w:r w:rsidR="00B4115A">
        <w:rPr>
          <w:rFonts w:ascii="Times New Roman" w:eastAsia="Times New Roman" w:hAnsi="Times New Roman" w:cs="Times New Roman"/>
          <w:sz w:val="24"/>
        </w:rPr>
        <w:t xml:space="preserve"> involved in </w:t>
      </w:r>
      <w:r w:rsidR="00BD4D58">
        <w:rPr>
          <w:rFonts w:ascii="Times New Roman" w:eastAsia="Times New Roman" w:hAnsi="Times New Roman" w:cs="Times New Roman"/>
          <w:sz w:val="24"/>
        </w:rPr>
        <w:t>gamified</w:t>
      </w:r>
      <w:r w:rsidR="00B4115A">
        <w:rPr>
          <w:rFonts w:ascii="Times New Roman" w:eastAsia="Times New Roman" w:hAnsi="Times New Roman" w:cs="Times New Roman"/>
          <w:sz w:val="24"/>
        </w:rPr>
        <w:t xml:space="preserve"> activities</w:t>
      </w:r>
      <w:r w:rsidR="00BD5A0E">
        <w:rPr>
          <w:rFonts w:ascii="Times New Roman" w:eastAsia="Times New Roman" w:hAnsi="Times New Roman" w:cs="Times New Roman"/>
          <w:sz w:val="24"/>
        </w:rPr>
        <w:t>?”</w:t>
      </w:r>
      <w:r w:rsidR="00B84203">
        <w:rPr>
          <w:rFonts w:ascii="Times New Roman" w:eastAsia="Times New Roman" w:hAnsi="Times New Roman" w:cs="Times New Roman"/>
          <w:sz w:val="24"/>
        </w:rPr>
        <w:t xml:space="preserve">  </w:t>
      </w:r>
    </w:p>
    <w:p w:rsidR="0050710C" w:rsidRPr="00BD4D58" w:rsidRDefault="00BD4038" w:rsidP="00BD4D58">
      <w:pPr>
        <w:pStyle w:val="Normal1"/>
        <w:spacing w:line="480" w:lineRule="auto"/>
        <w:ind w:firstLine="720"/>
        <w:rPr>
          <w:rFonts w:ascii="Times New Roman" w:eastAsia="Times New Roman" w:hAnsi="Times New Roman" w:cs="Times New Roman"/>
          <w:b/>
          <w:sz w:val="24"/>
        </w:rPr>
      </w:pPr>
      <w:r w:rsidRPr="00C94F17">
        <w:rPr>
          <w:rFonts w:ascii="Times New Roman" w:eastAsia="Times New Roman" w:hAnsi="Times New Roman" w:cs="Times New Roman"/>
          <w:b/>
          <w:sz w:val="24"/>
        </w:rPr>
        <w:t>Fun</w:t>
      </w:r>
      <w:r w:rsidR="00BD4D58">
        <w:rPr>
          <w:rFonts w:ascii="Times New Roman" w:eastAsia="Times New Roman" w:hAnsi="Times New Roman" w:cs="Times New Roman"/>
          <w:b/>
          <w:sz w:val="24"/>
        </w:rPr>
        <w:t xml:space="preserve">.  </w:t>
      </w:r>
      <w:r w:rsidR="00905272">
        <w:rPr>
          <w:rFonts w:ascii="Times New Roman" w:eastAsia="Times New Roman" w:hAnsi="Times New Roman" w:cs="Times New Roman"/>
          <w:sz w:val="24"/>
        </w:rPr>
        <w:t>What is meant by “fun</w:t>
      </w:r>
      <w:ins w:id="114" w:author="michele h" w:date="2014-12-10T21:39:00Z">
        <w:r w:rsidR="00AF4FA7">
          <w:rPr>
            <w:rFonts w:ascii="Times New Roman" w:eastAsia="Times New Roman" w:hAnsi="Times New Roman" w:cs="Times New Roman"/>
            <w:sz w:val="24"/>
          </w:rPr>
          <w:t>?</w:t>
        </w:r>
      </w:ins>
      <w:r w:rsidR="00905272">
        <w:rPr>
          <w:rFonts w:ascii="Times New Roman" w:eastAsia="Times New Roman" w:hAnsi="Times New Roman" w:cs="Times New Roman"/>
          <w:sz w:val="24"/>
        </w:rPr>
        <w:t xml:space="preserve">”  This research </w:t>
      </w:r>
      <w:r w:rsidR="00B4115A">
        <w:rPr>
          <w:rFonts w:ascii="Times New Roman" w:eastAsia="Times New Roman" w:hAnsi="Times New Roman" w:cs="Times New Roman"/>
          <w:sz w:val="24"/>
        </w:rPr>
        <w:t xml:space="preserve">defined </w:t>
      </w:r>
      <w:r w:rsidR="00905272">
        <w:rPr>
          <w:rFonts w:ascii="Times New Roman" w:eastAsia="Times New Roman" w:hAnsi="Times New Roman" w:cs="Times New Roman"/>
          <w:sz w:val="24"/>
        </w:rPr>
        <w:t xml:space="preserve">“fun” </w:t>
      </w:r>
      <w:r w:rsidR="00B4115A">
        <w:rPr>
          <w:rFonts w:ascii="Times New Roman" w:eastAsia="Times New Roman" w:hAnsi="Times New Roman" w:cs="Times New Roman"/>
          <w:sz w:val="24"/>
        </w:rPr>
        <w:t xml:space="preserve">as the level of </w:t>
      </w:r>
      <w:r w:rsidR="00905272">
        <w:rPr>
          <w:rFonts w:ascii="Times New Roman" w:eastAsia="Times New Roman" w:hAnsi="Times New Roman" w:cs="Times New Roman"/>
          <w:sz w:val="24"/>
        </w:rPr>
        <w:t xml:space="preserve">enjoyment </w:t>
      </w:r>
      <w:r w:rsidR="00B4115A">
        <w:rPr>
          <w:rFonts w:ascii="Times New Roman" w:eastAsia="Times New Roman" w:hAnsi="Times New Roman" w:cs="Times New Roman"/>
          <w:sz w:val="24"/>
        </w:rPr>
        <w:t xml:space="preserve">a participant reported </w:t>
      </w:r>
      <w:r w:rsidR="00905272">
        <w:rPr>
          <w:rFonts w:ascii="Times New Roman" w:eastAsia="Times New Roman" w:hAnsi="Times New Roman" w:cs="Times New Roman"/>
          <w:sz w:val="24"/>
        </w:rPr>
        <w:t xml:space="preserve">while </w:t>
      </w:r>
      <w:r w:rsidR="00B4115A">
        <w:rPr>
          <w:rFonts w:ascii="Times New Roman" w:eastAsia="Times New Roman" w:hAnsi="Times New Roman" w:cs="Times New Roman"/>
          <w:sz w:val="24"/>
        </w:rPr>
        <w:t xml:space="preserve">engaged in the </w:t>
      </w:r>
      <w:r w:rsidR="00905272">
        <w:rPr>
          <w:rFonts w:ascii="Times New Roman" w:eastAsia="Times New Roman" w:hAnsi="Times New Roman" w:cs="Times New Roman"/>
          <w:sz w:val="24"/>
        </w:rPr>
        <w:t>executi</w:t>
      </w:r>
      <w:r w:rsidR="00B4115A">
        <w:rPr>
          <w:rFonts w:ascii="Times New Roman" w:eastAsia="Times New Roman" w:hAnsi="Times New Roman" w:cs="Times New Roman"/>
          <w:sz w:val="24"/>
        </w:rPr>
        <w:t>on of</w:t>
      </w:r>
      <w:r w:rsidR="00905272">
        <w:rPr>
          <w:rFonts w:ascii="Times New Roman" w:eastAsia="Times New Roman" w:hAnsi="Times New Roman" w:cs="Times New Roman"/>
          <w:sz w:val="24"/>
        </w:rPr>
        <w:t xml:space="preserve"> a task.  </w:t>
      </w:r>
      <w:r w:rsidR="003F373E" w:rsidRPr="004B143D">
        <w:rPr>
          <w:rFonts w:ascii="Times New Roman" w:eastAsia="Times New Roman" w:hAnsi="Times New Roman" w:cs="Times New Roman"/>
          <w:sz w:val="24"/>
        </w:rPr>
        <w:t>This paper examine</w:t>
      </w:r>
      <w:r w:rsidR="00B4115A">
        <w:rPr>
          <w:rFonts w:ascii="Times New Roman" w:eastAsia="Times New Roman" w:hAnsi="Times New Roman" w:cs="Times New Roman"/>
          <w:sz w:val="24"/>
        </w:rPr>
        <w:t>d</w:t>
      </w:r>
      <w:r w:rsidR="003F373E" w:rsidRPr="004B143D">
        <w:rPr>
          <w:rFonts w:ascii="Times New Roman" w:eastAsia="Times New Roman" w:hAnsi="Times New Roman" w:cs="Times New Roman"/>
          <w:sz w:val="24"/>
        </w:rPr>
        <w:t xml:space="preserve"> three different theories of fun </w:t>
      </w:r>
      <w:r w:rsidR="00CD7B60">
        <w:rPr>
          <w:rFonts w:ascii="Times New Roman" w:eastAsia="Times New Roman" w:hAnsi="Times New Roman" w:cs="Times New Roman"/>
          <w:sz w:val="24"/>
        </w:rPr>
        <w:t>or</w:t>
      </w:r>
      <w:r w:rsidR="003F373E" w:rsidRPr="004B143D">
        <w:rPr>
          <w:rFonts w:ascii="Times New Roman" w:eastAsia="Times New Roman" w:hAnsi="Times New Roman" w:cs="Times New Roman"/>
          <w:sz w:val="24"/>
        </w:rPr>
        <w:t xml:space="preserve"> optimal experience </w:t>
      </w:r>
      <w:r w:rsidR="00CD7B60">
        <w:rPr>
          <w:rFonts w:ascii="Times New Roman" w:eastAsia="Times New Roman" w:hAnsi="Times New Roman" w:cs="Times New Roman"/>
          <w:sz w:val="24"/>
        </w:rPr>
        <w:t xml:space="preserve">and </w:t>
      </w:r>
      <w:r w:rsidR="00DF0713">
        <w:rPr>
          <w:rFonts w:ascii="Times New Roman" w:eastAsia="Times New Roman" w:hAnsi="Times New Roman" w:cs="Times New Roman"/>
          <w:sz w:val="24"/>
        </w:rPr>
        <w:t>demonstrat</w:t>
      </w:r>
      <w:r w:rsidR="00CD7B60">
        <w:rPr>
          <w:rFonts w:ascii="Times New Roman" w:eastAsia="Times New Roman" w:hAnsi="Times New Roman" w:cs="Times New Roman"/>
          <w:sz w:val="24"/>
        </w:rPr>
        <w:t>ed</w:t>
      </w:r>
      <w:r w:rsidR="003F373E" w:rsidRPr="004B143D">
        <w:rPr>
          <w:rFonts w:ascii="Times New Roman" w:eastAsia="Times New Roman" w:hAnsi="Times New Roman" w:cs="Times New Roman"/>
          <w:sz w:val="24"/>
        </w:rPr>
        <w:t xml:space="preserve"> that </w:t>
      </w:r>
      <w:r w:rsidR="00DF0713">
        <w:rPr>
          <w:rFonts w:ascii="Times New Roman" w:eastAsia="Times New Roman" w:hAnsi="Times New Roman" w:cs="Times New Roman"/>
          <w:sz w:val="24"/>
        </w:rPr>
        <w:t xml:space="preserve">they </w:t>
      </w:r>
      <w:r w:rsidR="003F373E" w:rsidRPr="004B143D">
        <w:rPr>
          <w:rFonts w:ascii="Times New Roman" w:eastAsia="Times New Roman" w:hAnsi="Times New Roman" w:cs="Times New Roman"/>
          <w:sz w:val="24"/>
        </w:rPr>
        <w:t xml:space="preserve">predict a similar phenomenon: </w:t>
      </w:r>
      <w:r w:rsidR="00BD5A0E">
        <w:rPr>
          <w:rFonts w:ascii="Times New Roman" w:eastAsia="Times New Roman" w:hAnsi="Times New Roman" w:cs="Times New Roman"/>
          <w:sz w:val="24"/>
        </w:rPr>
        <w:t xml:space="preserve">the </w:t>
      </w:r>
      <w:r w:rsidR="003F373E" w:rsidRPr="004B143D">
        <w:rPr>
          <w:rFonts w:ascii="Times New Roman" w:eastAsia="Times New Roman" w:hAnsi="Times New Roman" w:cs="Times New Roman"/>
          <w:sz w:val="24"/>
        </w:rPr>
        <w:t xml:space="preserve">preferred difficulty level </w:t>
      </w:r>
      <w:r w:rsidR="00BD5A0E">
        <w:rPr>
          <w:rFonts w:ascii="Times New Roman" w:eastAsia="Times New Roman" w:hAnsi="Times New Roman" w:cs="Times New Roman"/>
          <w:sz w:val="24"/>
        </w:rPr>
        <w:t>chosen</w:t>
      </w:r>
      <w:r w:rsidR="00BD5A0E" w:rsidRPr="004B143D">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 xml:space="preserve">by </w:t>
      </w:r>
      <w:r w:rsidR="00BD5A0E">
        <w:rPr>
          <w:rFonts w:ascii="Times New Roman" w:eastAsia="Times New Roman" w:hAnsi="Times New Roman" w:cs="Times New Roman"/>
          <w:sz w:val="24"/>
        </w:rPr>
        <w:t>a</w:t>
      </w:r>
      <w:r w:rsidR="00BD5A0E" w:rsidRPr="004B143D">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 xml:space="preserve">user should be high enough to be interesting but not so high as to be impossible.  </w:t>
      </w:r>
      <w:r w:rsidR="00BE01BC">
        <w:rPr>
          <w:rFonts w:ascii="Times New Roman" w:eastAsia="Times New Roman" w:hAnsi="Times New Roman" w:cs="Times New Roman"/>
          <w:sz w:val="24"/>
        </w:rPr>
        <w:t xml:space="preserve">This research investigated </w:t>
      </w:r>
      <w:r w:rsidR="003F373E" w:rsidRPr="004B143D">
        <w:rPr>
          <w:rFonts w:ascii="Times New Roman" w:eastAsia="Times New Roman" w:hAnsi="Times New Roman" w:cs="Times New Roman"/>
          <w:sz w:val="24"/>
        </w:rPr>
        <w:t>participants’ preferred levels of difficulty in terms of their percentage of correct responses on a task</w:t>
      </w:r>
      <w:r w:rsidR="00BE01BC">
        <w:rPr>
          <w:rFonts w:ascii="Times New Roman" w:eastAsia="Times New Roman" w:hAnsi="Times New Roman" w:cs="Times New Roman"/>
          <w:sz w:val="24"/>
        </w:rPr>
        <w:t xml:space="preserve"> in order to determine</w:t>
      </w:r>
      <w:r w:rsidR="003F373E" w:rsidRPr="004B143D">
        <w:rPr>
          <w:rFonts w:ascii="Times New Roman" w:eastAsia="Times New Roman" w:hAnsi="Times New Roman" w:cs="Times New Roman"/>
          <w:sz w:val="24"/>
        </w:rPr>
        <w:t xml:space="preserve"> how often individuals want to get items correct while doing a task</w:t>
      </w:r>
      <w:r w:rsidR="00BE01BC">
        <w:rPr>
          <w:rFonts w:ascii="Times New Roman" w:eastAsia="Times New Roman" w:hAnsi="Times New Roman" w:cs="Times New Roman"/>
          <w:sz w:val="24"/>
        </w:rPr>
        <w:t>. This information was used to inform conclusions as to</w:t>
      </w:r>
      <w:r w:rsidR="003F373E" w:rsidRPr="004B143D">
        <w:rPr>
          <w:rFonts w:ascii="Times New Roman" w:eastAsia="Times New Roman" w:hAnsi="Times New Roman" w:cs="Times New Roman"/>
          <w:sz w:val="24"/>
        </w:rPr>
        <w:t xml:space="preserve"> how the behavior of an individual </w:t>
      </w:r>
      <w:r w:rsidR="00BE01BC">
        <w:rPr>
          <w:rFonts w:ascii="Times New Roman" w:eastAsia="Times New Roman" w:hAnsi="Times New Roman" w:cs="Times New Roman"/>
          <w:sz w:val="24"/>
        </w:rPr>
        <w:t xml:space="preserve">may </w:t>
      </w:r>
      <w:r w:rsidR="003F373E" w:rsidRPr="004B143D">
        <w:rPr>
          <w:rFonts w:ascii="Times New Roman" w:eastAsia="Times New Roman" w:hAnsi="Times New Roman" w:cs="Times New Roman"/>
          <w:sz w:val="24"/>
        </w:rPr>
        <w:t>change when given a task that is</w:t>
      </w:r>
      <w:r w:rsidR="00BE01BC">
        <w:rPr>
          <w:rFonts w:ascii="Times New Roman" w:eastAsia="Times New Roman" w:hAnsi="Times New Roman" w:cs="Times New Roman"/>
          <w:sz w:val="24"/>
        </w:rPr>
        <w:t xml:space="preserve"> either</w:t>
      </w:r>
      <w:r w:rsidR="003F373E" w:rsidRPr="004B143D">
        <w:rPr>
          <w:rFonts w:ascii="Times New Roman" w:eastAsia="Times New Roman" w:hAnsi="Times New Roman" w:cs="Times New Roman"/>
          <w:sz w:val="24"/>
        </w:rPr>
        <w:t xml:space="preserve"> too hard</w:t>
      </w:r>
      <w:r w:rsidR="00BE01BC">
        <w:rPr>
          <w:rFonts w:ascii="Times New Roman" w:eastAsia="Times New Roman" w:hAnsi="Times New Roman" w:cs="Times New Roman"/>
          <w:sz w:val="24"/>
        </w:rPr>
        <w:t xml:space="preserve"> (participant</w:t>
      </w:r>
      <w:r w:rsidR="00CD7B60">
        <w:rPr>
          <w:rFonts w:ascii="Times New Roman" w:eastAsia="Times New Roman" w:hAnsi="Times New Roman" w:cs="Times New Roman"/>
          <w:sz w:val="24"/>
        </w:rPr>
        <w:t>s</w:t>
      </w:r>
      <w:r w:rsidR="00BE01BC">
        <w:rPr>
          <w:rFonts w:ascii="Times New Roman" w:eastAsia="Times New Roman" w:hAnsi="Times New Roman" w:cs="Times New Roman"/>
          <w:sz w:val="24"/>
        </w:rPr>
        <w:t xml:space="preserve"> make too many mistakes)</w:t>
      </w:r>
      <w:r w:rsidR="003F373E" w:rsidRPr="004B143D">
        <w:rPr>
          <w:rFonts w:ascii="Times New Roman" w:eastAsia="Times New Roman" w:hAnsi="Times New Roman" w:cs="Times New Roman"/>
          <w:sz w:val="24"/>
        </w:rPr>
        <w:t xml:space="preserve"> </w:t>
      </w:r>
      <w:r w:rsidR="00BE01BC">
        <w:rPr>
          <w:rFonts w:ascii="Times New Roman" w:eastAsia="Times New Roman" w:hAnsi="Times New Roman" w:cs="Times New Roman"/>
          <w:sz w:val="24"/>
        </w:rPr>
        <w:t>or</w:t>
      </w:r>
      <w:r w:rsidR="003F373E" w:rsidRPr="004B143D">
        <w:rPr>
          <w:rFonts w:ascii="Times New Roman" w:eastAsia="Times New Roman" w:hAnsi="Times New Roman" w:cs="Times New Roman"/>
          <w:sz w:val="24"/>
        </w:rPr>
        <w:t xml:space="preserve"> too easy</w:t>
      </w:r>
      <w:r w:rsidR="00BE01BC">
        <w:rPr>
          <w:rFonts w:ascii="Times New Roman" w:eastAsia="Times New Roman" w:hAnsi="Times New Roman" w:cs="Times New Roman"/>
          <w:sz w:val="24"/>
        </w:rPr>
        <w:t xml:space="preserve"> (participant</w:t>
      </w:r>
      <w:r w:rsidR="00CD7B60">
        <w:rPr>
          <w:rFonts w:ascii="Times New Roman" w:eastAsia="Times New Roman" w:hAnsi="Times New Roman" w:cs="Times New Roman"/>
          <w:sz w:val="24"/>
        </w:rPr>
        <w:t>s</w:t>
      </w:r>
      <w:r w:rsidR="00BE01BC">
        <w:rPr>
          <w:rFonts w:ascii="Times New Roman" w:eastAsia="Times New Roman" w:hAnsi="Times New Roman" w:cs="Times New Roman"/>
          <w:sz w:val="24"/>
        </w:rPr>
        <w:t xml:space="preserve"> make too few mistakes)</w:t>
      </w:r>
      <w:r w:rsidR="003F373E" w:rsidRPr="004B143D">
        <w:rPr>
          <w:rFonts w:ascii="Times New Roman" w:eastAsia="Times New Roman" w:hAnsi="Times New Roman" w:cs="Times New Roman"/>
          <w:sz w:val="24"/>
        </w:rPr>
        <w:t xml:space="preserve">. </w:t>
      </w:r>
    </w:p>
    <w:p w:rsidR="00BA1767" w:rsidRPr="00171BE5" w:rsidRDefault="00BD4038" w:rsidP="00171BE5">
      <w:pPr>
        <w:pStyle w:val="Normal1"/>
        <w:spacing w:line="480" w:lineRule="auto"/>
        <w:ind w:firstLine="720"/>
        <w:rPr>
          <w:rFonts w:ascii="Times New Roman" w:hAnsi="Times New Roman"/>
          <w:sz w:val="24"/>
        </w:rPr>
      </w:pPr>
      <w:r w:rsidRPr="00FD2747">
        <w:rPr>
          <w:rFonts w:ascii="Times New Roman" w:eastAsia="Times New Roman" w:hAnsi="Times New Roman" w:cs="Times New Roman"/>
          <w:sz w:val="24"/>
        </w:rPr>
        <w:t>The three theories</w:t>
      </w:r>
      <w:r w:rsidRPr="00FC3DA3">
        <w:rPr>
          <w:rFonts w:ascii="Times New Roman" w:eastAsia="Times New Roman" w:hAnsi="Times New Roman" w:cs="Times New Roman"/>
          <w:sz w:val="24"/>
        </w:rPr>
        <w:t xml:space="preserve"> of fun</w:t>
      </w:r>
      <w:r w:rsidR="003F373E" w:rsidRPr="004B143D">
        <w:rPr>
          <w:rFonts w:ascii="Times New Roman" w:eastAsia="Times New Roman" w:hAnsi="Times New Roman" w:cs="Times New Roman"/>
          <w:sz w:val="24"/>
        </w:rPr>
        <w:t xml:space="preserve"> </w:t>
      </w:r>
      <w:r w:rsidR="00C94A64">
        <w:rPr>
          <w:rFonts w:ascii="Times New Roman" w:eastAsia="Times New Roman" w:hAnsi="Times New Roman" w:cs="Times New Roman"/>
          <w:sz w:val="24"/>
        </w:rPr>
        <w:t xml:space="preserve">integrated into </w:t>
      </w:r>
      <w:r w:rsidR="003F373E" w:rsidRPr="004B143D">
        <w:rPr>
          <w:rFonts w:ascii="Times New Roman" w:eastAsia="Times New Roman" w:hAnsi="Times New Roman" w:cs="Times New Roman"/>
          <w:sz w:val="24"/>
        </w:rPr>
        <w:t>this study include one based on affect regulation</w:t>
      </w:r>
      <w:r w:rsidR="00C94A64">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one based on learning</w:t>
      </w:r>
      <w:r w:rsidR="00C94A64">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 xml:space="preserve"> and one based on a combination of </w:t>
      </w:r>
      <w:r w:rsidR="00A30ADF">
        <w:rPr>
          <w:rFonts w:ascii="Times New Roman" w:eastAsia="Times New Roman" w:hAnsi="Times New Roman" w:cs="Times New Roman"/>
          <w:sz w:val="24"/>
        </w:rPr>
        <w:t>affect and learning.</w:t>
      </w:r>
      <w:r w:rsidR="003F373E" w:rsidRPr="004B143D">
        <w:rPr>
          <w:rFonts w:ascii="Times New Roman" w:eastAsia="Times New Roman" w:hAnsi="Times New Roman" w:cs="Times New Roman"/>
          <w:sz w:val="24"/>
        </w:rPr>
        <w:t xml:space="preserve"> The model based on affect regulation will examine Csikszentmihalyi’s “flow” theory </w:t>
      </w:r>
      <w:r w:rsidR="009E52A4">
        <w:rPr>
          <w:rFonts w:ascii="Times New Roman" w:eastAsia="Times New Roman" w:hAnsi="Times New Roman" w:cs="Times New Roman"/>
          <w:sz w:val="24"/>
        </w:rPr>
        <w:t xml:space="preserve">(Csikszentmihalyi, 1990) </w:t>
      </w:r>
      <w:r w:rsidR="003F373E" w:rsidRPr="004B143D">
        <w:rPr>
          <w:rFonts w:ascii="Times New Roman" w:eastAsia="Times New Roman" w:hAnsi="Times New Roman" w:cs="Times New Roman"/>
          <w:sz w:val="24"/>
        </w:rPr>
        <w:t>and what it predicts about behavior.  The model based on learning will look at Schmidhuber’s formal theory of creativity, fun, and intrinsic motivation</w:t>
      </w:r>
      <w:r w:rsidR="00C94A64">
        <w:rPr>
          <w:rFonts w:ascii="Times New Roman" w:eastAsia="Times New Roman" w:hAnsi="Times New Roman" w:cs="Times New Roman"/>
          <w:sz w:val="24"/>
        </w:rPr>
        <w:t xml:space="preserve"> (</w:t>
      </w:r>
      <w:r w:rsidR="00C94A64" w:rsidRPr="004B143D">
        <w:rPr>
          <w:rFonts w:ascii="Times New Roman" w:eastAsia="Times New Roman" w:hAnsi="Times New Roman" w:cs="Times New Roman"/>
          <w:sz w:val="24"/>
          <w:highlight w:val="white"/>
        </w:rPr>
        <w:t>Schmidhuber</w:t>
      </w:r>
      <w:r w:rsidR="00C94A64">
        <w:rPr>
          <w:rFonts w:ascii="Times New Roman" w:eastAsia="Times New Roman" w:hAnsi="Times New Roman" w:cs="Times New Roman"/>
          <w:sz w:val="24"/>
        </w:rPr>
        <w:t>, 2010)</w:t>
      </w:r>
      <w:r w:rsidR="003F373E" w:rsidRPr="004B143D">
        <w:rPr>
          <w:rFonts w:ascii="Times New Roman" w:eastAsia="Times New Roman" w:hAnsi="Times New Roman" w:cs="Times New Roman"/>
          <w:sz w:val="24"/>
        </w:rPr>
        <w:t xml:space="preserve">.  The </w:t>
      </w:r>
      <w:r w:rsidR="00FA27DE" w:rsidRPr="004B143D">
        <w:rPr>
          <w:rFonts w:ascii="Times New Roman" w:eastAsia="Times New Roman" w:hAnsi="Times New Roman" w:cs="Times New Roman"/>
          <w:sz w:val="24"/>
        </w:rPr>
        <w:t>model that combines the two</w:t>
      </w:r>
      <w:r w:rsidR="003F373E" w:rsidRPr="004B143D">
        <w:rPr>
          <w:rFonts w:ascii="Times New Roman" w:eastAsia="Times New Roman" w:hAnsi="Times New Roman" w:cs="Times New Roman"/>
          <w:sz w:val="24"/>
        </w:rPr>
        <w:t xml:space="preserve"> is based on Vygotsky’s theory of zone of proximal development </w:t>
      </w:r>
      <w:r w:rsidR="00C94A64">
        <w:rPr>
          <w:rFonts w:ascii="Times New Roman" w:eastAsia="Times New Roman" w:hAnsi="Times New Roman" w:cs="Times New Roman"/>
          <w:sz w:val="24"/>
        </w:rPr>
        <w:t xml:space="preserve">(Vygotsky, 1978) </w:t>
      </w:r>
      <w:r w:rsidR="003F373E" w:rsidRPr="004B143D">
        <w:rPr>
          <w:rFonts w:ascii="Times New Roman" w:eastAsia="Times New Roman" w:hAnsi="Times New Roman" w:cs="Times New Roman"/>
          <w:sz w:val="24"/>
        </w:rPr>
        <w:t>and the Yerkes-Dodson law</w:t>
      </w:r>
      <w:r w:rsidR="00C94A64">
        <w:rPr>
          <w:rFonts w:ascii="Times New Roman" w:eastAsia="Times New Roman" w:hAnsi="Times New Roman" w:cs="Times New Roman"/>
          <w:sz w:val="24"/>
        </w:rPr>
        <w:t xml:space="preserve"> (Yerkes &amp; Dodson, 1908)</w:t>
      </w:r>
      <w:r w:rsidR="00171BE5">
        <w:rPr>
          <w:rFonts w:ascii="Times New Roman" w:eastAsia="Times New Roman" w:hAnsi="Times New Roman" w:cs="Times New Roman"/>
          <w:sz w:val="24"/>
        </w:rPr>
        <w:t>.</w:t>
      </w:r>
    </w:p>
    <w:p w:rsidR="005927D3" w:rsidRDefault="00EC2F9E" w:rsidP="00E737C3">
      <w:pPr>
        <w:pStyle w:val="Normal1"/>
        <w:spacing w:line="480" w:lineRule="auto"/>
        <w:ind w:firstLine="720"/>
        <w:rPr>
          <w:rFonts w:ascii="Times New Roman" w:eastAsia="Times New Roman" w:hAnsi="Times New Roman" w:cs="Times New Roman"/>
          <w:sz w:val="24"/>
        </w:rPr>
      </w:pPr>
      <w:r w:rsidRPr="00BD4D58">
        <w:rPr>
          <w:rFonts w:ascii="Times New Roman" w:eastAsia="Times New Roman" w:hAnsi="Times New Roman" w:cs="Times New Roman"/>
          <w:b/>
          <w:i/>
          <w:sz w:val="24"/>
        </w:rPr>
        <w:t xml:space="preserve">Csikszentmihalyi’s </w:t>
      </w:r>
      <w:r w:rsidR="00962AAA">
        <w:rPr>
          <w:rFonts w:ascii="Times New Roman" w:eastAsia="Times New Roman" w:hAnsi="Times New Roman" w:cs="Times New Roman"/>
          <w:b/>
          <w:i/>
          <w:sz w:val="24"/>
        </w:rPr>
        <w:t>f</w:t>
      </w:r>
      <w:r w:rsidR="00336EB0" w:rsidRPr="00BD4D58">
        <w:rPr>
          <w:rFonts w:ascii="Times New Roman" w:eastAsia="Times New Roman" w:hAnsi="Times New Roman" w:cs="Times New Roman"/>
          <w:b/>
          <w:i/>
          <w:sz w:val="24"/>
        </w:rPr>
        <w:t>low.</w:t>
      </w:r>
      <w:r w:rsidR="003E7E0B" w:rsidRPr="003E7E0B">
        <w:t xml:space="preserve"> </w:t>
      </w:r>
      <w:r w:rsidR="003E7E0B">
        <w:t xml:space="preserve"> </w:t>
      </w:r>
      <w:r w:rsidR="00336EB0" w:rsidRPr="004B143D">
        <w:rPr>
          <w:rFonts w:ascii="Times New Roman" w:eastAsia="Times New Roman" w:hAnsi="Times New Roman" w:cs="Times New Roman"/>
          <w:sz w:val="24"/>
        </w:rPr>
        <w:t>Csikszentmihalyi</w:t>
      </w:r>
      <w:r w:rsidR="00336EB0">
        <w:rPr>
          <w:rFonts w:ascii="Times New Roman" w:eastAsia="Times New Roman" w:hAnsi="Times New Roman" w:cs="Times New Roman"/>
          <w:sz w:val="24"/>
        </w:rPr>
        <w:t>’s concept</w:t>
      </w:r>
      <w:r w:rsidR="003340B5">
        <w:rPr>
          <w:rFonts w:ascii="Times New Roman" w:eastAsia="Times New Roman" w:hAnsi="Times New Roman" w:cs="Times New Roman"/>
          <w:sz w:val="24"/>
        </w:rPr>
        <w:t>ualization</w:t>
      </w:r>
      <w:r w:rsidR="00336EB0">
        <w:rPr>
          <w:rFonts w:ascii="Times New Roman" w:eastAsia="Times New Roman" w:hAnsi="Times New Roman" w:cs="Times New Roman"/>
          <w:sz w:val="24"/>
        </w:rPr>
        <w:t xml:space="preserve"> of enjoyment for an individual </w:t>
      </w:r>
      <w:r w:rsidR="00905272">
        <w:rPr>
          <w:rFonts w:ascii="Times New Roman" w:eastAsia="Times New Roman" w:hAnsi="Times New Roman" w:cs="Times New Roman"/>
          <w:sz w:val="24"/>
        </w:rPr>
        <w:t>engaging in</w:t>
      </w:r>
      <w:r w:rsidR="00336EB0">
        <w:rPr>
          <w:rFonts w:ascii="Times New Roman" w:eastAsia="Times New Roman" w:hAnsi="Times New Roman" w:cs="Times New Roman"/>
          <w:sz w:val="24"/>
        </w:rPr>
        <w:t xml:space="preserve"> a task includes the following eight factors: </w:t>
      </w:r>
      <w:commentRangeStart w:id="115"/>
      <w:r w:rsidR="00336EB0">
        <w:rPr>
          <w:rFonts w:ascii="Times New Roman" w:eastAsia="Times New Roman" w:hAnsi="Times New Roman" w:cs="Times New Roman"/>
          <w:sz w:val="24"/>
        </w:rPr>
        <w:t xml:space="preserve">one, the task can be completed; two, the individual can concentrate on the task; three, the task has clear goals; four, the task gives immediate feedback; five, while doing the task, the individual’s attention focuses to the point of forgetting the stresses of daily life; six, </w:t>
      </w:r>
      <w:r w:rsidR="00311B04">
        <w:rPr>
          <w:rFonts w:ascii="Times New Roman" w:eastAsia="Times New Roman" w:hAnsi="Times New Roman" w:cs="Times New Roman"/>
          <w:sz w:val="24"/>
        </w:rPr>
        <w:t xml:space="preserve">the individual feels a sense of control during the task; seven, ego and self-concern disappear; and eight, the sense of duration of time alters </w:t>
      </w:r>
      <w:commentRangeEnd w:id="115"/>
      <w:r w:rsidR="00B2398C">
        <w:rPr>
          <w:rStyle w:val="CommentReference"/>
          <w:vanish/>
        </w:rPr>
        <w:commentReference w:id="115"/>
      </w:r>
      <w:r w:rsidR="00311B04">
        <w:rPr>
          <w:rFonts w:ascii="Times New Roman" w:eastAsia="Times New Roman" w:hAnsi="Times New Roman" w:cs="Times New Roman"/>
          <w:sz w:val="24"/>
        </w:rPr>
        <w:t xml:space="preserve">(Csikszentmihalyi, 1990).  Not all eight factors must be present for enjoyment to occur.  When the majority of these factors are present, one can be said to be in a state of </w:t>
      </w:r>
      <w:r w:rsidR="003340B5">
        <w:rPr>
          <w:rFonts w:ascii="Times New Roman" w:eastAsia="Times New Roman" w:hAnsi="Times New Roman" w:cs="Times New Roman"/>
          <w:sz w:val="24"/>
        </w:rPr>
        <w:t>“</w:t>
      </w:r>
      <w:r w:rsidR="00311B04">
        <w:rPr>
          <w:rFonts w:ascii="Times New Roman" w:eastAsia="Times New Roman" w:hAnsi="Times New Roman" w:cs="Times New Roman"/>
          <w:sz w:val="24"/>
        </w:rPr>
        <w:t>flow.</w:t>
      </w:r>
      <w:r w:rsidR="003340B5">
        <w:rPr>
          <w:rFonts w:ascii="Times New Roman" w:eastAsia="Times New Roman" w:hAnsi="Times New Roman" w:cs="Times New Roman"/>
          <w:sz w:val="24"/>
        </w:rPr>
        <w:t>”</w:t>
      </w:r>
      <w:r w:rsidR="00311B04">
        <w:rPr>
          <w:rFonts w:ascii="Times New Roman" w:eastAsia="Times New Roman" w:hAnsi="Times New Roman" w:cs="Times New Roman"/>
          <w:sz w:val="24"/>
        </w:rPr>
        <w:t xml:space="preserve">  </w:t>
      </w:r>
    </w:p>
    <w:p w:rsidR="003A3618" w:rsidRDefault="00905272" w:rsidP="00C94F17">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One of the corollaries of these conditions is</w:t>
      </w:r>
      <w:r w:rsidR="003340B5">
        <w:rPr>
          <w:rFonts w:ascii="Times New Roman" w:eastAsia="Times New Roman" w:hAnsi="Times New Roman" w:cs="Times New Roman"/>
          <w:sz w:val="24"/>
        </w:rPr>
        <w:t>, in order to</w:t>
      </w:r>
      <w:r w:rsidR="00355DDC">
        <w:rPr>
          <w:rFonts w:ascii="Times New Roman" w:eastAsia="Times New Roman" w:hAnsi="Times New Roman" w:cs="Times New Roman"/>
          <w:sz w:val="24"/>
        </w:rPr>
        <w:t xml:space="preserve"> enter a flow state</w:t>
      </w:r>
      <w:r w:rsidR="003340B5">
        <w:rPr>
          <w:rFonts w:ascii="Times New Roman" w:eastAsia="Times New Roman" w:hAnsi="Times New Roman" w:cs="Times New Roman"/>
          <w:sz w:val="24"/>
        </w:rPr>
        <w:t>, an individual must</w:t>
      </w:r>
      <w:r w:rsidR="00355DDC">
        <w:rPr>
          <w:rFonts w:ascii="Times New Roman" w:eastAsia="Times New Roman" w:hAnsi="Times New Roman" w:cs="Times New Roman"/>
          <w:sz w:val="24"/>
        </w:rPr>
        <w:t xml:space="preserve"> </w:t>
      </w:r>
      <w:r w:rsidR="003340B5">
        <w:rPr>
          <w:rFonts w:ascii="Times New Roman" w:eastAsia="Times New Roman" w:hAnsi="Times New Roman" w:cs="Times New Roman"/>
          <w:sz w:val="24"/>
        </w:rPr>
        <w:t>experience</w:t>
      </w:r>
      <w:r w:rsidR="00355DDC">
        <w:rPr>
          <w:rFonts w:ascii="Times New Roman" w:eastAsia="Times New Roman" w:hAnsi="Times New Roman" w:cs="Times New Roman"/>
          <w:sz w:val="24"/>
        </w:rPr>
        <w:t xml:space="preserve"> a balance between the perceived difficulty of the task and the participant’s </w:t>
      </w:r>
      <w:r w:rsidR="003340B5">
        <w:rPr>
          <w:rFonts w:ascii="Times New Roman" w:eastAsia="Times New Roman" w:hAnsi="Times New Roman" w:cs="Times New Roman"/>
          <w:sz w:val="24"/>
        </w:rPr>
        <w:t>self-</w:t>
      </w:r>
      <w:r w:rsidR="00355DDC">
        <w:rPr>
          <w:rFonts w:ascii="Times New Roman" w:eastAsia="Times New Roman" w:hAnsi="Times New Roman" w:cs="Times New Roman"/>
          <w:sz w:val="24"/>
        </w:rPr>
        <w:t xml:space="preserve">perceived </w:t>
      </w:r>
      <w:r>
        <w:rPr>
          <w:rFonts w:ascii="Times New Roman" w:eastAsia="Times New Roman" w:hAnsi="Times New Roman" w:cs="Times New Roman"/>
          <w:sz w:val="24"/>
        </w:rPr>
        <w:t>skill</w:t>
      </w:r>
      <w:r w:rsidR="003340B5">
        <w:rPr>
          <w:rFonts w:ascii="Times New Roman" w:eastAsia="Times New Roman" w:hAnsi="Times New Roman" w:cs="Times New Roman"/>
          <w:sz w:val="24"/>
        </w:rPr>
        <w:t xml:space="preserve"> level</w:t>
      </w:r>
      <w:r w:rsidR="00355DDC">
        <w:rPr>
          <w:rFonts w:ascii="Times New Roman" w:eastAsia="Times New Roman" w:hAnsi="Times New Roman" w:cs="Times New Roman"/>
          <w:sz w:val="24"/>
        </w:rPr>
        <w:t xml:space="preserve"> </w:t>
      </w:r>
      <w:r w:rsidR="00E737C3">
        <w:rPr>
          <w:rFonts w:ascii="Times New Roman" w:eastAsia="Times New Roman" w:hAnsi="Times New Roman" w:cs="Times New Roman"/>
          <w:sz w:val="24"/>
        </w:rPr>
        <w:t xml:space="preserve">(Csikszentmihalyi, </w:t>
      </w:r>
      <w:proofErr w:type="spellStart"/>
      <w:r w:rsidR="00E737C3">
        <w:rPr>
          <w:rFonts w:ascii="Times New Roman" w:eastAsia="Times New Roman" w:hAnsi="Times New Roman" w:cs="Times New Roman"/>
          <w:sz w:val="24"/>
        </w:rPr>
        <w:t>Abuhamdeh</w:t>
      </w:r>
      <w:proofErr w:type="spellEnd"/>
      <w:r w:rsidR="00E737C3">
        <w:rPr>
          <w:rFonts w:ascii="Times New Roman" w:eastAsia="Times New Roman" w:hAnsi="Times New Roman" w:cs="Times New Roman"/>
          <w:sz w:val="24"/>
        </w:rPr>
        <w:t>,</w:t>
      </w:r>
      <w:r w:rsidR="00E737C3" w:rsidRPr="00E737C3">
        <w:rPr>
          <w:rFonts w:ascii="Times New Roman" w:eastAsia="Times New Roman" w:hAnsi="Times New Roman" w:cs="Times New Roman"/>
          <w:sz w:val="24"/>
        </w:rPr>
        <w:t xml:space="preserve"> Nakamura, Flow</w:t>
      </w:r>
      <w:r w:rsidR="00E737C3">
        <w:rPr>
          <w:rFonts w:ascii="Times New Roman" w:eastAsia="Times New Roman" w:hAnsi="Times New Roman" w:cs="Times New Roman"/>
          <w:sz w:val="24"/>
        </w:rPr>
        <w:t xml:space="preserve"> &amp; </w:t>
      </w:r>
      <w:proofErr w:type="spellStart"/>
      <w:r w:rsidR="00E737C3">
        <w:rPr>
          <w:rFonts w:ascii="Times New Roman" w:eastAsia="Times New Roman" w:hAnsi="Times New Roman" w:cs="Times New Roman"/>
          <w:sz w:val="24"/>
        </w:rPr>
        <w:t>Dweck</w:t>
      </w:r>
      <w:proofErr w:type="spellEnd"/>
      <w:r w:rsidR="00E737C3">
        <w:rPr>
          <w:rFonts w:ascii="Times New Roman" w:eastAsia="Times New Roman" w:hAnsi="Times New Roman" w:cs="Times New Roman"/>
          <w:sz w:val="24"/>
        </w:rPr>
        <w:t>, 2005)</w:t>
      </w:r>
      <w:r w:rsidR="00C94F17">
        <w:rPr>
          <w:rFonts w:ascii="Times New Roman" w:eastAsia="Times New Roman" w:hAnsi="Times New Roman" w:cs="Times New Roman"/>
          <w:sz w:val="24"/>
        </w:rPr>
        <w:t>.</w:t>
      </w:r>
      <w:r w:rsidR="00E737C3">
        <w:rPr>
          <w:rFonts w:ascii="Times New Roman" w:eastAsia="Times New Roman" w:hAnsi="Times New Roman" w:cs="Times New Roman"/>
          <w:sz w:val="24"/>
        </w:rPr>
        <w:t xml:space="preserve"> Thus, flow </w:t>
      </w:r>
      <w:r w:rsidR="005927D3">
        <w:rPr>
          <w:rFonts w:ascii="Times New Roman" w:eastAsia="Times New Roman" w:hAnsi="Times New Roman" w:cs="Times New Roman"/>
          <w:sz w:val="24"/>
        </w:rPr>
        <w:t>states require</w:t>
      </w:r>
      <w:r w:rsidR="003F373E" w:rsidRPr="004B143D">
        <w:rPr>
          <w:rFonts w:ascii="Times New Roman" w:eastAsia="Times New Roman" w:hAnsi="Times New Roman" w:cs="Times New Roman"/>
          <w:sz w:val="24"/>
        </w:rPr>
        <w:t xml:space="preserve"> </w:t>
      </w:r>
      <w:r w:rsidR="005927D3">
        <w:rPr>
          <w:rFonts w:ascii="Times New Roman" w:eastAsia="Times New Roman" w:hAnsi="Times New Roman" w:cs="Times New Roman"/>
          <w:sz w:val="24"/>
        </w:rPr>
        <w:t xml:space="preserve">the </w:t>
      </w:r>
      <w:r w:rsidR="003F373E" w:rsidRPr="004B143D">
        <w:rPr>
          <w:rFonts w:ascii="Times New Roman" w:eastAsia="Times New Roman" w:hAnsi="Times New Roman" w:cs="Times New Roman"/>
          <w:sz w:val="24"/>
        </w:rPr>
        <w:t xml:space="preserve">difficulty of a task </w:t>
      </w:r>
      <w:r w:rsidR="005927D3">
        <w:rPr>
          <w:rFonts w:ascii="Times New Roman" w:eastAsia="Times New Roman" w:hAnsi="Times New Roman" w:cs="Times New Roman"/>
          <w:sz w:val="24"/>
        </w:rPr>
        <w:t xml:space="preserve">to </w:t>
      </w:r>
      <w:r w:rsidR="00EC2F9E">
        <w:rPr>
          <w:rFonts w:ascii="Times New Roman" w:eastAsia="Times New Roman" w:hAnsi="Times New Roman" w:cs="Times New Roman"/>
          <w:sz w:val="24"/>
        </w:rPr>
        <w:t xml:space="preserve">closely </w:t>
      </w:r>
      <w:r w:rsidR="003F373E" w:rsidRPr="004B143D">
        <w:rPr>
          <w:rFonts w:ascii="Times New Roman" w:eastAsia="Times New Roman" w:hAnsi="Times New Roman" w:cs="Times New Roman"/>
          <w:sz w:val="24"/>
        </w:rPr>
        <w:t xml:space="preserve">match </w:t>
      </w:r>
      <w:r w:rsidR="005927D3">
        <w:rPr>
          <w:rFonts w:ascii="Times New Roman" w:eastAsia="Times New Roman" w:hAnsi="Times New Roman" w:cs="Times New Roman"/>
          <w:sz w:val="24"/>
        </w:rPr>
        <w:t>the</w:t>
      </w:r>
      <w:r w:rsidR="003F373E" w:rsidRPr="004B143D">
        <w:rPr>
          <w:rFonts w:ascii="Times New Roman" w:eastAsia="Times New Roman" w:hAnsi="Times New Roman" w:cs="Times New Roman"/>
          <w:sz w:val="24"/>
        </w:rPr>
        <w:t xml:space="preserve"> </w:t>
      </w:r>
      <w:r w:rsidR="00DB6B2F">
        <w:rPr>
          <w:rFonts w:ascii="Times New Roman" w:eastAsia="Times New Roman" w:hAnsi="Times New Roman" w:cs="Times New Roman"/>
          <w:sz w:val="24"/>
        </w:rPr>
        <w:t>participant</w:t>
      </w:r>
      <w:r w:rsidR="00DB6B2F" w:rsidRPr="004B143D">
        <w:rPr>
          <w:rFonts w:ascii="Times New Roman" w:eastAsia="Times New Roman" w:hAnsi="Times New Roman" w:cs="Times New Roman"/>
          <w:sz w:val="24"/>
        </w:rPr>
        <w:t xml:space="preserve">’s </w:t>
      </w:r>
      <w:r w:rsidR="003F373E" w:rsidRPr="004B143D">
        <w:rPr>
          <w:rFonts w:ascii="Times New Roman" w:eastAsia="Times New Roman" w:hAnsi="Times New Roman" w:cs="Times New Roman"/>
          <w:sz w:val="24"/>
        </w:rPr>
        <w:t xml:space="preserve">preferred difficulty level for that task.  </w:t>
      </w:r>
      <w:r w:rsidR="00E737C3">
        <w:rPr>
          <w:rFonts w:ascii="Times New Roman" w:eastAsia="Times New Roman" w:hAnsi="Times New Roman" w:cs="Times New Roman"/>
          <w:sz w:val="24"/>
        </w:rPr>
        <w:t xml:space="preserve">If the task is too easy, boredom results.  If it is too hard, anxiety results.  </w:t>
      </w:r>
      <w:r>
        <w:rPr>
          <w:rFonts w:ascii="Times New Roman" w:eastAsia="Times New Roman" w:hAnsi="Times New Roman" w:cs="Times New Roman"/>
          <w:sz w:val="24"/>
        </w:rPr>
        <w:t>In between areas of anxiety and boredom is the possibilit</w:t>
      </w:r>
      <w:r w:rsidR="003A3618">
        <w:rPr>
          <w:rFonts w:ascii="Times New Roman" w:eastAsia="Times New Roman" w:hAnsi="Times New Roman" w:cs="Times New Roman"/>
          <w:sz w:val="24"/>
        </w:rPr>
        <w:t>y for</w:t>
      </w:r>
      <w:r w:rsidR="003340B5">
        <w:rPr>
          <w:rFonts w:ascii="Times New Roman" w:eastAsia="Times New Roman" w:hAnsi="Times New Roman" w:cs="Times New Roman"/>
          <w:sz w:val="24"/>
        </w:rPr>
        <w:t xml:space="preserve"> the participant to experience</w:t>
      </w:r>
      <w:r w:rsidR="003A3618">
        <w:rPr>
          <w:rFonts w:ascii="Times New Roman" w:eastAsia="Times New Roman" w:hAnsi="Times New Roman" w:cs="Times New Roman"/>
          <w:sz w:val="24"/>
        </w:rPr>
        <w:t xml:space="preserve"> flow.  </w:t>
      </w:r>
    </w:p>
    <w:p w:rsidR="0050710C" w:rsidRPr="00C94F17" w:rsidRDefault="003A3618" w:rsidP="00C94F17">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3340B5">
        <w:rPr>
          <w:rFonts w:ascii="Times New Roman" w:hAnsi="Times New Roman"/>
          <w:sz w:val="24"/>
        </w:rPr>
        <w:tab/>
      </w:r>
      <w:r w:rsidR="003340B5">
        <w:rPr>
          <w:rFonts w:ascii="Times New Roman" w:eastAsia="Times New Roman" w:hAnsi="Times New Roman" w:cs="Times New Roman"/>
          <w:sz w:val="24"/>
        </w:rPr>
        <w:t xml:space="preserve">Haworth and Stephen (1995) </w:t>
      </w:r>
      <w:r w:rsidR="00CD7B60">
        <w:rPr>
          <w:rFonts w:ascii="Times New Roman" w:eastAsia="Times New Roman" w:hAnsi="Times New Roman" w:cs="Times New Roman"/>
          <w:sz w:val="24"/>
        </w:rPr>
        <w:t>demonstrated</w:t>
      </w:r>
      <w:r w:rsidR="005927D3" w:rsidRPr="00C94F17">
        <w:rPr>
          <w:rFonts w:ascii="Times New Roman" w:eastAsia="Times New Roman" w:hAnsi="Times New Roman" w:cs="Times New Roman"/>
          <w:sz w:val="24"/>
        </w:rPr>
        <w:t xml:space="preserve"> that </w:t>
      </w:r>
      <w:r w:rsidR="00F70A02">
        <w:rPr>
          <w:rFonts w:ascii="Times New Roman" w:eastAsia="Times New Roman" w:hAnsi="Times New Roman" w:cs="Times New Roman"/>
          <w:sz w:val="24"/>
        </w:rPr>
        <w:t xml:space="preserve">participants rated </w:t>
      </w:r>
      <w:r w:rsidR="005927D3" w:rsidRPr="00C94F17">
        <w:rPr>
          <w:rFonts w:ascii="Times New Roman" w:eastAsia="Times New Roman" w:hAnsi="Times New Roman" w:cs="Times New Roman"/>
          <w:sz w:val="24"/>
        </w:rPr>
        <w:t>tasks</w:t>
      </w:r>
      <w:r w:rsidR="00655ADB">
        <w:rPr>
          <w:rFonts w:ascii="Times New Roman" w:eastAsia="Times New Roman" w:hAnsi="Times New Roman" w:cs="Times New Roman"/>
          <w:sz w:val="24"/>
        </w:rPr>
        <w:t xml:space="preserve"> that</w:t>
      </w:r>
      <w:r w:rsidR="005927D3" w:rsidRPr="00C94F17">
        <w:rPr>
          <w:rFonts w:ascii="Times New Roman" w:eastAsia="Times New Roman" w:hAnsi="Times New Roman" w:cs="Times New Roman"/>
          <w:sz w:val="24"/>
        </w:rPr>
        <w:t xml:space="preserve"> are too easy </w:t>
      </w:r>
      <w:r w:rsidR="00655ADB">
        <w:rPr>
          <w:rFonts w:ascii="Times New Roman" w:eastAsia="Times New Roman" w:hAnsi="Times New Roman" w:cs="Times New Roman"/>
          <w:sz w:val="24"/>
        </w:rPr>
        <w:t xml:space="preserve">as </w:t>
      </w:r>
      <w:r w:rsidR="005927D3" w:rsidRPr="00C94F17">
        <w:rPr>
          <w:rFonts w:ascii="Times New Roman" w:eastAsia="Times New Roman" w:hAnsi="Times New Roman" w:cs="Times New Roman"/>
          <w:sz w:val="24"/>
        </w:rPr>
        <w:t xml:space="preserve">more enjoyable than tasks </w:t>
      </w:r>
      <w:r w:rsidR="00EC2F9E">
        <w:rPr>
          <w:rFonts w:ascii="Times New Roman" w:eastAsia="Times New Roman" w:hAnsi="Times New Roman" w:cs="Times New Roman"/>
          <w:sz w:val="24"/>
        </w:rPr>
        <w:t>that</w:t>
      </w:r>
      <w:r w:rsidR="005927D3" w:rsidRPr="00C94F17">
        <w:rPr>
          <w:rFonts w:ascii="Times New Roman" w:eastAsia="Times New Roman" w:hAnsi="Times New Roman" w:cs="Times New Roman"/>
          <w:sz w:val="24"/>
        </w:rPr>
        <w:t xml:space="preserve"> are too hard</w:t>
      </w:r>
      <w:r w:rsidR="00655ADB">
        <w:rPr>
          <w:rFonts w:ascii="Times New Roman" w:eastAsia="Times New Roman" w:hAnsi="Times New Roman" w:cs="Times New Roman"/>
          <w:sz w:val="24"/>
        </w:rPr>
        <w:t xml:space="preserve">. Additionally, </w:t>
      </w:r>
      <w:r w:rsidR="00EC2F9E">
        <w:rPr>
          <w:rFonts w:ascii="Times New Roman" w:eastAsia="Times New Roman" w:hAnsi="Times New Roman" w:cs="Times New Roman"/>
          <w:sz w:val="24"/>
        </w:rPr>
        <w:t>participants desired a match between</w:t>
      </w:r>
      <w:r w:rsidR="00655ADB">
        <w:rPr>
          <w:rFonts w:ascii="Times New Roman" w:eastAsia="Times New Roman" w:hAnsi="Times New Roman" w:cs="Times New Roman"/>
          <w:sz w:val="24"/>
        </w:rPr>
        <w:t xml:space="preserve"> perceived personal</w:t>
      </w:r>
      <w:r w:rsidR="00EC2F9E">
        <w:rPr>
          <w:rFonts w:ascii="Times New Roman" w:eastAsia="Times New Roman" w:hAnsi="Times New Roman" w:cs="Times New Roman"/>
          <w:sz w:val="24"/>
        </w:rPr>
        <w:t xml:space="preserve"> skill and challenge</w:t>
      </w:r>
      <w:r w:rsidR="00655ADB">
        <w:rPr>
          <w:rFonts w:ascii="Times New Roman" w:eastAsia="Times New Roman" w:hAnsi="Times New Roman" w:cs="Times New Roman"/>
          <w:sz w:val="24"/>
        </w:rPr>
        <w:t xml:space="preserve"> level (Haworth and Stephen, 1995)</w:t>
      </w:r>
      <w:r w:rsidR="005927D3" w:rsidRPr="00C94F17">
        <w:rPr>
          <w:rFonts w:ascii="Times New Roman" w:eastAsia="Times New Roman" w:hAnsi="Times New Roman" w:cs="Times New Roman"/>
          <w:sz w:val="24"/>
        </w:rPr>
        <w:t>.</w:t>
      </w:r>
      <w:r w:rsidR="00EC2F9E">
        <w:rPr>
          <w:rFonts w:ascii="Times New Roman" w:eastAsia="Times New Roman" w:hAnsi="Times New Roman" w:cs="Times New Roman"/>
          <w:sz w:val="24"/>
        </w:rPr>
        <w:t xml:space="preserve">  </w:t>
      </w:r>
      <w:r w:rsidR="00655ADB">
        <w:rPr>
          <w:rFonts w:ascii="Times New Roman" w:eastAsia="Times New Roman" w:hAnsi="Times New Roman" w:cs="Times New Roman"/>
          <w:sz w:val="24"/>
        </w:rPr>
        <w:t xml:space="preserve">These findings </w:t>
      </w:r>
      <w:r w:rsidR="00EC2F9E">
        <w:rPr>
          <w:rFonts w:ascii="Times New Roman" w:eastAsia="Times New Roman" w:hAnsi="Times New Roman" w:cs="Times New Roman"/>
          <w:sz w:val="24"/>
        </w:rPr>
        <w:t>predicted that participants would enjoy tasks with a difficulty level where the majority of tasks would yield successful results.  However, o</w:t>
      </w:r>
      <w:r w:rsidR="00DB6B2F" w:rsidRPr="00C94F17">
        <w:rPr>
          <w:rFonts w:ascii="Times New Roman" w:eastAsia="Times New Roman" w:hAnsi="Times New Roman" w:cs="Times New Roman"/>
          <w:sz w:val="24"/>
        </w:rPr>
        <w:t xml:space="preserve">ne of the conclusions of the flow theory is that </w:t>
      </w:r>
      <w:r w:rsidR="00212EFA" w:rsidRPr="00C94F17">
        <w:rPr>
          <w:rFonts w:ascii="Times New Roman" w:eastAsia="Times New Roman" w:hAnsi="Times New Roman" w:cs="Times New Roman"/>
          <w:sz w:val="24"/>
        </w:rPr>
        <w:t>task participants</w:t>
      </w:r>
      <w:r w:rsidR="00DB6B2F" w:rsidRPr="00C94F17">
        <w:rPr>
          <w:rFonts w:ascii="Times New Roman" w:eastAsia="Times New Roman" w:hAnsi="Times New Roman" w:cs="Times New Roman"/>
          <w:sz w:val="24"/>
        </w:rPr>
        <w:t xml:space="preserve"> want challenges.  If a </w:t>
      </w:r>
      <w:r w:rsidR="00212EFA" w:rsidRPr="00C94F17">
        <w:rPr>
          <w:rFonts w:ascii="Times New Roman" w:eastAsia="Times New Roman" w:hAnsi="Times New Roman" w:cs="Times New Roman"/>
          <w:sz w:val="24"/>
        </w:rPr>
        <w:t>participant</w:t>
      </w:r>
      <w:r w:rsidR="00DB6B2F" w:rsidRPr="00C94F17">
        <w:rPr>
          <w:rFonts w:ascii="Times New Roman" w:eastAsia="Times New Roman" w:hAnsi="Times New Roman" w:cs="Times New Roman"/>
          <w:sz w:val="24"/>
        </w:rPr>
        <w:t xml:space="preserve"> wanted to get 100% correct on a task, an optimal strategy would be to decrease the difficulty to its lowest point.  </w:t>
      </w:r>
      <w:r w:rsidR="00EC2F9E">
        <w:rPr>
          <w:rFonts w:ascii="Times New Roman" w:eastAsia="Times New Roman" w:hAnsi="Times New Roman" w:cs="Times New Roman"/>
          <w:sz w:val="24"/>
        </w:rPr>
        <w:t>But</w:t>
      </w:r>
      <w:r w:rsidR="00DB6B2F" w:rsidRPr="00C94F17">
        <w:rPr>
          <w:rFonts w:ascii="Times New Roman" w:eastAsia="Times New Roman" w:hAnsi="Times New Roman" w:cs="Times New Roman"/>
          <w:sz w:val="24"/>
        </w:rPr>
        <w:t xml:space="preserve">, the theory of flow </w:t>
      </w:r>
      <w:r w:rsidR="00EC2F9E">
        <w:rPr>
          <w:rFonts w:ascii="Times New Roman" w:eastAsia="Times New Roman" w:hAnsi="Times New Roman" w:cs="Times New Roman"/>
          <w:sz w:val="24"/>
        </w:rPr>
        <w:t>predict</w:t>
      </w:r>
      <w:r w:rsidR="00655ADB">
        <w:rPr>
          <w:rFonts w:ascii="Times New Roman" w:eastAsia="Times New Roman" w:hAnsi="Times New Roman" w:cs="Times New Roman"/>
          <w:sz w:val="24"/>
        </w:rPr>
        <w:t>ed</w:t>
      </w:r>
      <w:r w:rsidR="00DB6B2F" w:rsidRPr="00C94F17">
        <w:rPr>
          <w:rFonts w:ascii="Times New Roman" w:eastAsia="Times New Roman" w:hAnsi="Times New Roman" w:cs="Times New Roman"/>
          <w:sz w:val="24"/>
        </w:rPr>
        <w:t xml:space="preserve"> that this </w:t>
      </w:r>
      <w:r w:rsidR="00672E0A">
        <w:rPr>
          <w:rFonts w:ascii="Times New Roman" w:eastAsia="Times New Roman" w:hAnsi="Times New Roman" w:cs="Times New Roman"/>
          <w:sz w:val="24"/>
        </w:rPr>
        <w:t>would</w:t>
      </w:r>
      <w:r w:rsidR="00DB6B2F" w:rsidRPr="00C94F17">
        <w:rPr>
          <w:rFonts w:ascii="Times New Roman" w:eastAsia="Times New Roman" w:hAnsi="Times New Roman" w:cs="Times New Roman"/>
          <w:sz w:val="24"/>
        </w:rPr>
        <w:t xml:space="preserve"> not happen, and thus players </w:t>
      </w:r>
      <w:r w:rsidR="00672E0A">
        <w:rPr>
          <w:rFonts w:ascii="Times New Roman" w:eastAsia="Times New Roman" w:hAnsi="Times New Roman" w:cs="Times New Roman"/>
          <w:sz w:val="24"/>
        </w:rPr>
        <w:t>would</w:t>
      </w:r>
      <w:r w:rsidR="00DB6B2F" w:rsidRPr="00C94F17">
        <w:rPr>
          <w:rFonts w:ascii="Times New Roman" w:eastAsia="Times New Roman" w:hAnsi="Times New Roman" w:cs="Times New Roman"/>
          <w:sz w:val="24"/>
        </w:rPr>
        <w:t xml:space="preserve"> risk getting some percent of the tasks wrong in order to maintain a sense of enjoyment.</w:t>
      </w:r>
      <w:r w:rsidR="009F0155">
        <w:rPr>
          <w:rFonts w:ascii="Times New Roman" w:eastAsia="Times New Roman" w:hAnsi="Times New Roman" w:cs="Times New Roman"/>
          <w:sz w:val="24"/>
        </w:rPr>
        <w:t xml:space="preserve">  Thus, it was considered likely that PPC values would be above 50%, but less than 100%.  </w:t>
      </w:r>
      <w:r w:rsidR="00EC2F9E">
        <w:rPr>
          <w:rFonts w:ascii="Times New Roman" w:eastAsia="Times New Roman" w:hAnsi="Times New Roman" w:cs="Times New Roman"/>
          <w:sz w:val="24"/>
        </w:rPr>
        <w:t xml:space="preserve">  </w:t>
      </w:r>
    </w:p>
    <w:p w:rsidR="00BB3C97" w:rsidRPr="00171BE5" w:rsidRDefault="003F373E" w:rsidP="00171BE5">
      <w:pPr>
        <w:pStyle w:val="Normal1"/>
        <w:spacing w:line="480" w:lineRule="auto"/>
        <w:ind w:firstLine="720"/>
        <w:rPr>
          <w:rFonts w:ascii="Times New Roman" w:hAnsi="Times New Roman"/>
          <w:sz w:val="24"/>
        </w:rPr>
      </w:pPr>
      <w:r w:rsidRPr="00BD4D58">
        <w:rPr>
          <w:rFonts w:ascii="Times New Roman" w:eastAsia="Times New Roman" w:hAnsi="Times New Roman" w:cs="Times New Roman"/>
          <w:b/>
          <w:i/>
          <w:sz w:val="24"/>
        </w:rPr>
        <w:t>Schmidhuber’s formal theory of fun</w:t>
      </w:r>
      <w:r w:rsidR="00EC2F9E" w:rsidRPr="00BD4D58">
        <w:rPr>
          <w:rFonts w:ascii="Times New Roman" w:eastAsia="Times New Roman" w:hAnsi="Times New Roman" w:cs="Times New Roman"/>
          <w:b/>
          <w:i/>
          <w:sz w:val="24"/>
        </w:rPr>
        <w:t>.</w:t>
      </w:r>
      <w:r w:rsidRPr="004B143D">
        <w:rPr>
          <w:rFonts w:ascii="Times New Roman" w:eastAsia="Times New Roman" w:hAnsi="Times New Roman" w:cs="Times New Roman"/>
          <w:sz w:val="24"/>
        </w:rPr>
        <w:t xml:space="preserve"> </w:t>
      </w:r>
      <w:r w:rsidR="00171BE5">
        <w:rPr>
          <w:rFonts w:ascii="Times New Roman" w:hAnsi="Times New Roman"/>
          <w:sz w:val="24"/>
        </w:rPr>
        <w:t xml:space="preserve"> </w:t>
      </w:r>
      <w:r w:rsidRPr="004B143D">
        <w:rPr>
          <w:rFonts w:ascii="Times New Roman" w:eastAsia="Times New Roman" w:hAnsi="Times New Roman" w:cs="Times New Roman"/>
          <w:sz w:val="24"/>
        </w:rPr>
        <w:t xml:space="preserve">Schmidhuber </w:t>
      </w:r>
      <w:r w:rsidR="00655ADB">
        <w:rPr>
          <w:rFonts w:ascii="Times New Roman" w:eastAsia="Times New Roman" w:hAnsi="Times New Roman" w:cs="Times New Roman"/>
          <w:sz w:val="24"/>
        </w:rPr>
        <w:t xml:space="preserve">(2007) </w:t>
      </w:r>
      <w:r w:rsidRPr="004B143D">
        <w:rPr>
          <w:rFonts w:ascii="Times New Roman" w:eastAsia="Times New Roman" w:hAnsi="Times New Roman" w:cs="Times New Roman"/>
          <w:sz w:val="24"/>
        </w:rPr>
        <w:t>define</w:t>
      </w:r>
      <w:r w:rsidR="00655ADB">
        <w:rPr>
          <w:rFonts w:ascii="Times New Roman" w:eastAsia="Times New Roman" w:hAnsi="Times New Roman" w:cs="Times New Roman"/>
          <w:sz w:val="24"/>
        </w:rPr>
        <w:t>d</w:t>
      </w:r>
      <w:r w:rsidRPr="004B143D">
        <w:rPr>
          <w:rFonts w:ascii="Times New Roman" w:eastAsia="Times New Roman" w:hAnsi="Times New Roman" w:cs="Times New Roman"/>
          <w:sz w:val="24"/>
        </w:rPr>
        <w:t xml:space="preserve"> beauty as </w:t>
      </w:r>
      <w:commentRangeStart w:id="116"/>
      <w:r w:rsidRPr="004B143D">
        <w:rPr>
          <w:rFonts w:ascii="Times New Roman" w:eastAsia="Times New Roman" w:hAnsi="Times New Roman" w:cs="Times New Roman"/>
          <w:sz w:val="24"/>
        </w:rPr>
        <w:t>the compressibility of a data set</w:t>
      </w:r>
      <w:r w:rsidR="00655ADB">
        <w:rPr>
          <w:rFonts w:ascii="Times New Roman" w:eastAsia="Times New Roman" w:hAnsi="Times New Roman" w:cs="Times New Roman"/>
          <w:sz w:val="24"/>
        </w:rPr>
        <w:t>.</w:t>
      </w:r>
      <w:r w:rsidR="00487577">
        <w:rPr>
          <w:rFonts w:ascii="Times New Roman" w:eastAsia="Times New Roman" w:hAnsi="Times New Roman" w:cs="Times New Roman"/>
          <w:sz w:val="24"/>
        </w:rPr>
        <w:t xml:space="preserve">  </w:t>
      </w:r>
      <w:commentRangeEnd w:id="116"/>
      <w:r w:rsidR="00B2398C">
        <w:rPr>
          <w:rStyle w:val="CommentReference"/>
          <w:vanish/>
        </w:rPr>
        <w:commentReference w:id="116"/>
      </w:r>
      <w:r w:rsidRPr="004B143D">
        <w:rPr>
          <w:rFonts w:ascii="Times New Roman" w:eastAsia="Times New Roman" w:hAnsi="Times New Roman" w:cs="Times New Roman"/>
          <w:sz w:val="24"/>
        </w:rPr>
        <w:t>He claim</w:t>
      </w:r>
      <w:r w:rsidR="00655ADB">
        <w:rPr>
          <w:rFonts w:ascii="Times New Roman" w:eastAsia="Times New Roman" w:hAnsi="Times New Roman" w:cs="Times New Roman"/>
          <w:sz w:val="24"/>
        </w:rPr>
        <w:t>ed</w:t>
      </w:r>
      <w:r w:rsidRPr="004B143D">
        <w:rPr>
          <w:rFonts w:ascii="Times New Roman" w:eastAsia="Times New Roman" w:hAnsi="Times New Roman" w:cs="Times New Roman"/>
          <w:sz w:val="24"/>
        </w:rPr>
        <w:t xml:space="preserve"> that the beauty we see in a face, a poem, a sunset or a theory all stem from the same property - something about the observation allows us to store a large amount of information with a small amount of memory.  </w:t>
      </w:r>
      <w:r w:rsidR="00D52CB2">
        <w:rPr>
          <w:rFonts w:ascii="Times New Roman" w:eastAsia="Times New Roman" w:hAnsi="Times New Roman" w:cs="Times New Roman"/>
          <w:sz w:val="24"/>
        </w:rPr>
        <w:t xml:space="preserve">Hudson (2011) tested this connection by comparing compression ratios of </w:t>
      </w:r>
      <w:r w:rsidR="001E06C6">
        <w:rPr>
          <w:rFonts w:ascii="Times New Roman" w:eastAsia="Times New Roman" w:hAnsi="Times New Roman" w:cs="Times New Roman"/>
          <w:sz w:val="24"/>
        </w:rPr>
        <w:t>pieces</w:t>
      </w:r>
      <w:r w:rsidR="00D52CB2">
        <w:rPr>
          <w:rFonts w:ascii="Times New Roman" w:eastAsia="Times New Roman" w:hAnsi="Times New Roman" w:cs="Times New Roman"/>
          <w:sz w:val="24"/>
        </w:rPr>
        <w:t xml:space="preserve"> of music</w:t>
      </w:r>
      <w:r w:rsidR="001E06C6">
        <w:rPr>
          <w:rFonts w:ascii="Times New Roman" w:eastAsia="Times New Roman" w:hAnsi="Times New Roman" w:cs="Times New Roman"/>
          <w:sz w:val="24"/>
        </w:rPr>
        <w:t xml:space="preserve"> that had been run through various lossless compression algorithms</w:t>
      </w:r>
      <w:r w:rsidR="00D52CB2">
        <w:rPr>
          <w:rFonts w:ascii="Times New Roman" w:eastAsia="Times New Roman" w:hAnsi="Times New Roman" w:cs="Times New Roman"/>
          <w:sz w:val="24"/>
        </w:rPr>
        <w:t>.</w:t>
      </w:r>
      <w:r w:rsidR="001E06C6">
        <w:rPr>
          <w:rFonts w:ascii="Times New Roman" w:eastAsia="Times New Roman" w:hAnsi="Times New Roman" w:cs="Times New Roman"/>
          <w:sz w:val="24"/>
        </w:rPr>
        <w:t xml:space="preserve">  He found that those pieces that were of a style considered typically “beautiful” (such as choral and orchestral masterpieces) where more highly compressible than pop, rock, techno and random noise.   </w:t>
      </w:r>
    </w:p>
    <w:p w:rsidR="004F2474" w:rsidRPr="004B143D" w:rsidRDefault="004F2474">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Schmidhuber goes on to define interestingness, novelty, surprise, or fun as the change with respect to time of the required memory footprint for storing information about an object or idea.  In other words, something is fun or interesting if it allows an agent to see beauty in a new place (i.e. to compress data which previously seemed incompressible).  </w:t>
      </w:r>
      <w:r w:rsidR="00CC7285">
        <w:rPr>
          <w:rFonts w:ascii="Times New Roman" w:eastAsia="Times New Roman" w:hAnsi="Times New Roman" w:cs="Times New Roman"/>
          <w:sz w:val="24"/>
        </w:rPr>
        <w:t xml:space="preserve">Well before Schmidhuber developed his theory, Davis (1971) ran a study attempting to figure out which theories people found “interesting”.  Davis concluded </w:t>
      </w:r>
      <w:r w:rsidR="00A257E3">
        <w:rPr>
          <w:rFonts w:ascii="Times New Roman" w:eastAsia="Times New Roman" w:hAnsi="Times New Roman" w:cs="Times New Roman"/>
          <w:sz w:val="24"/>
        </w:rPr>
        <w:t xml:space="preserve">that uninteresting theories confirmed an assumption of the participant, but interesting theories denied an assumption.  Meaning, those ideas which participants found interesting were ones that allowed participants to recode their views of the world.  </w:t>
      </w:r>
    </w:p>
    <w:p w:rsidR="00310488" w:rsidRDefault="003F373E" w:rsidP="00C94F17">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Schmidhuber says that in order to find something interesting (i.e. compressible), the observations an agent makes about the world must be neither predictably regular nor random.  Instead, data fro</w:t>
      </w:r>
      <w:r w:rsidR="00310488">
        <w:rPr>
          <w:rFonts w:ascii="Times New Roman" w:eastAsia="Times New Roman" w:hAnsi="Times New Roman" w:cs="Times New Roman"/>
          <w:sz w:val="24"/>
        </w:rPr>
        <w:t>m such observations must be “</w:t>
      </w:r>
      <w:r w:rsidRPr="004B143D">
        <w:rPr>
          <w:rFonts w:ascii="Times New Roman" w:eastAsia="Times New Roman" w:hAnsi="Times New Roman" w:cs="Times New Roman"/>
          <w:sz w:val="24"/>
        </w:rPr>
        <w:t>regular in a way that is new with respect to the observer's current knowledge, yet learnable</w:t>
      </w:r>
      <w:r w:rsidR="0092576A">
        <w:rPr>
          <w:rFonts w:ascii="Times New Roman" w:eastAsia="Times New Roman" w:hAnsi="Times New Roman" w:cs="Times New Roman"/>
          <w:sz w:val="24"/>
        </w:rPr>
        <w:t>”</w:t>
      </w:r>
      <w:r w:rsidR="00310488">
        <w:rPr>
          <w:rFonts w:ascii="Times New Roman" w:eastAsia="Times New Roman" w:hAnsi="Times New Roman" w:cs="Times New Roman"/>
          <w:sz w:val="24"/>
        </w:rPr>
        <w:t xml:space="preserve"> (</w:t>
      </w:r>
      <w:r w:rsidR="0092576A">
        <w:rPr>
          <w:rFonts w:ascii="Times New Roman" w:eastAsia="Times New Roman" w:hAnsi="Times New Roman" w:cs="Times New Roman"/>
          <w:sz w:val="24"/>
        </w:rPr>
        <w:t>Schmidhuber, 2010</w:t>
      </w:r>
      <w:r w:rsidR="00310488">
        <w:rPr>
          <w:rFonts w:ascii="Times New Roman" w:eastAsia="Times New Roman" w:hAnsi="Times New Roman" w:cs="Times New Roman"/>
          <w:sz w:val="24"/>
        </w:rPr>
        <w:t xml:space="preserve">, </w:t>
      </w:r>
      <w:r w:rsidR="0092576A">
        <w:rPr>
          <w:rFonts w:ascii="Times New Roman" w:eastAsia="Times New Roman" w:hAnsi="Times New Roman" w:cs="Times New Roman"/>
          <w:sz w:val="24"/>
        </w:rPr>
        <w:t>“How the Theory Explains Art” section</w:t>
      </w:r>
      <w:commentRangeStart w:id="117"/>
      <w:r w:rsidR="0092576A">
        <w:rPr>
          <w:rFonts w:ascii="Times New Roman" w:eastAsia="Times New Roman" w:hAnsi="Times New Roman" w:cs="Times New Roman"/>
          <w:sz w:val="24"/>
        </w:rPr>
        <w:t xml:space="preserve">, </w:t>
      </w:r>
      <w:proofErr w:type="spellStart"/>
      <w:r w:rsidR="0092576A">
        <w:rPr>
          <w:rFonts w:ascii="Times New Roman" w:eastAsia="Times New Roman" w:hAnsi="Times New Roman" w:cs="Times New Roman"/>
          <w:sz w:val="24"/>
        </w:rPr>
        <w:t>para</w:t>
      </w:r>
      <w:proofErr w:type="spellEnd"/>
      <w:r w:rsidR="0092576A">
        <w:rPr>
          <w:rFonts w:ascii="Times New Roman" w:eastAsia="Times New Roman" w:hAnsi="Times New Roman" w:cs="Times New Roman"/>
          <w:sz w:val="24"/>
        </w:rPr>
        <w:t>. 1</w:t>
      </w:r>
      <w:commentRangeEnd w:id="117"/>
      <w:r w:rsidR="00B2398C">
        <w:rPr>
          <w:rStyle w:val="CommentReference"/>
          <w:vanish/>
        </w:rPr>
        <w:commentReference w:id="117"/>
      </w:r>
      <w:r w:rsidR="00310488">
        <w:rPr>
          <w:rFonts w:ascii="Times New Roman" w:eastAsia="Times New Roman" w:hAnsi="Times New Roman" w:cs="Times New Roman"/>
          <w:sz w:val="24"/>
        </w:rPr>
        <w:t>)</w:t>
      </w:r>
      <w:r w:rsidR="0092576A">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What does this say about an agent’s preferred difficulty level for a novel task?  If fun is proportional to the ability to compress observational data, then in order to increase fun it is necessary to increase the rate at which an agent learns how to incorporate data into a new compression scheme.  Meaning, the measure of fun is the rate at which the agent learns.  If a series of tasks is so easy as to not require an agent to extend its capabilities, then that set of tasks will not be fun for the agent.  Similarly, if the agent has so little knowledge or ability that the outcomes of a task seem random, there will be no compression of data and therefore no fun.  Schmidhuber’s theory of fun leads to the conclusion that a moderate level of difficulty is ideal to pro</w:t>
      </w:r>
      <w:r w:rsidR="00310488">
        <w:rPr>
          <w:rFonts w:ascii="Times New Roman" w:eastAsia="Times New Roman" w:hAnsi="Times New Roman" w:cs="Times New Roman"/>
          <w:sz w:val="24"/>
        </w:rPr>
        <w:t>duce the maximal amount of fun.</w:t>
      </w:r>
      <w:r w:rsidRPr="004B143D">
        <w:rPr>
          <w:rFonts w:ascii="Times New Roman" w:eastAsia="Times New Roman" w:hAnsi="Times New Roman" w:cs="Times New Roman"/>
          <w:sz w:val="24"/>
        </w:rPr>
        <w:t xml:space="preserve"> </w:t>
      </w:r>
    </w:p>
    <w:p w:rsidR="00BB3C97" w:rsidRPr="00C81CFA" w:rsidRDefault="00962AAA" w:rsidP="00C81CFA">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Frustration, a</w:t>
      </w:r>
      <w:r w:rsidR="00A257E3" w:rsidRPr="00BD4D58">
        <w:rPr>
          <w:rFonts w:ascii="Times New Roman" w:eastAsia="Times New Roman" w:hAnsi="Times New Roman" w:cs="Times New Roman"/>
          <w:b/>
          <w:i/>
          <w:sz w:val="24"/>
        </w:rPr>
        <w:t>rousal, Yerkes-Dodson</w:t>
      </w:r>
      <w:r>
        <w:rPr>
          <w:rFonts w:ascii="Times New Roman" w:eastAsia="Times New Roman" w:hAnsi="Times New Roman" w:cs="Times New Roman"/>
          <w:b/>
          <w:i/>
          <w:sz w:val="24"/>
        </w:rPr>
        <w:t>, and the zone of proximal d</w:t>
      </w:r>
      <w:r w:rsidR="00BD4D58">
        <w:rPr>
          <w:rFonts w:ascii="Times New Roman" w:eastAsia="Times New Roman" w:hAnsi="Times New Roman" w:cs="Times New Roman"/>
          <w:b/>
          <w:i/>
          <w:sz w:val="24"/>
        </w:rPr>
        <w:t xml:space="preserve">evelopment.  </w:t>
      </w:r>
      <w:r w:rsidR="003F373E" w:rsidRPr="004B143D">
        <w:rPr>
          <w:rFonts w:ascii="Times New Roman" w:eastAsia="Times New Roman" w:hAnsi="Times New Roman" w:cs="Times New Roman"/>
          <w:sz w:val="24"/>
        </w:rPr>
        <w:t xml:space="preserve">While the idea of frustration might normally have negative associations, this paper will now argue that frustration can be an important aspect of fun.  What is frustration?  </w:t>
      </w:r>
      <w:r w:rsidR="007F45B1">
        <w:rPr>
          <w:rFonts w:ascii="Times New Roman" w:eastAsia="Times New Roman" w:hAnsi="Times New Roman" w:cs="Times New Roman"/>
          <w:sz w:val="24"/>
        </w:rPr>
        <w:t xml:space="preserve">Dollard, Miller, Doob, </w:t>
      </w:r>
      <w:proofErr w:type="spellStart"/>
      <w:r w:rsidR="007F45B1">
        <w:rPr>
          <w:rFonts w:ascii="Times New Roman" w:eastAsia="Times New Roman" w:hAnsi="Times New Roman" w:cs="Times New Roman"/>
          <w:sz w:val="24"/>
        </w:rPr>
        <w:t>Mowrer</w:t>
      </w:r>
      <w:proofErr w:type="spellEnd"/>
      <w:r w:rsidR="007F45B1">
        <w:rPr>
          <w:rFonts w:ascii="Times New Roman" w:eastAsia="Times New Roman" w:hAnsi="Times New Roman" w:cs="Times New Roman"/>
          <w:sz w:val="24"/>
        </w:rPr>
        <w:t xml:space="preserve"> and Sears (1939) define frustration as the result of “</w:t>
      </w:r>
      <w:r w:rsidR="007F45B1" w:rsidRPr="007F45B1">
        <w:rPr>
          <w:rFonts w:ascii="Times New Roman" w:eastAsia="Times New Roman" w:hAnsi="Times New Roman" w:cs="Times New Roman"/>
          <w:sz w:val="24"/>
        </w:rPr>
        <w:t>an interference with the occurrence of an instigated goal-response</w:t>
      </w:r>
      <w:r w:rsidR="007F45B1">
        <w:rPr>
          <w:rFonts w:ascii="Times New Roman" w:eastAsia="Times New Roman" w:hAnsi="Times New Roman" w:cs="Times New Roman"/>
          <w:sz w:val="24"/>
        </w:rPr>
        <w:t>.</w:t>
      </w:r>
      <w:ins w:id="118" w:author="michele h" w:date="2014-12-10T21:43:00Z">
        <w:r w:rsidR="00AF4FA7">
          <w:rPr>
            <w:rFonts w:ascii="Times New Roman" w:eastAsia="Times New Roman" w:hAnsi="Times New Roman" w:cs="Times New Roman"/>
            <w:sz w:val="24"/>
          </w:rPr>
          <w:t>”</w:t>
        </w:r>
      </w:ins>
      <w:ins w:id="119" w:author="Jeff Greenfield" w:date="2014-12-11T16:41:00Z">
        <w:r w:rsidR="005557C9">
          <w:rPr>
            <w:rFonts w:ascii="Times New Roman" w:eastAsia="Times New Roman" w:hAnsi="Times New Roman" w:cs="Times New Roman"/>
            <w:sz w:val="24"/>
          </w:rPr>
          <w:t xml:space="preserve">  (Dollard, Miller, Doob, </w:t>
        </w:r>
        <w:proofErr w:type="spellStart"/>
        <w:r w:rsidR="005557C9">
          <w:rPr>
            <w:rFonts w:ascii="Times New Roman" w:eastAsia="Times New Roman" w:hAnsi="Times New Roman" w:cs="Times New Roman"/>
            <w:sz w:val="24"/>
          </w:rPr>
          <w:t>Mowrer</w:t>
        </w:r>
        <w:proofErr w:type="spellEnd"/>
        <w:r w:rsidR="005557C9">
          <w:rPr>
            <w:rFonts w:ascii="Times New Roman" w:eastAsia="Times New Roman" w:hAnsi="Times New Roman" w:cs="Times New Roman"/>
            <w:sz w:val="24"/>
          </w:rPr>
          <w:t xml:space="preserve"> and Sears, 1939, p.8)</w:t>
        </w:r>
      </w:ins>
      <w:r w:rsidR="007F45B1">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In other words, frustration is the result of failure at a tas</w:t>
      </w:r>
      <w:r w:rsidR="00310488">
        <w:rPr>
          <w:rFonts w:ascii="Times New Roman" w:eastAsia="Times New Roman" w:hAnsi="Times New Roman" w:cs="Times New Roman"/>
          <w:sz w:val="24"/>
        </w:rPr>
        <w:t>k at which an individual desired success</w:t>
      </w:r>
      <w:r w:rsidR="003F373E" w:rsidRPr="004B143D">
        <w:rPr>
          <w:rFonts w:ascii="Times New Roman" w:eastAsia="Times New Roman" w:hAnsi="Times New Roman" w:cs="Times New Roman"/>
          <w:sz w:val="24"/>
        </w:rPr>
        <w:t xml:space="preserve">.  </w:t>
      </w:r>
    </w:p>
    <w:p w:rsidR="00310488" w:rsidRPr="00310488" w:rsidRDefault="003F373E" w:rsidP="00310488">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The Yerkes-Dodson law states that as arousal increases, the ability of an organism to complete a difficult task </w:t>
      </w:r>
      <w:r w:rsidR="00BC218F" w:rsidRPr="004B143D">
        <w:rPr>
          <w:rFonts w:ascii="Times New Roman" w:eastAsia="Times New Roman" w:hAnsi="Times New Roman" w:cs="Times New Roman"/>
          <w:sz w:val="24"/>
        </w:rPr>
        <w:t>initially</w:t>
      </w:r>
      <w:r w:rsidRPr="004B143D">
        <w:rPr>
          <w:rFonts w:ascii="Times New Roman" w:eastAsia="Times New Roman" w:hAnsi="Times New Roman" w:cs="Times New Roman"/>
          <w:sz w:val="24"/>
        </w:rPr>
        <w:t xml:space="preserve"> increases, then hits a maximum, then decreases (Yerkes &amp; Dodson, 1908).  </w:t>
      </w:r>
      <w:r w:rsidR="00C01780">
        <w:rPr>
          <w:rFonts w:ascii="Times New Roman" w:eastAsia="Times New Roman" w:hAnsi="Times New Roman" w:cs="Times New Roman"/>
          <w:sz w:val="24"/>
        </w:rPr>
        <w:t>The Yerkes-Dodson law has been applied in numerous environments, including predicting which obese children will lose weight</w:t>
      </w:r>
      <w:r w:rsidR="0002264D">
        <w:rPr>
          <w:rFonts w:ascii="Times New Roman" w:eastAsia="Times New Roman" w:hAnsi="Times New Roman" w:cs="Times New Roman"/>
          <w:sz w:val="24"/>
        </w:rPr>
        <w:t xml:space="preserve"> (</w:t>
      </w:r>
      <w:r w:rsidR="0002264D">
        <w:rPr>
          <w:rFonts w:ascii="Times New Roman" w:hAnsi="Times New Roman"/>
          <w:sz w:val="24"/>
          <w:shd w:val="clear" w:color="auto" w:fill="FFFFFF"/>
        </w:rPr>
        <w:t xml:space="preserve">Johnston, Moreno, </w:t>
      </w:r>
      <w:proofErr w:type="spellStart"/>
      <w:r w:rsidR="0002264D">
        <w:rPr>
          <w:rFonts w:ascii="Times New Roman" w:hAnsi="Times New Roman"/>
          <w:sz w:val="24"/>
          <w:shd w:val="clear" w:color="auto" w:fill="FFFFFF"/>
        </w:rPr>
        <w:t>Regas</w:t>
      </w:r>
      <w:proofErr w:type="spellEnd"/>
      <w:r w:rsidR="0002264D" w:rsidRPr="0002264D">
        <w:rPr>
          <w:rFonts w:ascii="Times New Roman" w:hAnsi="Times New Roman"/>
          <w:sz w:val="24"/>
          <w:shd w:val="clear" w:color="auto" w:fill="FFFFFF"/>
        </w:rPr>
        <w:t>, T</w:t>
      </w:r>
      <w:r w:rsidR="0002264D">
        <w:rPr>
          <w:rFonts w:ascii="Times New Roman" w:hAnsi="Times New Roman"/>
          <w:sz w:val="24"/>
          <w:shd w:val="clear" w:color="auto" w:fill="FFFFFF"/>
        </w:rPr>
        <w:t xml:space="preserve">yler &amp; </w:t>
      </w:r>
      <w:proofErr w:type="spellStart"/>
      <w:r w:rsidR="0002264D">
        <w:rPr>
          <w:rFonts w:ascii="Times New Roman" w:hAnsi="Times New Roman"/>
          <w:sz w:val="24"/>
          <w:shd w:val="clear" w:color="auto" w:fill="FFFFFF"/>
        </w:rPr>
        <w:t>Foreyt</w:t>
      </w:r>
      <w:proofErr w:type="spellEnd"/>
      <w:r w:rsidR="0002264D">
        <w:rPr>
          <w:rFonts w:ascii="Times New Roman" w:hAnsi="Times New Roman"/>
          <w:sz w:val="24"/>
          <w:shd w:val="clear" w:color="auto" w:fill="FFFFFF"/>
        </w:rPr>
        <w:t>, 2012</w:t>
      </w:r>
      <w:r w:rsidR="0002264D">
        <w:rPr>
          <w:rFonts w:ascii="Times New Roman" w:eastAsia="Times New Roman" w:hAnsi="Times New Roman" w:cs="Times New Roman"/>
          <w:sz w:val="24"/>
        </w:rPr>
        <w:t xml:space="preserve">), describing how cognitive abilities vary in response to psychostimulants (Wood, Sage, Shuman &amp; </w:t>
      </w:r>
      <w:proofErr w:type="spellStart"/>
      <w:r w:rsidR="0002264D">
        <w:rPr>
          <w:rFonts w:ascii="Times New Roman" w:eastAsia="Times New Roman" w:hAnsi="Times New Roman" w:cs="Times New Roman"/>
          <w:sz w:val="24"/>
        </w:rPr>
        <w:t>Anagnostaras</w:t>
      </w:r>
      <w:proofErr w:type="spellEnd"/>
      <w:r w:rsidR="0002264D">
        <w:rPr>
          <w:rFonts w:ascii="Times New Roman" w:eastAsia="Times New Roman" w:hAnsi="Times New Roman" w:cs="Times New Roman"/>
          <w:sz w:val="24"/>
        </w:rPr>
        <w:t>, 2014), and explaining how the validity of witness testimony changes with the nature of the crime (Roberts, 2014).</w:t>
      </w:r>
    </w:p>
    <w:p w:rsidR="00BB3C97" w:rsidRPr="004B143D" w:rsidRDefault="00310488">
      <w:pPr>
        <w:pStyle w:val="Normal1"/>
        <w:spacing w:line="480" w:lineRule="auto"/>
        <w:ind w:firstLine="720"/>
        <w:rPr>
          <w:rFonts w:ascii="Times New Roman" w:hAnsi="Times New Roman"/>
          <w:sz w:val="24"/>
        </w:rPr>
      </w:pPr>
      <w:r>
        <w:rPr>
          <w:rFonts w:ascii="Times New Roman" w:eastAsia="Times New Roman" w:hAnsi="Times New Roman" w:cs="Times New Roman"/>
          <w:sz w:val="24"/>
        </w:rPr>
        <w:t>As argued previously</w:t>
      </w:r>
      <w:r w:rsidR="003F373E" w:rsidRPr="004B143D">
        <w:rPr>
          <w:rFonts w:ascii="Times New Roman" w:eastAsia="Times New Roman" w:hAnsi="Times New Roman" w:cs="Times New Roman"/>
          <w:sz w:val="24"/>
        </w:rPr>
        <w:t xml:space="preserve"> in the section on Schmidhuber’s formal theory of fun, the interestingness of a task is related to the speed at which a </w:t>
      </w:r>
      <w:r w:rsidR="00C01780">
        <w:rPr>
          <w:rFonts w:ascii="Times New Roman" w:eastAsia="Times New Roman" w:hAnsi="Times New Roman" w:cs="Times New Roman"/>
          <w:sz w:val="24"/>
        </w:rPr>
        <w:t>person</w:t>
      </w:r>
      <w:r w:rsidR="003F373E" w:rsidRPr="004B143D">
        <w:rPr>
          <w:rFonts w:ascii="Times New Roman" w:eastAsia="Times New Roman" w:hAnsi="Times New Roman" w:cs="Times New Roman"/>
          <w:sz w:val="24"/>
        </w:rPr>
        <w:t xml:space="preserve"> can develop a method of compressing information about the task (i.e., the speed at which the agent learns the task).  Acc</w:t>
      </w:r>
      <w:r w:rsidR="00073E22">
        <w:rPr>
          <w:rFonts w:ascii="Times New Roman" w:eastAsia="Times New Roman" w:hAnsi="Times New Roman" w:cs="Times New Roman"/>
          <w:sz w:val="24"/>
        </w:rPr>
        <w:t>ording to Vygotsky’s</w:t>
      </w:r>
      <w:r w:rsidR="003F373E"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zone of proximal development,</w:t>
      </w:r>
      <w:r>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 xml:space="preserve"> learning takes place most effectively at the border between where an individual can complete a task on his or her own and where the individual cannot complete the task (Vygotsky, 1978).  Since an individual will have his or her greatest level of performance on a task at a middling level of arousal, it follows that the difficulty level where the highest rate of learning would occur is where the amount of arousal generated equals this middling level.  Thus, finding the difficulty </w:t>
      </w:r>
      <w:r w:rsidR="00BC218F" w:rsidRPr="004B143D">
        <w:rPr>
          <w:rFonts w:ascii="Times New Roman" w:eastAsia="Times New Roman" w:hAnsi="Times New Roman" w:cs="Times New Roman"/>
          <w:sz w:val="24"/>
        </w:rPr>
        <w:t>level that</w:t>
      </w:r>
      <w:r w:rsidR="003F373E" w:rsidRPr="004B143D">
        <w:rPr>
          <w:rFonts w:ascii="Times New Roman" w:eastAsia="Times New Roman" w:hAnsi="Times New Roman" w:cs="Times New Roman"/>
          <w:sz w:val="24"/>
        </w:rPr>
        <w:t xml:space="preserve"> corresponds to the peak on the Yerkes-Dodson curve amounts to finding the highest amount of fun for a task.</w:t>
      </w:r>
    </w:p>
    <w:p w:rsidR="00D675CB" w:rsidRDefault="003F373E">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Since frustration can increase arousal levels, it follows that having some small amount of frustration can lead to higher performance, and therefore more fun.  Meaning, a certain amount of frustration stemming from getting some percentage of items wrong on a task will lead to more fun than getting all the items right or all the items wrong.  Too many items wrong increases frustration (and hence arousal) past the level of maximum ability on a task; too few wrong leads to decreased arousal below the peak.  </w:t>
      </w:r>
      <w:r w:rsidR="00FA27DE" w:rsidRPr="004B143D">
        <w:rPr>
          <w:rFonts w:ascii="Times New Roman" w:eastAsia="Times New Roman" w:hAnsi="Times New Roman" w:cs="Times New Roman"/>
          <w:sz w:val="24"/>
        </w:rPr>
        <w:t>In conclusion, the relationship between frustration, arousal, the Yerkes-Dodson law and Vygotsky’s zone of proximal development leads to the prediction that there exist</w:t>
      </w:r>
      <w:r w:rsidR="00E24DF6">
        <w:rPr>
          <w:rFonts w:ascii="Times New Roman" w:eastAsia="Times New Roman" w:hAnsi="Times New Roman" w:cs="Times New Roman"/>
          <w:sz w:val="24"/>
        </w:rPr>
        <w:t>s</w:t>
      </w:r>
      <w:r w:rsidR="00FA27DE" w:rsidRPr="004B143D">
        <w:rPr>
          <w:rFonts w:ascii="Times New Roman" w:eastAsia="Times New Roman" w:hAnsi="Times New Roman" w:cs="Times New Roman"/>
          <w:sz w:val="24"/>
        </w:rPr>
        <w:t xml:space="preserve"> a </w:t>
      </w:r>
      <w:r w:rsidR="00E24DF6">
        <w:rPr>
          <w:rFonts w:ascii="Times New Roman" w:eastAsia="Times New Roman" w:hAnsi="Times New Roman" w:cs="Times New Roman"/>
          <w:sz w:val="24"/>
        </w:rPr>
        <w:t xml:space="preserve">non-zero </w:t>
      </w:r>
      <w:r w:rsidR="00FA27DE" w:rsidRPr="004B143D">
        <w:rPr>
          <w:rFonts w:ascii="Times New Roman" w:eastAsia="Times New Roman" w:hAnsi="Times New Roman" w:cs="Times New Roman"/>
          <w:sz w:val="24"/>
        </w:rPr>
        <w:t>percentage of wrong answers that will lead to the most fun</w:t>
      </w:r>
      <w:r w:rsidR="00D675CB">
        <w:rPr>
          <w:rFonts w:ascii="Times New Roman" w:eastAsia="Times New Roman" w:hAnsi="Times New Roman" w:cs="Times New Roman"/>
          <w:sz w:val="24"/>
        </w:rPr>
        <w:t>.</w:t>
      </w:r>
    </w:p>
    <w:p w:rsidR="005969A2" w:rsidRDefault="00D14865" w:rsidP="002A08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Neuroticism.  </w:t>
      </w:r>
      <w:r w:rsidR="002B0924">
        <w:rPr>
          <w:rFonts w:ascii="Times New Roman" w:eastAsia="Times New Roman" w:hAnsi="Times New Roman" w:cs="Times New Roman"/>
          <w:sz w:val="24"/>
        </w:rPr>
        <w:t>Individuals with high Neuroticism respond poorly to stressors, exaggerate the threat of neutral situations, and are unable to</w:t>
      </w:r>
      <w:r w:rsidR="002A0808">
        <w:rPr>
          <w:rFonts w:ascii="Times New Roman" w:eastAsia="Times New Roman" w:hAnsi="Times New Roman" w:cs="Times New Roman"/>
          <w:sz w:val="24"/>
        </w:rPr>
        <w:t xml:space="preserve"> deal with minor frustrations </w:t>
      </w:r>
      <w:r w:rsidR="002B0924">
        <w:rPr>
          <w:rFonts w:ascii="Times New Roman" w:eastAsia="Times New Roman" w:hAnsi="Times New Roman" w:cs="Times New Roman"/>
          <w:sz w:val="24"/>
        </w:rPr>
        <w:t>(</w:t>
      </w:r>
      <w:commentRangeStart w:id="120"/>
      <w:proofErr w:type="spellStart"/>
      <w:r w:rsidR="002A0808">
        <w:rPr>
          <w:rFonts w:ascii="Times New Roman" w:eastAsia="Times New Roman" w:hAnsi="Times New Roman" w:cs="Times New Roman"/>
          <w:sz w:val="24"/>
        </w:rPr>
        <w:t>Ormel</w:t>
      </w:r>
      <w:proofErr w:type="spellEnd"/>
      <w:r w:rsidR="002A0808">
        <w:rPr>
          <w:rFonts w:ascii="Times New Roman" w:eastAsia="Times New Roman" w:hAnsi="Times New Roman" w:cs="Times New Roman"/>
          <w:sz w:val="24"/>
        </w:rPr>
        <w:t>, et al</w:t>
      </w:r>
      <w:commentRangeEnd w:id="120"/>
      <w:r w:rsidR="005557C9">
        <w:rPr>
          <w:rStyle w:val="CommentReference"/>
          <w:vanish/>
        </w:rPr>
        <w:commentReference w:id="120"/>
      </w:r>
      <w:proofErr w:type="gramStart"/>
      <w:r w:rsidR="002A0808">
        <w:rPr>
          <w:rFonts w:ascii="Times New Roman" w:eastAsia="Times New Roman" w:hAnsi="Times New Roman" w:cs="Times New Roman"/>
          <w:sz w:val="24"/>
        </w:rPr>
        <w:t>.,</w:t>
      </w:r>
      <w:proofErr w:type="gramEnd"/>
      <w:r w:rsidR="002A0808">
        <w:rPr>
          <w:rFonts w:ascii="Times New Roman" w:eastAsia="Times New Roman" w:hAnsi="Times New Roman" w:cs="Times New Roman"/>
          <w:sz w:val="24"/>
        </w:rPr>
        <w:t xml:space="preserve"> 2013</w:t>
      </w:r>
      <w:r w:rsidR="002B0924">
        <w:rPr>
          <w:rFonts w:ascii="Times New Roman" w:eastAsia="Times New Roman" w:hAnsi="Times New Roman" w:cs="Times New Roman"/>
          <w:sz w:val="24"/>
        </w:rPr>
        <w:t>)</w:t>
      </w:r>
      <w:r w:rsidR="002A0808">
        <w:rPr>
          <w:rFonts w:ascii="Times New Roman" w:eastAsia="Times New Roman" w:hAnsi="Times New Roman" w:cs="Times New Roman"/>
          <w:sz w:val="24"/>
        </w:rPr>
        <w:t xml:space="preserve">.  Since frustration plays a role in arousal, and arousal affects performance (according to the Yerkes-Dodson law), individual responses to frustration might affect a participant’s response to a task.  </w:t>
      </w:r>
      <w:r w:rsidR="005969A2">
        <w:rPr>
          <w:rFonts w:ascii="Times New Roman" w:eastAsia="Times New Roman" w:hAnsi="Times New Roman" w:cs="Times New Roman"/>
          <w:sz w:val="24"/>
        </w:rPr>
        <w:t xml:space="preserve">Thus, </w:t>
      </w:r>
      <w:r w:rsidR="0091026A">
        <w:rPr>
          <w:rFonts w:ascii="Times New Roman" w:eastAsia="Times New Roman" w:hAnsi="Times New Roman" w:cs="Times New Roman"/>
          <w:sz w:val="24"/>
        </w:rPr>
        <w:t xml:space="preserve">it is logical to believe that </w:t>
      </w:r>
      <w:r w:rsidR="005969A2">
        <w:rPr>
          <w:rFonts w:ascii="Times New Roman" w:eastAsia="Times New Roman" w:hAnsi="Times New Roman" w:cs="Times New Roman"/>
          <w:sz w:val="24"/>
        </w:rPr>
        <w:t xml:space="preserve">the frustration aversion that we would expect from individuals with high Neuroticism </w:t>
      </w:r>
      <w:r w:rsidR="0091026A">
        <w:rPr>
          <w:rFonts w:ascii="Times New Roman" w:eastAsia="Times New Roman" w:hAnsi="Times New Roman" w:cs="Times New Roman"/>
          <w:sz w:val="24"/>
        </w:rPr>
        <w:t>would</w:t>
      </w:r>
      <w:r w:rsidR="005969A2">
        <w:rPr>
          <w:rFonts w:ascii="Times New Roman" w:eastAsia="Times New Roman" w:hAnsi="Times New Roman" w:cs="Times New Roman"/>
          <w:sz w:val="24"/>
        </w:rPr>
        <w:t xml:space="preserve"> lead to an aversion to getting answers wrong on a task.  </w:t>
      </w:r>
    </w:p>
    <w:p w:rsidR="00D14865" w:rsidRPr="00B93DC1" w:rsidRDefault="005969A2" w:rsidP="002A08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 link between Neuroticism and </w:t>
      </w:r>
      <w:r w:rsidR="0091026A">
        <w:rPr>
          <w:rFonts w:ascii="Times New Roman" w:eastAsia="Times New Roman" w:hAnsi="Times New Roman" w:cs="Times New Roman"/>
          <w:sz w:val="24"/>
        </w:rPr>
        <w:t xml:space="preserve">increased </w:t>
      </w:r>
      <w:r>
        <w:rPr>
          <w:rFonts w:ascii="Times New Roman" w:eastAsia="Times New Roman" w:hAnsi="Times New Roman" w:cs="Times New Roman"/>
          <w:sz w:val="24"/>
        </w:rPr>
        <w:t xml:space="preserve">avoidance of </w:t>
      </w:r>
      <w:r w:rsidR="0091026A">
        <w:rPr>
          <w:rFonts w:ascii="Times New Roman" w:eastAsia="Times New Roman" w:hAnsi="Times New Roman" w:cs="Times New Roman"/>
          <w:sz w:val="24"/>
        </w:rPr>
        <w:t>ambiguous stimuli</w:t>
      </w:r>
      <w:r>
        <w:rPr>
          <w:rFonts w:ascii="Times New Roman" w:eastAsia="Times New Roman" w:hAnsi="Times New Roman" w:cs="Times New Roman"/>
          <w:sz w:val="24"/>
        </w:rPr>
        <w:t xml:space="preserve"> has been shown in the literature (</w:t>
      </w:r>
      <w:proofErr w:type="spellStart"/>
      <w:r w:rsidR="0091026A">
        <w:rPr>
          <w:rFonts w:ascii="Times New Roman" w:eastAsia="Times New Roman" w:hAnsi="Times New Roman" w:cs="Times New Roman"/>
          <w:sz w:val="24"/>
        </w:rPr>
        <w:t>Lommen</w:t>
      </w:r>
      <w:proofErr w:type="spellEnd"/>
      <w:r w:rsidR="0091026A">
        <w:rPr>
          <w:rFonts w:ascii="Times New Roman" w:eastAsia="Times New Roman" w:hAnsi="Times New Roman" w:cs="Times New Roman"/>
          <w:sz w:val="24"/>
        </w:rPr>
        <w:t>, Engelhard</w:t>
      </w:r>
      <w:r w:rsidR="0091026A" w:rsidRPr="005969A2">
        <w:rPr>
          <w:rFonts w:ascii="Times New Roman" w:eastAsia="Times New Roman" w:hAnsi="Times New Roman" w:cs="Times New Roman"/>
          <w:sz w:val="24"/>
        </w:rPr>
        <w:t xml:space="preserve">, &amp; van den </w:t>
      </w:r>
      <w:proofErr w:type="spellStart"/>
      <w:r w:rsidR="0091026A" w:rsidRPr="005969A2">
        <w:rPr>
          <w:rFonts w:ascii="Times New Roman" w:eastAsia="Times New Roman" w:hAnsi="Times New Roman" w:cs="Times New Roman"/>
          <w:sz w:val="24"/>
        </w:rPr>
        <w:t>Hout</w:t>
      </w:r>
      <w:proofErr w:type="spellEnd"/>
      <w:r w:rsidR="0091026A">
        <w:rPr>
          <w:rFonts w:ascii="Times New Roman" w:eastAsia="Times New Roman" w:hAnsi="Times New Roman" w:cs="Times New Roman"/>
          <w:sz w:val="24"/>
        </w:rPr>
        <w:t>, 2010</w:t>
      </w:r>
      <w:r>
        <w:rPr>
          <w:rFonts w:ascii="Times New Roman" w:eastAsia="Times New Roman" w:hAnsi="Times New Roman" w:cs="Times New Roman"/>
          <w:sz w:val="24"/>
        </w:rPr>
        <w:t>)</w:t>
      </w:r>
      <w:r w:rsidR="0091026A">
        <w:rPr>
          <w:rFonts w:ascii="Times New Roman" w:eastAsia="Times New Roman" w:hAnsi="Times New Roman" w:cs="Times New Roman"/>
          <w:sz w:val="24"/>
        </w:rPr>
        <w:t>, at least in the case where there was risk of a small electric shock</w:t>
      </w:r>
      <w:r>
        <w:rPr>
          <w:rFonts w:ascii="Times New Roman" w:eastAsia="Times New Roman" w:hAnsi="Times New Roman" w:cs="Times New Roman"/>
          <w:sz w:val="24"/>
        </w:rPr>
        <w:t>.</w:t>
      </w:r>
      <w:r w:rsidR="0091026A">
        <w:rPr>
          <w:rFonts w:ascii="Times New Roman" w:eastAsia="Times New Roman" w:hAnsi="Times New Roman" w:cs="Times New Roman"/>
          <w:sz w:val="24"/>
        </w:rPr>
        <w:t xml:space="preserve">  Since high Neuroticism individuals show increased aversion to frustration, it would make sense that individuals with high Neuroticism traits would avoid frustrations from a computer game in the same way.  </w:t>
      </w:r>
      <w:r w:rsidR="00672E0A">
        <w:rPr>
          <w:rFonts w:ascii="Times New Roman" w:eastAsia="Times New Roman" w:hAnsi="Times New Roman" w:cs="Times New Roman"/>
          <w:sz w:val="24"/>
        </w:rPr>
        <w:t xml:space="preserve">Thus, this study expected high Neuroticism individuals to prefer fewer wrong answers and generate higher PPC scores.  </w:t>
      </w:r>
    </w:p>
    <w:p w:rsidR="0091026A" w:rsidRDefault="00D14865" w:rsidP="00CD3F5A">
      <w:pPr>
        <w:pStyle w:val="Normal1"/>
        <w:spacing w:line="480" w:lineRule="auto"/>
        <w:ind w:firstLine="720"/>
        <w:rPr>
          <w:rFonts w:ascii="Times New Roman" w:eastAsia="Times New Roman" w:hAnsi="Times New Roman" w:cs="Times New Roman"/>
          <w:sz w:val="24"/>
        </w:rPr>
      </w:pPr>
      <w:r w:rsidRPr="00D14865">
        <w:rPr>
          <w:rFonts w:ascii="Times New Roman" w:eastAsia="Times New Roman" w:hAnsi="Times New Roman" w:cs="Times New Roman"/>
          <w:b/>
          <w:sz w:val="24"/>
        </w:rPr>
        <w:t>Guessing</w:t>
      </w:r>
      <w:r>
        <w:rPr>
          <w:rFonts w:ascii="Times New Roman" w:eastAsia="Times New Roman" w:hAnsi="Times New Roman" w:cs="Times New Roman"/>
          <w:b/>
          <w:sz w:val="24"/>
        </w:rPr>
        <w:t>.</w:t>
      </w:r>
      <w:r w:rsidR="00CD3F5A">
        <w:rPr>
          <w:rFonts w:ascii="Times New Roman" w:eastAsia="Times New Roman" w:hAnsi="Times New Roman" w:cs="Times New Roman"/>
          <w:b/>
          <w:sz w:val="24"/>
        </w:rPr>
        <w:t xml:space="preserve">  </w:t>
      </w:r>
      <w:r w:rsidR="00672E0A">
        <w:rPr>
          <w:rFonts w:ascii="Times New Roman" w:eastAsia="Times New Roman" w:hAnsi="Times New Roman" w:cs="Times New Roman"/>
          <w:sz w:val="24"/>
        </w:rPr>
        <w:t>Percent correct</w:t>
      </w:r>
      <w:r w:rsidR="00CD3F5A">
        <w:rPr>
          <w:rFonts w:ascii="Times New Roman" w:eastAsia="Times New Roman" w:hAnsi="Times New Roman" w:cs="Times New Roman"/>
          <w:sz w:val="24"/>
        </w:rPr>
        <w:t xml:space="preserve"> on a task is a </w:t>
      </w:r>
      <w:r w:rsidR="00B93DC1">
        <w:rPr>
          <w:rFonts w:ascii="Times New Roman" w:eastAsia="Times New Roman" w:hAnsi="Times New Roman" w:cs="Times New Roman"/>
          <w:sz w:val="24"/>
        </w:rPr>
        <w:t xml:space="preserve">not just a </w:t>
      </w:r>
      <w:r w:rsidR="00CD3F5A">
        <w:rPr>
          <w:rFonts w:ascii="Times New Roman" w:eastAsia="Times New Roman" w:hAnsi="Times New Roman" w:cs="Times New Roman"/>
          <w:sz w:val="24"/>
        </w:rPr>
        <w:t xml:space="preserve">factor of skill, but also how </w:t>
      </w:r>
      <w:r w:rsidR="00672E0A">
        <w:rPr>
          <w:rFonts w:ascii="Times New Roman" w:eastAsia="Times New Roman" w:hAnsi="Times New Roman" w:cs="Times New Roman"/>
          <w:sz w:val="24"/>
        </w:rPr>
        <w:t>often a</w:t>
      </w:r>
      <w:r w:rsidR="00B93DC1">
        <w:rPr>
          <w:rFonts w:ascii="Times New Roman" w:eastAsia="Times New Roman" w:hAnsi="Times New Roman" w:cs="Times New Roman"/>
          <w:sz w:val="24"/>
        </w:rPr>
        <w:t xml:space="preserve"> </w:t>
      </w:r>
      <w:r w:rsidR="00672E0A">
        <w:rPr>
          <w:rFonts w:ascii="Times New Roman" w:eastAsia="Times New Roman" w:hAnsi="Times New Roman" w:cs="Times New Roman"/>
          <w:sz w:val="24"/>
        </w:rPr>
        <w:t>guess is correct</w:t>
      </w:r>
      <w:r w:rsidR="00CD3F5A">
        <w:rPr>
          <w:rFonts w:ascii="Times New Roman" w:eastAsia="Times New Roman" w:hAnsi="Times New Roman" w:cs="Times New Roman"/>
          <w:sz w:val="24"/>
        </w:rPr>
        <w:t xml:space="preserve">.  In other words, a person can either know the answer or guess right to get the task correct.  </w:t>
      </w:r>
      <w:r w:rsidR="00672E0A">
        <w:rPr>
          <w:rFonts w:ascii="Times New Roman" w:eastAsia="Times New Roman" w:hAnsi="Times New Roman" w:cs="Times New Roman"/>
          <w:sz w:val="24"/>
        </w:rPr>
        <w:t>Basic</w:t>
      </w:r>
      <w:r w:rsidR="00CD3F5A">
        <w:rPr>
          <w:rFonts w:ascii="Times New Roman" w:eastAsia="Times New Roman" w:hAnsi="Times New Roman" w:cs="Times New Roman"/>
          <w:sz w:val="24"/>
        </w:rPr>
        <w:t xml:space="preserve"> probability shows that </w:t>
      </w:r>
      <w:proofErr w:type="gramStart"/>
      <w:r w:rsidR="00CD3F5A">
        <w:rPr>
          <w:rFonts w:ascii="Times New Roman" w:eastAsia="Times New Roman" w:hAnsi="Times New Roman" w:cs="Times New Roman"/>
          <w:sz w:val="24"/>
        </w:rPr>
        <w:t>P(</w:t>
      </w:r>
      <w:proofErr w:type="gramEnd"/>
      <w:r w:rsidR="00CD3F5A">
        <w:rPr>
          <w:rFonts w:ascii="Times New Roman" w:eastAsia="Times New Roman" w:hAnsi="Times New Roman" w:cs="Times New Roman"/>
          <w:sz w:val="24"/>
        </w:rPr>
        <w:t>A or B) = P(A) + P(B) – P(A and B).  If A is “answer known” and B is “guesses correct”, then this formula becomes P(task correct) = P(answer known) + P(guesses correct) – P(answer known and guesses correct).  For tasks with a fixed number of answers, the probability of a correct guess is constant and equal to 1/</w:t>
      </w:r>
      <w:r w:rsidR="00CD3F5A" w:rsidRPr="00B93DC1">
        <w:rPr>
          <w:rFonts w:ascii="Times New Roman" w:eastAsia="Times New Roman" w:hAnsi="Times New Roman" w:cs="Times New Roman"/>
          <w:i/>
          <w:sz w:val="24"/>
        </w:rPr>
        <w:t>k</w:t>
      </w:r>
      <w:r w:rsidR="00CD3F5A">
        <w:rPr>
          <w:rFonts w:ascii="Times New Roman" w:eastAsia="Times New Roman" w:hAnsi="Times New Roman" w:cs="Times New Roman"/>
          <w:sz w:val="24"/>
        </w:rPr>
        <w:t xml:space="preserve"> where </w:t>
      </w:r>
      <w:r w:rsidR="00CD3F5A" w:rsidRPr="00B93DC1">
        <w:rPr>
          <w:rFonts w:ascii="Times New Roman" w:eastAsia="Times New Roman" w:hAnsi="Times New Roman" w:cs="Times New Roman"/>
          <w:i/>
          <w:sz w:val="24"/>
        </w:rPr>
        <w:t>k</w:t>
      </w:r>
      <w:r w:rsidR="00CD3F5A">
        <w:rPr>
          <w:rFonts w:ascii="Times New Roman" w:eastAsia="Times New Roman" w:hAnsi="Times New Roman" w:cs="Times New Roman"/>
          <w:sz w:val="24"/>
        </w:rPr>
        <w:t xml:space="preserve"> is the number of choices available.  Thus, </w:t>
      </w:r>
      <w:proofErr w:type="gramStart"/>
      <w:r w:rsidR="00CD3F5A">
        <w:rPr>
          <w:rFonts w:ascii="Times New Roman" w:eastAsia="Times New Roman" w:hAnsi="Times New Roman" w:cs="Times New Roman"/>
          <w:sz w:val="24"/>
        </w:rPr>
        <w:t>P(</w:t>
      </w:r>
      <w:proofErr w:type="gramEnd"/>
      <w:r w:rsidR="00CD3F5A">
        <w:rPr>
          <w:rFonts w:ascii="Times New Roman" w:eastAsia="Times New Roman" w:hAnsi="Times New Roman" w:cs="Times New Roman"/>
          <w:sz w:val="24"/>
        </w:rPr>
        <w:t>task correct) = P(answer known) + (1 – P(answer known))*</w:t>
      </w:r>
      <w:r w:rsidR="00672E0A">
        <w:rPr>
          <w:rFonts w:ascii="Times New Roman" w:eastAsia="Times New Roman" w:hAnsi="Times New Roman" w:cs="Times New Roman"/>
          <w:sz w:val="24"/>
        </w:rPr>
        <w:t>1/</w:t>
      </w:r>
      <w:r w:rsidR="00672E0A" w:rsidRPr="00672E0A">
        <w:rPr>
          <w:rFonts w:ascii="Times New Roman" w:eastAsia="Times New Roman" w:hAnsi="Times New Roman" w:cs="Times New Roman"/>
          <w:i/>
          <w:sz w:val="24"/>
        </w:rPr>
        <w:t>k</w:t>
      </w:r>
      <w:r w:rsidR="00672E0A">
        <w:rPr>
          <w:rFonts w:ascii="Times New Roman" w:eastAsia="Times New Roman" w:hAnsi="Times New Roman" w:cs="Times New Roman"/>
          <w:sz w:val="24"/>
        </w:rPr>
        <w:t>.</w:t>
      </w:r>
      <w:r w:rsidR="00CD3F5A">
        <w:rPr>
          <w:rFonts w:ascii="Times New Roman" w:eastAsia="Times New Roman" w:hAnsi="Times New Roman" w:cs="Times New Roman"/>
          <w:sz w:val="24"/>
        </w:rPr>
        <w:t xml:space="preserve">   </w:t>
      </w:r>
    </w:p>
    <w:p w:rsidR="00672E0A" w:rsidRDefault="0091026A" w:rsidP="00CD3F5A">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Since the present study attempted to establish a universal value for preferred percent correct, it </w:t>
      </w:r>
      <w:r w:rsidR="00672E0A">
        <w:rPr>
          <w:rFonts w:ascii="Times New Roman" w:eastAsia="Times New Roman" w:hAnsi="Times New Roman" w:cs="Times New Roman"/>
          <w:sz w:val="24"/>
        </w:rPr>
        <w:t>was</w:t>
      </w:r>
      <w:r>
        <w:rPr>
          <w:rFonts w:ascii="Times New Roman" w:eastAsia="Times New Roman" w:hAnsi="Times New Roman" w:cs="Times New Roman"/>
          <w:sz w:val="24"/>
        </w:rPr>
        <w:t xml:space="preserve"> important to determine which value </w:t>
      </w:r>
      <w:r w:rsidR="00672E0A">
        <w:rPr>
          <w:rFonts w:ascii="Times New Roman" w:eastAsia="Times New Roman" w:hAnsi="Times New Roman" w:cs="Times New Roman"/>
          <w:sz w:val="24"/>
        </w:rPr>
        <w:t>was</w:t>
      </w:r>
      <w:r>
        <w:rPr>
          <w:rFonts w:ascii="Times New Roman" w:eastAsia="Times New Roman" w:hAnsi="Times New Roman" w:cs="Times New Roman"/>
          <w:sz w:val="24"/>
        </w:rPr>
        <w:t xml:space="preserve"> portable: percent of answers correct or percent of answers known?  Is getting an answer correct by guessing equally as satisfying as getting an answer right because </w:t>
      </w:r>
      <w:r w:rsidR="00672E0A">
        <w:rPr>
          <w:rFonts w:ascii="Times New Roman" w:eastAsia="Times New Roman" w:hAnsi="Times New Roman" w:cs="Times New Roman"/>
          <w:sz w:val="24"/>
        </w:rPr>
        <w:t>of skill</w:t>
      </w:r>
      <w:r>
        <w:rPr>
          <w:rFonts w:ascii="Times New Roman" w:eastAsia="Times New Roman" w:hAnsi="Times New Roman" w:cs="Times New Roman"/>
          <w:sz w:val="24"/>
        </w:rPr>
        <w:t xml:space="preserve">?  </w:t>
      </w:r>
      <w:r w:rsidR="00672E0A">
        <w:rPr>
          <w:rFonts w:ascii="Times New Roman" w:eastAsia="Times New Roman" w:hAnsi="Times New Roman" w:cs="Times New Roman"/>
          <w:sz w:val="24"/>
        </w:rPr>
        <w:t xml:space="preserve">If so, it would likely be the case that raw PPC was portable; if not, guess-corrected PPC would likely be constant between tasks.  </w:t>
      </w:r>
    </w:p>
    <w:p w:rsidR="00CD3F5A" w:rsidRDefault="00414FB8" w:rsidP="00D14865">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Methods of finding </w:t>
      </w:r>
      <w:r w:rsidR="00D14865" w:rsidRPr="00D14865">
        <w:rPr>
          <w:rFonts w:ascii="Times New Roman" w:eastAsia="Times New Roman" w:hAnsi="Times New Roman" w:cs="Times New Roman"/>
          <w:b/>
          <w:sz w:val="24"/>
        </w:rPr>
        <w:t>PPC</w:t>
      </w:r>
      <w:r w:rsidR="00D14865">
        <w:rPr>
          <w:rFonts w:ascii="Times New Roman" w:eastAsia="Times New Roman" w:hAnsi="Times New Roman" w:cs="Times New Roman"/>
          <w:b/>
          <w:sz w:val="24"/>
        </w:rPr>
        <w:t>.</w:t>
      </w:r>
      <w:r w:rsidR="00CD3F5A">
        <w:rPr>
          <w:rFonts w:ascii="Times New Roman" w:eastAsia="Times New Roman" w:hAnsi="Times New Roman" w:cs="Times New Roman"/>
          <w:b/>
          <w:sz w:val="24"/>
        </w:rPr>
        <w:t xml:space="preserve">  </w:t>
      </w:r>
      <w:r w:rsidR="00CD3F5A">
        <w:rPr>
          <w:rFonts w:ascii="Times New Roman" w:eastAsia="Times New Roman" w:hAnsi="Times New Roman" w:cs="Times New Roman"/>
          <w:sz w:val="24"/>
        </w:rPr>
        <w:t xml:space="preserve">It was not possible to ask participants directly about their preferences for percent correct, as they might not know what they would enjoy.  The best way to get a value for preferred percent correct was to set up tasks for the participants and to have them decide which difficulty level was most fun, then try to turn this preferred difficulty choice into a preferred percentage correct.  </w:t>
      </w:r>
    </w:p>
    <w:p w:rsidR="00CD3F5A" w:rsidRDefault="00CD3F5A" w:rsidP="00D14865">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 order to turn a preferred difficulty choice into a preferred percentage correct, it </w:t>
      </w:r>
      <w:r w:rsidR="00B93DC1">
        <w:rPr>
          <w:rFonts w:ascii="Times New Roman" w:eastAsia="Times New Roman" w:hAnsi="Times New Roman" w:cs="Times New Roman"/>
          <w:sz w:val="24"/>
        </w:rPr>
        <w:t>was</w:t>
      </w:r>
      <w:r>
        <w:rPr>
          <w:rFonts w:ascii="Times New Roman" w:eastAsia="Times New Roman" w:hAnsi="Times New Roman" w:cs="Times New Roman"/>
          <w:sz w:val="24"/>
        </w:rPr>
        <w:t xml:space="preserve"> </w:t>
      </w:r>
      <w:r w:rsidR="00B93DC1">
        <w:rPr>
          <w:rFonts w:ascii="Times New Roman" w:eastAsia="Times New Roman" w:hAnsi="Times New Roman" w:cs="Times New Roman"/>
          <w:sz w:val="24"/>
        </w:rPr>
        <w:t>first</w:t>
      </w:r>
      <w:r>
        <w:rPr>
          <w:rFonts w:ascii="Times New Roman" w:eastAsia="Times New Roman" w:hAnsi="Times New Roman" w:cs="Times New Roman"/>
          <w:sz w:val="24"/>
        </w:rPr>
        <w:t xml:space="preserve"> necessary to find a function relating these two quantities.  The present study </w:t>
      </w:r>
      <w:r w:rsidR="00672E0A">
        <w:rPr>
          <w:rFonts w:ascii="Times New Roman" w:eastAsia="Times New Roman" w:hAnsi="Times New Roman" w:cs="Times New Roman"/>
          <w:sz w:val="24"/>
        </w:rPr>
        <w:t>employed</w:t>
      </w:r>
      <w:r>
        <w:rPr>
          <w:rFonts w:ascii="Times New Roman" w:eastAsia="Times New Roman" w:hAnsi="Times New Roman" w:cs="Times New Roman"/>
          <w:sz w:val="24"/>
        </w:rPr>
        <w:t xml:space="preserve"> two estimations for this function.  They </w:t>
      </w:r>
      <w:r w:rsidR="00672E0A">
        <w:rPr>
          <w:rFonts w:ascii="Times New Roman" w:eastAsia="Times New Roman" w:hAnsi="Times New Roman" w:cs="Times New Roman"/>
          <w:sz w:val="24"/>
        </w:rPr>
        <w:t>were derived from different</w:t>
      </w:r>
      <w:r>
        <w:rPr>
          <w:rFonts w:ascii="Times New Roman" w:eastAsia="Times New Roman" w:hAnsi="Times New Roman" w:cs="Times New Roman"/>
          <w:sz w:val="24"/>
        </w:rPr>
        <w:t xml:space="preserve"> data and different methods, but were each intended to measure the same value.  It was important to include both of them because either one could have been wildly off the mark in making a</w:t>
      </w:r>
      <w:r w:rsidR="00B93DC1">
        <w:rPr>
          <w:rFonts w:ascii="Times New Roman" w:eastAsia="Times New Roman" w:hAnsi="Times New Roman" w:cs="Times New Roman"/>
          <w:sz w:val="24"/>
        </w:rPr>
        <w:t>n</w:t>
      </w:r>
      <w:r>
        <w:rPr>
          <w:rFonts w:ascii="Times New Roman" w:eastAsia="Times New Roman" w:hAnsi="Times New Roman" w:cs="Times New Roman"/>
          <w:sz w:val="24"/>
        </w:rPr>
        <w:t xml:space="preserve"> estimation.  If the two agreed, it would be unlikely that they were both far off the mark in the exact same way.  </w:t>
      </w:r>
    </w:p>
    <w:p w:rsidR="00CD3F5A" w:rsidRDefault="00CD3F5A" w:rsidP="00CD3F5A">
      <w:pPr>
        <w:pStyle w:val="Normal1"/>
        <w:spacing w:line="480" w:lineRule="auto"/>
        <w:ind w:firstLine="720"/>
        <w:rPr>
          <w:rFonts w:ascii="Times New Roman" w:eastAsia="Times New Roman" w:hAnsi="Times New Roman" w:cs="Times New Roman"/>
          <w:sz w:val="24"/>
        </w:rPr>
      </w:pPr>
      <w:r w:rsidRPr="00CD3F5A">
        <w:rPr>
          <w:rFonts w:ascii="Times New Roman" w:eastAsia="Times New Roman" w:hAnsi="Times New Roman" w:cs="Times New Roman"/>
          <w:b/>
          <w:i/>
          <w:sz w:val="24"/>
        </w:rPr>
        <w:t>Individual PPC (IPPC).</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Each participant </w:t>
      </w:r>
      <w:r w:rsidR="00B93DC1">
        <w:rPr>
          <w:rFonts w:ascii="Times New Roman" w:eastAsia="Times New Roman" w:hAnsi="Times New Roman" w:cs="Times New Roman"/>
          <w:sz w:val="24"/>
        </w:rPr>
        <w:t>would leave a</w:t>
      </w:r>
      <w:r>
        <w:rPr>
          <w:rFonts w:ascii="Times New Roman" w:eastAsia="Times New Roman" w:hAnsi="Times New Roman" w:cs="Times New Roman"/>
          <w:sz w:val="24"/>
        </w:rPr>
        <w:t xml:space="preserve"> record of successes and failures at the tasks for various difficulty values.  This research fitted a modified logistic curve to each participant’s data set, and then used this curve to calculate the predicted probability that the participant would succeed at a trial at the participant’s chosen </w:t>
      </w:r>
      <w:r w:rsidR="00B93DC1">
        <w:rPr>
          <w:rFonts w:ascii="Times New Roman" w:eastAsia="Times New Roman" w:hAnsi="Times New Roman" w:cs="Times New Roman"/>
          <w:sz w:val="24"/>
        </w:rPr>
        <w:t>preferred</w:t>
      </w:r>
      <w:r>
        <w:rPr>
          <w:rFonts w:ascii="Times New Roman" w:eastAsia="Times New Roman" w:hAnsi="Times New Roman" w:cs="Times New Roman"/>
          <w:sz w:val="24"/>
        </w:rPr>
        <w:t xml:space="preserve"> difficulty level.  </w:t>
      </w:r>
    </w:p>
    <w:p w:rsidR="00CD3F5A" w:rsidRDefault="00CD3F5A" w:rsidP="00CD3F5A">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Difficulty levels varied from trial to trial, and </w:t>
      </w:r>
      <w:r w:rsidR="00B93DC1">
        <w:rPr>
          <w:rFonts w:ascii="Times New Roman" w:eastAsia="Times New Roman" w:hAnsi="Times New Roman" w:cs="Times New Roman"/>
          <w:sz w:val="24"/>
        </w:rPr>
        <w:t>it was possible</w:t>
      </w:r>
      <w:r>
        <w:rPr>
          <w:rFonts w:ascii="Times New Roman" w:eastAsia="Times New Roman" w:hAnsi="Times New Roman" w:cs="Times New Roman"/>
          <w:sz w:val="24"/>
        </w:rPr>
        <w:t xml:space="preserve"> a participant would encounter a difficulty level only one time for a given task.  As such, a large percentage of difficulty values </w:t>
      </w:r>
      <w:r w:rsidR="00B93DC1">
        <w:rPr>
          <w:rFonts w:ascii="Times New Roman" w:eastAsia="Times New Roman" w:hAnsi="Times New Roman" w:cs="Times New Roman"/>
          <w:sz w:val="24"/>
        </w:rPr>
        <w:t xml:space="preserve">might have </w:t>
      </w:r>
      <w:r>
        <w:rPr>
          <w:rFonts w:ascii="Times New Roman" w:eastAsia="Times New Roman" w:hAnsi="Times New Roman" w:cs="Times New Roman"/>
          <w:sz w:val="24"/>
        </w:rPr>
        <w:t xml:space="preserve">only had one success or one failure, leaving </w:t>
      </w:r>
      <w:r w:rsidRPr="00F57A3C">
        <w:rPr>
          <w:rFonts w:ascii="Times New Roman" w:eastAsia="Times New Roman" w:hAnsi="Times New Roman" w:cs="Times New Roman"/>
          <w:i/>
          <w:sz w:val="24"/>
        </w:rPr>
        <w:t>p</w:t>
      </w:r>
      <w:r>
        <w:rPr>
          <w:rFonts w:ascii="Times New Roman" w:eastAsia="Times New Roman" w:hAnsi="Times New Roman" w:cs="Times New Roman"/>
          <w:sz w:val="24"/>
        </w:rPr>
        <w:t xml:space="preserve">-values of 0 or 1.  Using logistic regressions in such situations is problematic.  Instead of using logistic regressions, this research used search methods to find the curve that would have the maximum likelihood of generating the given result set.  </w:t>
      </w:r>
    </w:p>
    <w:p w:rsidR="00CD3F5A" w:rsidRDefault="00CD3F5A" w:rsidP="00CD3F5A">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An additional problem in establishing logistic curves was that the minimum expected probability for the visual and verbal tasks was not zero.  The visual task had three choices, so if a participant guessed randomly, the expected fraction of items correct would be 1/3.  Similarly, the verbal task for a list of </w:t>
      </w:r>
      <w:r w:rsidR="003B7872">
        <w:rPr>
          <w:rFonts w:ascii="Times New Roman" w:eastAsia="Times New Roman" w:hAnsi="Times New Roman" w:cs="Times New Roman"/>
          <w:i/>
          <w:sz w:val="24"/>
        </w:rPr>
        <w:t>m</w:t>
      </w:r>
      <w:r>
        <w:rPr>
          <w:rFonts w:ascii="Times New Roman" w:eastAsia="Times New Roman" w:hAnsi="Times New Roman" w:cs="Times New Roman"/>
          <w:sz w:val="24"/>
        </w:rPr>
        <w:t xml:space="preserve"> words had </w:t>
      </w:r>
      <w:r w:rsidR="003B7872">
        <w:rPr>
          <w:rFonts w:ascii="Times New Roman" w:eastAsia="Times New Roman" w:hAnsi="Times New Roman" w:cs="Times New Roman"/>
          <w:i/>
          <w:sz w:val="24"/>
        </w:rPr>
        <w:t>m</w:t>
      </w:r>
      <w:r>
        <w:rPr>
          <w:rFonts w:ascii="Times New Roman" w:eastAsia="Times New Roman" w:hAnsi="Times New Roman" w:cs="Times New Roman"/>
          <w:sz w:val="24"/>
        </w:rPr>
        <w:t>+1 answer choices, so a random guess would have a 1/(</w:t>
      </w:r>
      <w:r w:rsidR="003B7872">
        <w:rPr>
          <w:rFonts w:ascii="Times New Roman" w:eastAsia="Times New Roman" w:hAnsi="Times New Roman" w:cs="Times New Roman"/>
          <w:i/>
          <w:sz w:val="24"/>
        </w:rPr>
        <w:t>m</w:t>
      </w:r>
      <w:r>
        <w:rPr>
          <w:rFonts w:ascii="Times New Roman" w:eastAsia="Times New Roman" w:hAnsi="Times New Roman" w:cs="Times New Roman"/>
          <w:sz w:val="24"/>
        </w:rPr>
        <w:t xml:space="preserve">+1) likelihood of being correct.  </w:t>
      </w:r>
      <w:r w:rsidR="003B7872">
        <w:rPr>
          <w:rFonts w:ascii="Times New Roman" w:eastAsia="Times New Roman" w:hAnsi="Times New Roman" w:cs="Times New Roman"/>
          <w:sz w:val="24"/>
        </w:rPr>
        <w:t>Generally, t</w:t>
      </w:r>
      <w:r>
        <w:rPr>
          <w:rFonts w:ascii="Times New Roman" w:eastAsia="Times New Roman" w:hAnsi="Times New Roman" w:cs="Times New Roman"/>
          <w:sz w:val="24"/>
        </w:rPr>
        <w:t>he probability of gett</w:t>
      </w:r>
      <w:r w:rsidR="00B93DC1">
        <w:rPr>
          <w:rFonts w:ascii="Times New Roman" w:eastAsia="Times New Roman" w:hAnsi="Times New Roman" w:cs="Times New Roman"/>
          <w:sz w:val="24"/>
        </w:rPr>
        <w:t>ing a correct answer is P(x) = L(x) + (1-L(x))*G</w:t>
      </w:r>
      <w:r>
        <w:rPr>
          <w:rFonts w:ascii="Times New Roman" w:eastAsia="Times New Roman" w:hAnsi="Times New Roman" w:cs="Times New Roman"/>
          <w:sz w:val="24"/>
        </w:rPr>
        <w:t xml:space="preserve">(x), where P(x) is probability of a correct choice, G(x) is the probability of a correct guess, and L(x) is the </w:t>
      </w:r>
      <w:r w:rsidRPr="00941CEB">
        <w:rPr>
          <w:rFonts w:ascii="Times New Roman" w:eastAsia="Times New Roman" w:hAnsi="Times New Roman" w:cs="Times New Roman"/>
          <w:i/>
          <w:sz w:val="24"/>
        </w:rPr>
        <w:t>guess-free success rate</w:t>
      </w:r>
      <w:r>
        <w:rPr>
          <w:rFonts w:ascii="Times New Roman" w:eastAsia="Times New Roman" w:hAnsi="Times New Roman" w:cs="Times New Roman"/>
          <w:sz w:val="24"/>
        </w:rPr>
        <w:t xml:space="preserve">.  L(x) functions were </w:t>
      </w:r>
      <w:r w:rsidR="003B7872">
        <w:rPr>
          <w:rFonts w:ascii="Times New Roman" w:eastAsia="Times New Roman" w:hAnsi="Times New Roman" w:cs="Times New Roman"/>
          <w:sz w:val="24"/>
        </w:rPr>
        <w:t>constructed</w:t>
      </w:r>
      <w:r>
        <w:rPr>
          <w:rFonts w:ascii="Times New Roman" w:eastAsia="Times New Roman" w:hAnsi="Times New Roman" w:cs="Times New Roman"/>
          <w:sz w:val="24"/>
        </w:rPr>
        <w:t xml:space="preserve"> by searching to find the </w:t>
      </w:r>
      <w:r w:rsidR="003B7872">
        <w:rPr>
          <w:rFonts w:ascii="Times New Roman" w:eastAsia="Times New Roman" w:hAnsi="Times New Roman" w:cs="Times New Roman"/>
          <w:sz w:val="24"/>
        </w:rPr>
        <w:t xml:space="preserve">logistic </w:t>
      </w:r>
      <w:r>
        <w:rPr>
          <w:rFonts w:ascii="Times New Roman" w:eastAsia="Times New Roman" w:hAnsi="Times New Roman" w:cs="Times New Roman"/>
          <w:sz w:val="24"/>
        </w:rPr>
        <w:t>curve which had the highest likelihood of generating the participant’s data set.  Plugging in the participant’s post-test</w:t>
      </w:r>
      <w:r w:rsidR="00672E0A">
        <w:rPr>
          <w:rFonts w:ascii="Times New Roman" w:eastAsia="Times New Roman" w:hAnsi="Times New Roman" w:cs="Times New Roman"/>
          <w:sz w:val="24"/>
        </w:rPr>
        <w:t xml:space="preserve"> preferred</w:t>
      </w:r>
      <w:r>
        <w:rPr>
          <w:rFonts w:ascii="Times New Roman" w:eastAsia="Times New Roman" w:hAnsi="Times New Roman" w:cs="Times New Roman"/>
          <w:sz w:val="24"/>
        </w:rPr>
        <w:t xml:space="preserve"> difficulty choice into P(x) yielded the</w:t>
      </w:r>
      <w:r w:rsidR="00672E0A">
        <w:rPr>
          <w:rFonts w:ascii="Times New Roman" w:eastAsia="Times New Roman" w:hAnsi="Times New Roman" w:cs="Times New Roman"/>
          <w:sz w:val="24"/>
        </w:rPr>
        <w:t xml:space="preserve"> </w:t>
      </w:r>
      <w:r w:rsidR="00672E0A">
        <w:rPr>
          <w:rFonts w:ascii="Times New Roman" w:eastAsia="Times New Roman" w:hAnsi="Times New Roman" w:cs="Times New Roman"/>
          <w:i/>
          <w:sz w:val="24"/>
        </w:rPr>
        <w:t>raw</w:t>
      </w:r>
      <w:r>
        <w:rPr>
          <w:rFonts w:ascii="Times New Roman" w:eastAsia="Times New Roman" w:hAnsi="Times New Roman" w:cs="Times New Roman"/>
          <w:sz w:val="24"/>
        </w:rPr>
        <w:t xml:space="preserve"> IPPC value for that participant and task.  Plugging this difficulty choice into L(x) yielded the </w:t>
      </w:r>
      <w:r w:rsidRPr="00941CEB">
        <w:rPr>
          <w:rFonts w:ascii="Times New Roman" w:eastAsia="Times New Roman" w:hAnsi="Times New Roman" w:cs="Times New Roman"/>
          <w:i/>
          <w:sz w:val="24"/>
        </w:rPr>
        <w:t>guess-corrected</w:t>
      </w:r>
      <w:r>
        <w:rPr>
          <w:rFonts w:ascii="Times New Roman" w:eastAsia="Times New Roman" w:hAnsi="Times New Roman" w:cs="Times New Roman"/>
          <w:sz w:val="24"/>
        </w:rPr>
        <w:t xml:space="preserve"> IPPC value.  </w:t>
      </w:r>
    </w:p>
    <w:p w:rsidR="00D675CB" w:rsidRPr="00CD3F5A" w:rsidRDefault="00CD3F5A" w:rsidP="00CD3F5A">
      <w:pPr>
        <w:pStyle w:val="Normal1"/>
        <w:spacing w:line="480" w:lineRule="auto"/>
        <w:ind w:firstLine="720"/>
        <w:rPr>
          <w:rFonts w:ascii="Times New Roman" w:eastAsia="Times New Roman" w:hAnsi="Times New Roman" w:cs="Times New Roman"/>
          <w:sz w:val="24"/>
        </w:rPr>
      </w:pPr>
      <w:r w:rsidRPr="00CD3F5A">
        <w:rPr>
          <w:rFonts w:ascii="Times New Roman" w:eastAsia="Times New Roman" w:hAnsi="Times New Roman" w:cs="Times New Roman"/>
          <w:b/>
          <w:i/>
          <w:sz w:val="24"/>
        </w:rPr>
        <w:t>Aggregate PPC (APPC).</w:t>
      </w:r>
      <w:r>
        <w:rPr>
          <w:rFonts w:ascii="Times New Roman" w:eastAsia="Times New Roman" w:hAnsi="Times New Roman" w:cs="Times New Roman"/>
          <w:b/>
          <w:sz w:val="24"/>
        </w:rPr>
        <w:t xml:space="preserve">  </w:t>
      </w:r>
      <w:r>
        <w:rPr>
          <w:rFonts w:ascii="Times New Roman" w:eastAsia="Times New Roman" w:hAnsi="Times New Roman" w:cs="Times New Roman"/>
          <w:sz w:val="24"/>
        </w:rPr>
        <w:t>A second estimate of preferred percent correct was made using linear regression.  A scatter-plot was made using the percent correct at test difficulty as the y-value and the change in difficulty between the pre-test and post-test choices as the x-value.</w:t>
      </w:r>
      <w:r w:rsidR="00672E0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672E0A">
        <w:rPr>
          <w:rFonts w:ascii="Times New Roman" w:eastAsia="Times New Roman" w:hAnsi="Times New Roman" w:cs="Times New Roman"/>
          <w:sz w:val="24"/>
        </w:rPr>
        <w:t xml:space="preserve">Each </w:t>
      </w:r>
      <w:r>
        <w:rPr>
          <w:rFonts w:ascii="Times New Roman" w:eastAsia="Times New Roman" w:hAnsi="Times New Roman" w:cs="Times New Roman"/>
          <w:sz w:val="24"/>
        </w:rPr>
        <w:t>participant generated a s</w:t>
      </w:r>
      <w:r w:rsidR="00672E0A">
        <w:rPr>
          <w:rFonts w:ascii="Times New Roman" w:eastAsia="Times New Roman" w:hAnsi="Times New Roman" w:cs="Times New Roman"/>
          <w:sz w:val="24"/>
        </w:rPr>
        <w:t>ingle point for each task</w:t>
      </w:r>
      <w:r>
        <w:rPr>
          <w:rFonts w:ascii="Times New Roman" w:eastAsia="Times New Roman" w:hAnsi="Times New Roman" w:cs="Times New Roman"/>
          <w:sz w:val="24"/>
        </w:rPr>
        <w:t xml:space="preserve">.  For a set of participants, </w:t>
      </w:r>
      <w:r w:rsidR="00672E0A">
        <w:rPr>
          <w:rFonts w:ascii="Times New Roman" w:eastAsia="Times New Roman" w:hAnsi="Times New Roman" w:cs="Times New Roman"/>
          <w:sz w:val="24"/>
        </w:rPr>
        <w:t>the regression line through the</w:t>
      </w:r>
      <w:r>
        <w:rPr>
          <w:rFonts w:ascii="Times New Roman" w:eastAsia="Times New Roman" w:hAnsi="Times New Roman" w:cs="Times New Roman"/>
          <w:sz w:val="24"/>
        </w:rPr>
        <w:t xml:space="preserve"> scatter-plot would intersect the y-axis where the expected change in difficulty between the pre- and post-tests would be zero.  This is the percentage correct which corresponds to an aggregate desire for no change in difficulty level, and </w:t>
      </w:r>
      <w:r w:rsidR="00672E0A">
        <w:rPr>
          <w:rFonts w:ascii="Times New Roman" w:eastAsia="Times New Roman" w:hAnsi="Times New Roman" w:cs="Times New Roman"/>
          <w:sz w:val="24"/>
        </w:rPr>
        <w:t>the current research interpreted</w:t>
      </w:r>
      <w:r>
        <w:rPr>
          <w:rFonts w:ascii="Times New Roman" w:eastAsia="Times New Roman" w:hAnsi="Times New Roman" w:cs="Times New Roman"/>
          <w:sz w:val="24"/>
        </w:rPr>
        <w:t xml:space="preserve"> this intercept as the aggregate preferred percentage correct, or APPC.</w:t>
      </w:r>
    </w:p>
    <w:p w:rsidR="00BB3C97" w:rsidRPr="004B143D" w:rsidRDefault="00752085" w:rsidP="00C94F17">
      <w:pPr>
        <w:pStyle w:val="Normal1"/>
        <w:spacing w:line="480" w:lineRule="auto"/>
        <w:rPr>
          <w:rFonts w:ascii="Times New Roman" w:hAnsi="Times New Roman"/>
          <w:sz w:val="24"/>
        </w:rPr>
      </w:pPr>
      <w:r>
        <w:rPr>
          <w:rFonts w:ascii="Times New Roman" w:eastAsia="Times New Roman" w:hAnsi="Times New Roman" w:cs="Times New Roman"/>
          <w:b/>
          <w:sz w:val="24"/>
        </w:rPr>
        <w:t>Research Aims and Hypotheses</w:t>
      </w:r>
    </w:p>
    <w:p w:rsidR="00E4319D" w:rsidRDefault="003F373E" w:rsidP="00C65F21">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The main purpose of this study was to </w:t>
      </w:r>
      <w:r w:rsidR="001618E3">
        <w:rPr>
          <w:rFonts w:ascii="Times New Roman" w:eastAsia="Times New Roman" w:hAnsi="Times New Roman" w:cs="Times New Roman"/>
          <w:sz w:val="24"/>
        </w:rPr>
        <w:t>quant</w:t>
      </w:r>
      <w:r w:rsidR="00C65F21">
        <w:rPr>
          <w:rFonts w:ascii="Times New Roman" w:eastAsia="Times New Roman" w:hAnsi="Times New Roman" w:cs="Times New Roman"/>
          <w:sz w:val="24"/>
        </w:rPr>
        <w:t xml:space="preserve">ify the </w:t>
      </w:r>
      <w:r w:rsidR="00E4319D">
        <w:rPr>
          <w:rFonts w:ascii="Times New Roman" w:eastAsia="Times New Roman" w:hAnsi="Times New Roman" w:cs="Times New Roman"/>
          <w:sz w:val="24"/>
        </w:rPr>
        <w:t xml:space="preserve">preferred </w:t>
      </w:r>
      <w:r w:rsidR="00C65F21">
        <w:rPr>
          <w:rFonts w:ascii="Times New Roman" w:eastAsia="Times New Roman" w:hAnsi="Times New Roman" w:cs="Times New Roman"/>
          <w:sz w:val="24"/>
        </w:rPr>
        <w:t xml:space="preserve">percentage correct </w:t>
      </w:r>
      <w:r w:rsidR="00E4319D">
        <w:rPr>
          <w:rFonts w:ascii="Times New Roman" w:eastAsia="Times New Roman" w:hAnsi="Times New Roman" w:cs="Times New Roman"/>
          <w:sz w:val="24"/>
        </w:rPr>
        <w:t>(PPC) for each task</w:t>
      </w:r>
      <w:r w:rsidRPr="004B143D">
        <w:rPr>
          <w:rFonts w:ascii="Times New Roman" w:eastAsia="Times New Roman" w:hAnsi="Times New Roman" w:cs="Times New Roman"/>
          <w:sz w:val="24"/>
        </w:rPr>
        <w:t xml:space="preserve">.  </w:t>
      </w:r>
      <w:r w:rsidR="00E4319D">
        <w:rPr>
          <w:rFonts w:ascii="Times New Roman" w:eastAsia="Times New Roman" w:hAnsi="Times New Roman" w:cs="Times New Roman"/>
          <w:sz w:val="24"/>
        </w:rPr>
        <w:t>PPC</w:t>
      </w:r>
      <w:r w:rsidR="00E24DF6">
        <w:rPr>
          <w:rFonts w:ascii="Times New Roman" w:eastAsia="Times New Roman" w:hAnsi="Times New Roman" w:cs="Times New Roman"/>
          <w:sz w:val="24"/>
        </w:rPr>
        <w:t xml:space="preserve"> could not have been found directly, so it was inferred from participant choices.  </w:t>
      </w:r>
      <w:r w:rsidR="001618E3">
        <w:rPr>
          <w:rFonts w:ascii="Times New Roman" w:eastAsia="Times New Roman" w:hAnsi="Times New Roman" w:cs="Times New Roman"/>
          <w:sz w:val="24"/>
        </w:rPr>
        <w:t xml:space="preserve">There were two measures of </w:t>
      </w:r>
      <w:r w:rsidR="00E4319D">
        <w:rPr>
          <w:rFonts w:ascii="Times New Roman" w:eastAsia="Times New Roman" w:hAnsi="Times New Roman" w:cs="Times New Roman"/>
          <w:sz w:val="24"/>
        </w:rPr>
        <w:t>PPC</w:t>
      </w:r>
      <w:r w:rsidR="001618E3">
        <w:rPr>
          <w:rFonts w:ascii="Times New Roman" w:eastAsia="Times New Roman" w:hAnsi="Times New Roman" w:cs="Times New Roman"/>
          <w:sz w:val="24"/>
        </w:rPr>
        <w:t>.  The first was a measure o</w:t>
      </w:r>
      <w:r w:rsidR="00C65F21">
        <w:rPr>
          <w:rFonts w:ascii="Times New Roman" w:eastAsia="Times New Roman" w:hAnsi="Times New Roman" w:cs="Times New Roman"/>
          <w:sz w:val="24"/>
        </w:rPr>
        <w:t xml:space="preserve">f individual </w:t>
      </w:r>
      <w:r w:rsidR="004008C9">
        <w:rPr>
          <w:rFonts w:ascii="Times New Roman" w:eastAsia="Times New Roman" w:hAnsi="Times New Roman" w:cs="Times New Roman"/>
          <w:sz w:val="24"/>
        </w:rPr>
        <w:t>preferred percent correct (IPPC)</w:t>
      </w:r>
      <w:r w:rsidR="00E4319D">
        <w:rPr>
          <w:rFonts w:ascii="Times New Roman" w:eastAsia="Times New Roman" w:hAnsi="Times New Roman" w:cs="Times New Roman"/>
          <w:sz w:val="24"/>
        </w:rPr>
        <w:t xml:space="preserve"> derived from fitting curves to individuals’ </w:t>
      </w:r>
      <w:r w:rsidR="00746ADD">
        <w:rPr>
          <w:rFonts w:ascii="Times New Roman" w:eastAsia="Times New Roman" w:hAnsi="Times New Roman" w:cs="Times New Roman"/>
          <w:sz w:val="24"/>
        </w:rPr>
        <w:t xml:space="preserve">complete </w:t>
      </w:r>
      <w:r w:rsidR="00E4319D">
        <w:rPr>
          <w:rFonts w:ascii="Times New Roman" w:eastAsia="Times New Roman" w:hAnsi="Times New Roman" w:cs="Times New Roman"/>
          <w:sz w:val="24"/>
        </w:rPr>
        <w:t>data sets and plugging in the last difficulty choice made.  T</w:t>
      </w:r>
      <w:r w:rsidR="00C65F21">
        <w:rPr>
          <w:rFonts w:ascii="Times New Roman" w:eastAsia="Times New Roman" w:hAnsi="Times New Roman" w:cs="Times New Roman"/>
          <w:sz w:val="24"/>
        </w:rPr>
        <w:t>he second was an aggregate</w:t>
      </w:r>
      <w:r w:rsidR="004008C9">
        <w:rPr>
          <w:rFonts w:ascii="Times New Roman" w:eastAsia="Times New Roman" w:hAnsi="Times New Roman" w:cs="Times New Roman"/>
          <w:sz w:val="24"/>
        </w:rPr>
        <w:t xml:space="preserve"> preferred percent correct (APPC)</w:t>
      </w:r>
      <w:r w:rsidR="00746ADD">
        <w:rPr>
          <w:rFonts w:ascii="Times New Roman" w:eastAsia="Times New Roman" w:hAnsi="Times New Roman" w:cs="Times New Roman"/>
          <w:sz w:val="24"/>
        </w:rPr>
        <w:t xml:space="preserve"> score</w:t>
      </w:r>
      <w:r w:rsidR="00E4319D">
        <w:rPr>
          <w:rFonts w:ascii="Times New Roman" w:eastAsia="Times New Roman" w:hAnsi="Times New Roman" w:cs="Times New Roman"/>
          <w:sz w:val="24"/>
        </w:rPr>
        <w:t xml:space="preserve">.  Taking a single point for each individual, creating a regression line, and finding the y-intercept of this line generated the APPC value.  </w:t>
      </w:r>
      <w:r w:rsidR="008573E6">
        <w:rPr>
          <w:rFonts w:ascii="Times New Roman" w:eastAsia="Times New Roman" w:hAnsi="Times New Roman" w:cs="Times New Roman"/>
          <w:sz w:val="24"/>
        </w:rPr>
        <w:t xml:space="preserve">These two measures were computed using different methods but were intended to measure the same value.  </w:t>
      </w:r>
    </w:p>
    <w:p w:rsidR="0096255C" w:rsidRDefault="00E4319D" w:rsidP="00C65F21">
      <w:pPr>
        <w:pStyle w:val="Normal1"/>
        <w:spacing w:line="480" w:lineRule="auto"/>
        <w:ind w:firstLine="720"/>
        <w:rPr>
          <w:rFonts w:ascii="Times New Roman" w:eastAsia="Times New Roman" w:hAnsi="Times New Roman" w:cs="Times New Roman"/>
          <w:sz w:val="24"/>
        </w:rPr>
      </w:pPr>
      <w:r w:rsidRPr="00E4319D">
        <w:rPr>
          <w:rFonts w:ascii="Times New Roman" w:eastAsia="Times New Roman" w:hAnsi="Times New Roman" w:cs="Times New Roman"/>
          <w:b/>
          <w:sz w:val="24"/>
        </w:rPr>
        <w:t>Hypothesis 1:</w:t>
      </w:r>
      <w:r w:rsidR="0096255C">
        <w:rPr>
          <w:rFonts w:ascii="Times New Roman" w:eastAsia="Times New Roman" w:hAnsi="Times New Roman" w:cs="Times New Roman"/>
          <w:sz w:val="24"/>
        </w:rPr>
        <w:t xml:space="preserve"> Participant</w:t>
      </w:r>
      <w:r>
        <w:rPr>
          <w:rFonts w:ascii="Times New Roman" w:eastAsia="Times New Roman" w:hAnsi="Times New Roman" w:cs="Times New Roman"/>
          <w:sz w:val="24"/>
        </w:rPr>
        <w:t>s</w:t>
      </w:r>
      <w:r w:rsidR="0096255C">
        <w:rPr>
          <w:rFonts w:ascii="Times New Roman" w:eastAsia="Times New Roman" w:hAnsi="Times New Roman" w:cs="Times New Roman"/>
          <w:sz w:val="24"/>
        </w:rPr>
        <w:t>’</w:t>
      </w:r>
      <w:r>
        <w:rPr>
          <w:rFonts w:ascii="Times New Roman" w:eastAsia="Times New Roman" w:hAnsi="Times New Roman" w:cs="Times New Roman"/>
          <w:sz w:val="24"/>
        </w:rPr>
        <w:t xml:space="preserve"> selections for ideal difficulty </w:t>
      </w:r>
      <w:r w:rsidR="0096255C">
        <w:rPr>
          <w:rFonts w:ascii="Times New Roman" w:eastAsia="Times New Roman" w:hAnsi="Times New Roman" w:cs="Times New Roman"/>
          <w:sz w:val="24"/>
        </w:rPr>
        <w:t>level will have a normal distribution</w:t>
      </w:r>
      <w:r>
        <w:rPr>
          <w:rFonts w:ascii="Times New Roman" w:eastAsia="Times New Roman" w:hAnsi="Times New Roman" w:cs="Times New Roman"/>
          <w:sz w:val="24"/>
        </w:rPr>
        <w:t xml:space="preserve">.  </w:t>
      </w:r>
    </w:p>
    <w:p w:rsidR="00E4319D" w:rsidRDefault="0096255C" w:rsidP="00C65F21">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2:</w:t>
      </w:r>
      <w:r>
        <w:rPr>
          <w:rFonts w:ascii="Times New Roman" w:eastAsia="Times New Roman" w:hAnsi="Times New Roman" w:cs="Times New Roman"/>
          <w:sz w:val="24"/>
        </w:rPr>
        <w:t xml:space="preserve"> The APPC and IPPC methods of calculating PPC will yield the same values.  </w:t>
      </w:r>
    </w:p>
    <w:p w:rsidR="008F5AF0" w:rsidRDefault="0096255C" w:rsidP="00C65F21">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3:</w:t>
      </w:r>
      <w:r>
        <w:rPr>
          <w:rFonts w:ascii="Times New Roman" w:eastAsia="Times New Roman" w:hAnsi="Times New Roman" w:cs="Times New Roman"/>
          <w:sz w:val="24"/>
        </w:rPr>
        <w:t xml:space="preserve"> PPC values will not be dependent upon task type.  </w:t>
      </w:r>
    </w:p>
    <w:p w:rsidR="0096255C" w:rsidRPr="008F5AF0" w:rsidRDefault="00962AAA" w:rsidP="00C65F21">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Research q</w:t>
      </w:r>
      <w:r w:rsidR="008F5AF0" w:rsidRPr="00E97A15">
        <w:rPr>
          <w:rFonts w:ascii="Times New Roman" w:eastAsia="Times New Roman" w:hAnsi="Times New Roman" w:cs="Times New Roman"/>
          <w:b/>
          <w:sz w:val="24"/>
        </w:rPr>
        <w:t>uestion 3A:</w:t>
      </w:r>
      <w:r w:rsidR="008F5AF0" w:rsidRPr="008F5AF0">
        <w:rPr>
          <w:rFonts w:ascii="Times New Roman" w:eastAsia="Times New Roman" w:hAnsi="Times New Roman" w:cs="Times New Roman"/>
          <w:b/>
          <w:i/>
          <w:sz w:val="24"/>
        </w:rPr>
        <w:t xml:space="preserve"> </w:t>
      </w:r>
      <w:r w:rsidR="008F5AF0">
        <w:rPr>
          <w:rFonts w:ascii="Times New Roman" w:eastAsia="Times New Roman" w:hAnsi="Times New Roman" w:cs="Times New Roman"/>
          <w:sz w:val="24"/>
        </w:rPr>
        <w:t>Will guess-corrected or raw PPC values</w:t>
      </w:r>
      <w:r w:rsidR="00E97A15">
        <w:rPr>
          <w:rFonts w:ascii="Times New Roman" w:eastAsia="Times New Roman" w:hAnsi="Times New Roman" w:cs="Times New Roman"/>
          <w:sz w:val="24"/>
        </w:rPr>
        <w:t xml:space="preserve"> create a better</w:t>
      </w:r>
      <w:r w:rsidR="008F5AF0">
        <w:rPr>
          <w:rFonts w:ascii="Times New Roman" w:eastAsia="Times New Roman" w:hAnsi="Times New Roman" w:cs="Times New Roman"/>
          <w:sz w:val="24"/>
        </w:rPr>
        <w:t xml:space="preserve"> fit</w:t>
      </w:r>
      <w:r w:rsidR="00E97A15">
        <w:rPr>
          <w:rFonts w:ascii="Times New Roman" w:eastAsia="Times New Roman" w:hAnsi="Times New Roman" w:cs="Times New Roman"/>
          <w:sz w:val="24"/>
        </w:rPr>
        <w:t xml:space="preserve"> for hypothesis 3</w:t>
      </w:r>
      <w:r w:rsidR="008F5AF0">
        <w:rPr>
          <w:rFonts w:ascii="Times New Roman" w:eastAsia="Times New Roman" w:hAnsi="Times New Roman" w:cs="Times New Roman"/>
          <w:sz w:val="24"/>
        </w:rPr>
        <w:t xml:space="preserve">?  </w:t>
      </w:r>
    </w:p>
    <w:p w:rsidR="0096255C" w:rsidRDefault="0096255C" w:rsidP="00C65F21">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4:</w:t>
      </w:r>
      <w:r>
        <w:rPr>
          <w:rFonts w:ascii="Times New Roman" w:eastAsia="Times New Roman" w:hAnsi="Times New Roman" w:cs="Times New Roman"/>
          <w:sz w:val="24"/>
        </w:rPr>
        <w:t xml:space="preserve"> PPC values will not be dependent upon game usage type.  </w:t>
      </w:r>
      <w:r w:rsidR="00746ADD">
        <w:rPr>
          <w:rFonts w:ascii="Times New Roman" w:eastAsia="Times New Roman" w:hAnsi="Times New Roman" w:cs="Times New Roman"/>
          <w:sz w:val="24"/>
        </w:rPr>
        <w:t xml:space="preserve">That is, those participants who spend more than 5 hours per week on average playing games will not have significantly different PPC values than those who do not.  </w:t>
      </w:r>
    </w:p>
    <w:p w:rsidR="00746ADD" w:rsidRPr="008F5AF0" w:rsidRDefault="0096255C" w:rsidP="008F5AF0">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5:</w:t>
      </w:r>
      <w:r>
        <w:rPr>
          <w:rFonts w:ascii="Times New Roman" w:eastAsia="Times New Roman" w:hAnsi="Times New Roman" w:cs="Times New Roman"/>
          <w:sz w:val="24"/>
        </w:rPr>
        <w:t xml:space="preserve"> Higher Neuroticism scores will correlate with higher PPC values.  </w:t>
      </w:r>
      <w:r w:rsidR="00746ADD">
        <w:rPr>
          <w:rFonts w:ascii="Times New Roman" w:eastAsia="Times New Roman" w:hAnsi="Times New Roman" w:cs="Times New Roman"/>
          <w:b/>
          <w:sz w:val="24"/>
        </w:rPr>
        <w:br w:type="page"/>
      </w:r>
    </w:p>
    <w:p w:rsidR="00BB3C97" w:rsidRPr="004B143D" w:rsidRDefault="00171BE5">
      <w:pPr>
        <w:pStyle w:val="Normal1"/>
        <w:spacing w:line="480" w:lineRule="auto"/>
        <w:jc w:val="center"/>
        <w:rPr>
          <w:rFonts w:ascii="Times New Roman" w:hAnsi="Times New Roman"/>
          <w:sz w:val="24"/>
        </w:rPr>
      </w:pPr>
      <w:r>
        <w:rPr>
          <w:rFonts w:ascii="Times New Roman" w:eastAsia="Times New Roman" w:hAnsi="Times New Roman" w:cs="Times New Roman"/>
          <w:b/>
          <w:sz w:val="24"/>
        </w:rPr>
        <w:t xml:space="preserve">Chapter II: </w:t>
      </w:r>
      <w:r w:rsidR="003F373E" w:rsidRPr="004B143D">
        <w:rPr>
          <w:rFonts w:ascii="Times New Roman" w:eastAsia="Times New Roman" w:hAnsi="Times New Roman" w:cs="Times New Roman"/>
          <w:b/>
          <w:sz w:val="24"/>
        </w:rPr>
        <w:t>Method</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 xml:space="preserve">Participants and </w:t>
      </w:r>
      <w:r w:rsidR="00D56993">
        <w:rPr>
          <w:rFonts w:ascii="Times New Roman" w:eastAsia="Times New Roman" w:hAnsi="Times New Roman" w:cs="Times New Roman"/>
          <w:b/>
          <w:sz w:val="24"/>
        </w:rPr>
        <w:t>D</w:t>
      </w:r>
      <w:r w:rsidRPr="004B143D">
        <w:rPr>
          <w:rFonts w:ascii="Times New Roman" w:eastAsia="Times New Roman" w:hAnsi="Times New Roman" w:cs="Times New Roman"/>
          <w:b/>
          <w:sz w:val="24"/>
        </w:rPr>
        <w:t>esign</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were advertised for online at Facebook.  The flyer emphasized that the study involved playing three video-game-like </w:t>
      </w:r>
      <w:r w:rsidR="00BC218F" w:rsidRPr="004B143D">
        <w:rPr>
          <w:rFonts w:ascii="Times New Roman" w:eastAsia="Times New Roman" w:hAnsi="Times New Roman" w:cs="Times New Roman"/>
          <w:sz w:val="24"/>
        </w:rPr>
        <w:t>tasks that</w:t>
      </w:r>
      <w:r w:rsidRPr="004B143D">
        <w:rPr>
          <w:rFonts w:ascii="Times New Roman" w:eastAsia="Times New Roman" w:hAnsi="Times New Roman" w:cs="Times New Roman"/>
          <w:sz w:val="24"/>
        </w:rPr>
        <w:t xml:space="preserve"> would take approximately 15 minutes total, and that individuals with all levels of gaming experience are needed for the study </w:t>
      </w:r>
      <w:r w:rsidR="00746ADD">
        <w:rPr>
          <w:rFonts w:ascii="Times New Roman" w:eastAsia="Times New Roman" w:hAnsi="Times New Roman" w:cs="Times New Roman"/>
          <w:sz w:val="24"/>
        </w:rPr>
        <w:t>(please see Appendix A</w:t>
      </w:r>
      <w:r w:rsidRPr="004B143D">
        <w:rPr>
          <w:rFonts w:ascii="Times New Roman" w:eastAsia="Times New Roman" w:hAnsi="Times New Roman" w:cs="Times New Roman"/>
          <w:sz w:val="24"/>
        </w:rPr>
        <w:t xml:space="preserve">).  Would-be participants were directed to the website </w:t>
      </w:r>
      <w:hyperlink r:id="rId9">
        <w:r w:rsidRPr="004B143D">
          <w:rPr>
            <w:rFonts w:ascii="Times New Roman" w:eastAsia="Times New Roman" w:hAnsi="Times New Roman" w:cs="Times New Roman"/>
            <w:color w:val="1155CC"/>
            <w:sz w:val="24"/>
            <w:u w:val="single"/>
          </w:rPr>
          <w:t>www.ndnuvideogamestudy.com</w:t>
        </w:r>
      </w:hyperlink>
      <w:r w:rsidRPr="004B143D">
        <w:rPr>
          <w:rFonts w:ascii="Times New Roman" w:eastAsia="Times New Roman" w:hAnsi="Times New Roman" w:cs="Times New Roman"/>
          <w:sz w:val="24"/>
        </w:rPr>
        <w:t xml:space="preserve"> in order to be part of the experiment.  </w:t>
      </w:r>
    </w:p>
    <w:p w:rsidR="009B6589" w:rsidRDefault="003F373E">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Between </w:t>
      </w:r>
      <w:r w:rsidR="009B6589">
        <w:rPr>
          <w:rFonts w:ascii="Times New Roman" w:eastAsia="Times New Roman" w:hAnsi="Times New Roman" w:cs="Times New Roman"/>
          <w:sz w:val="24"/>
        </w:rPr>
        <w:t>8/25</w:t>
      </w:r>
      <w:r w:rsidRPr="004B143D">
        <w:rPr>
          <w:rFonts w:ascii="Times New Roman" w:eastAsia="Times New Roman" w:hAnsi="Times New Roman" w:cs="Times New Roman"/>
          <w:sz w:val="24"/>
        </w:rPr>
        <w:t xml:space="preserve">/2014 and </w:t>
      </w:r>
      <w:r w:rsidR="009B6589">
        <w:rPr>
          <w:rFonts w:ascii="Times New Roman" w:eastAsia="Times New Roman" w:hAnsi="Times New Roman" w:cs="Times New Roman"/>
          <w:sz w:val="24"/>
        </w:rPr>
        <w:t>11/23</w:t>
      </w:r>
      <w:r w:rsidRPr="004B143D">
        <w:rPr>
          <w:rFonts w:ascii="Times New Roman" w:eastAsia="Times New Roman" w:hAnsi="Times New Roman" w:cs="Times New Roman"/>
          <w:sz w:val="24"/>
        </w:rPr>
        <w:t xml:space="preserve">/2014, </w:t>
      </w:r>
      <w:r w:rsidR="009B6589">
        <w:rPr>
          <w:rFonts w:ascii="Times New Roman" w:eastAsia="Times New Roman" w:hAnsi="Times New Roman" w:cs="Times New Roman"/>
          <w:sz w:val="24"/>
        </w:rPr>
        <w:t>102</w:t>
      </w:r>
      <w:r w:rsidRPr="004B143D">
        <w:rPr>
          <w:rFonts w:ascii="Times New Roman" w:eastAsia="Times New Roman" w:hAnsi="Times New Roman" w:cs="Times New Roman"/>
          <w:sz w:val="24"/>
        </w:rPr>
        <w:t xml:space="preserve"> participants took part in the study.  The gr</w:t>
      </w:r>
      <w:r w:rsidR="009B6589">
        <w:rPr>
          <w:rFonts w:ascii="Times New Roman" w:eastAsia="Times New Roman" w:hAnsi="Times New Roman" w:cs="Times New Roman"/>
          <w:sz w:val="24"/>
        </w:rPr>
        <w:t>oup was young (age range 18 - 42</w:t>
      </w:r>
      <w:r w:rsidRPr="004B143D">
        <w:rPr>
          <w:rFonts w:ascii="Times New Roman" w:eastAsia="Times New Roman" w:hAnsi="Times New Roman" w:cs="Times New Roman"/>
          <w:sz w:val="24"/>
        </w:rPr>
        <w:t xml:space="preserve">, </w:t>
      </w:r>
      <w:r w:rsidR="00F4445C">
        <w:rPr>
          <w:rFonts w:ascii="Times New Roman" w:hAnsi="Times New Roman"/>
          <w:i/>
          <w:color w:val="252525"/>
          <w:sz w:val="24"/>
          <w:highlight w:val="white"/>
        </w:rPr>
        <w:t>M</w:t>
      </w:r>
      <w:r w:rsidR="009B6589">
        <w:rPr>
          <w:rFonts w:ascii="Times New Roman" w:eastAsia="Times New Roman" w:hAnsi="Times New Roman" w:cs="Times New Roman"/>
          <w:sz w:val="24"/>
        </w:rPr>
        <w:t xml:space="preserve"> = 24.1</w:t>
      </w:r>
      <w:r w:rsidRPr="004B143D">
        <w:rPr>
          <w:rFonts w:ascii="Times New Roman" w:eastAsia="Times New Roman" w:hAnsi="Times New Roman" w:cs="Times New Roman"/>
          <w:sz w:val="24"/>
        </w:rPr>
        <w:t xml:space="preserve">), and consisted </w:t>
      </w:r>
      <w:r w:rsidR="009B6589">
        <w:rPr>
          <w:rFonts w:ascii="Times New Roman" w:eastAsia="Times New Roman" w:hAnsi="Times New Roman" w:cs="Times New Roman"/>
          <w:sz w:val="24"/>
        </w:rPr>
        <w:t xml:space="preserve">mostly </w:t>
      </w:r>
      <w:r w:rsidRPr="004B143D">
        <w:rPr>
          <w:rFonts w:ascii="Times New Roman" w:eastAsia="Times New Roman" w:hAnsi="Times New Roman" w:cs="Times New Roman"/>
          <w:sz w:val="24"/>
        </w:rPr>
        <w:t>of people who spent large amounts of time gaming (</w:t>
      </w:r>
      <w:r w:rsidRPr="004B143D">
        <w:rPr>
          <w:rFonts w:ascii="Times New Roman" w:eastAsia="Times New Roman" w:hAnsi="Times New Roman" w:cs="Times New Roman"/>
          <w:i/>
          <w:sz w:val="24"/>
        </w:rPr>
        <w:t>n</w:t>
      </w:r>
      <w:r w:rsidR="009B6589">
        <w:rPr>
          <w:rFonts w:ascii="Times New Roman" w:eastAsia="Times New Roman" w:hAnsi="Times New Roman" w:cs="Times New Roman"/>
          <w:sz w:val="24"/>
        </w:rPr>
        <w:t xml:space="preserve"> = 62</w:t>
      </w:r>
      <w:r w:rsidRPr="004B143D">
        <w:rPr>
          <w:rFonts w:ascii="Times New Roman" w:eastAsia="Times New Roman" w:hAnsi="Times New Roman" w:cs="Times New Roman"/>
          <w:sz w:val="24"/>
        </w:rPr>
        <w:t xml:space="preserve"> in the “high” game usage segment, </w:t>
      </w:r>
      <w:r w:rsidRPr="004B143D">
        <w:rPr>
          <w:rFonts w:ascii="Times New Roman" w:eastAsia="Times New Roman" w:hAnsi="Times New Roman" w:cs="Times New Roman"/>
          <w:i/>
          <w:sz w:val="24"/>
        </w:rPr>
        <w:t>n</w:t>
      </w:r>
      <w:r w:rsidR="009B6589">
        <w:rPr>
          <w:rFonts w:ascii="Times New Roman" w:eastAsia="Times New Roman" w:hAnsi="Times New Roman" w:cs="Times New Roman"/>
          <w:sz w:val="24"/>
        </w:rPr>
        <w:t xml:space="preserve"> = 40</w:t>
      </w:r>
      <w:r w:rsidRPr="004B143D">
        <w:rPr>
          <w:rFonts w:ascii="Times New Roman" w:eastAsia="Times New Roman" w:hAnsi="Times New Roman" w:cs="Times New Roman"/>
          <w:sz w:val="24"/>
        </w:rPr>
        <w:t xml:space="preserve"> in the “</w:t>
      </w:r>
      <w:r w:rsidR="009B6589">
        <w:rPr>
          <w:rFonts w:ascii="Times New Roman" w:eastAsia="Times New Roman" w:hAnsi="Times New Roman" w:cs="Times New Roman"/>
          <w:sz w:val="24"/>
        </w:rPr>
        <w:t>low</w:t>
      </w:r>
      <w:r w:rsidRPr="004B143D">
        <w:rPr>
          <w:rFonts w:ascii="Times New Roman" w:eastAsia="Times New Roman" w:hAnsi="Times New Roman" w:cs="Times New Roman"/>
          <w:sz w:val="24"/>
        </w:rPr>
        <w:t xml:space="preserve">” game usage segment, as described below).  </w:t>
      </w:r>
      <w:r w:rsidR="002A0C80">
        <w:rPr>
          <w:rFonts w:ascii="Times New Roman" w:eastAsia="Times New Roman" w:hAnsi="Times New Roman" w:cs="Times New Roman"/>
          <w:sz w:val="24"/>
        </w:rPr>
        <w:t>This split is vastly different from the general public, where approximately 14% of people qualify for the “high” game usage segment (“New Report”, 2013)</w:t>
      </w:r>
      <w:r w:rsidR="00A46154">
        <w:rPr>
          <w:rFonts w:ascii="Times New Roman" w:eastAsia="Times New Roman" w:hAnsi="Times New Roman" w:cs="Times New Roman"/>
          <w:sz w:val="24"/>
        </w:rPr>
        <w:t xml:space="preserve">.  The average age of video game users is 31 (Entertainment Software Association, 2014), which is </w:t>
      </w:r>
      <w:r w:rsidR="009B6589">
        <w:rPr>
          <w:rFonts w:ascii="Times New Roman" w:eastAsia="Times New Roman" w:hAnsi="Times New Roman" w:cs="Times New Roman"/>
          <w:sz w:val="24"/>
        </w:rPr>
        <w:t>higher than</w:t>
      </w:r>
      <w:r w:rsidR="00A46154">
        <w:rPr>
          <w:rFonts w:ascii="Times New Roman" w:eastAsia="Times New Roman" w:hAnsi="Times New Roman" w:cs="Times New Roman"/>
          <w:sz w:val="24"/>
        </w:rPr>
        <w:t xml:space="preserve"> the average age of the sample.  </w:t>
      </w:r>
    </w:p>
    <w:p w:rsidR="00A04FA9" w:rsidRDefault="009B6589" w:rsidP="00A04FA9">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37 of the participants were asked about gender, income and race.  The gender of these 37 participants was roughly evenly divided between male and female, with 17 females, 20 males, and 0 transgendered individuals.  Seven of the female participants were in the high game usage segment, and ten were in the low game usage segment.  15 of the male participants were in the high game usage segment, and five were in the low game usage segment.  </w:t>
      </w:r>
    </w:p>
    <w:p w:rsidR="004858D9" w:rsidRDefault="00A04FA9" w:rsidP="00A04FA9">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The distribution of race of the 37 participants who were asked skewed toward White Americans.  Of the</w:t>
      </w:r>
      <w:r w:rsidR="009B6589">
        <w:rPr>
          <w:rFonts w:ascii="Times New Roman" w:eastAsia="Times New Roman" w:hAnsi="Times New Roman" w:cs="Times New Roman"/>
          <w:sz w:val="24"/>
        </w:rPr>
        <w:t xml:space="preserve"> participants asked about race, </w:t>
      </w:r>
      <w:r>
        <w:rPr>
          <w:rFonts w:ascii="Times New Roman" w:eastAsia="Times New Roman" w:hAnsi="Times New Roman" w:cs="Times New Roman"/>
          <w:sz w:val="24"/>
        </w:rPr>
        <w:t xml:space="preserve">28 answered as “Caucasian/White”, two answered “Asian American”, one answered “Hispanic”, one answered “Asian”, and five answered with two or more races.  Of the five who reported to be two or more races, four included “Caucasian/White” as one of their races.  Overall, 78% of the respondents </w:t>
      </w:r>
      <w:r w:rsidR="00BD016C">
        <w:rPr>
          <w:rFonts w:ascii="Times New Roman" w:eastAsia="Times New Roman" w:hAnsi="Times New Roman" w:cs="Times New Roman"/>
          <w:sz w:val="24"/>
        </w:rPr>
        <w:t xml:space="preserve">answered as </w:t>
      </w:r>
      <w:r>
        <w:rPr>
          <w:rFonts w:ascii="Times New Roman" w:eastAsia="Times New Roman" w:hAnsi="Times New Roman" w:cs="Times New Roman"/>
          <w:sz w:val="24"/>
        </w:rPr>
        <w:t xml:space="preserve">only White, and 89% were only White or White and another race.  </w:t>
      </w:r>
      <w:r w:rsidR="004858D9">
        <w:rPr>
          <w:rFonts w:ascii="Times New Roman" w:eastAsia="Times New Roman" w:hAnsi="Times New Roman" w:cs="Times New Roman"/>
          <w:sz w:val="24"/>
        </w:rPr>
        <w:t xml:space="preserve">According to the 2010 Census (Hixson, </w:t>
      </w:r>
      <w:proofErr w:type="spellStart"/>
      <w:r w:rsidR="004858D9">
        <w:rPr>
          <w:rFonts w:ascii="Times New Roman" w:eastAsia="Times New Roman" w:hAnsi="Times New Roman" w:cs="Times New Roman"/>
          <w:sz w:val="24"/>
        </w:rPr>
        <w:t>Hepler</w:t>
      </w:r>
      <w:proofErr w:type="spellEnd"/>
      <w:r w:rsidR="004858D9">
        <w:rPr>
          <w:rFonts w:ascii="Times New Roman" w:eastAsia="Times New Roman" w:hAnsi="Times New Roman" w:cs="Times New Roman"/>
          <w:sz w:val="24"/>
        </w:rPr>
        <w:t xml:space="preserve"> and Kim, 2011</w:t>
      </w:r>
      <w:r w:rsidR="00BD016C">
        <w:rPr>
          <w:rFonts w:ascii="Times New Roman" w:eastAsia="Times New Roman" w:hAnsi="Times New Roman" w:cs="Times New Roman"/>
          <w:sz w:val="24"/>
        </w:rPr>
        <w:t>, p.3</w:t>
      </w:r>
      <w:r w:rsidR="004858D9">
        <w:rPr>
          <w:rFonts w:ascii="Times New Roman" w:eastAsia="Times New Roman" w:hAnsi="Times New Roman" w:cs="Times New Roman"/>
          <w:sz w:val="24"/>
        </w:rPr>
        <w:t xml:space="preserve">), for the USA as a whole, these numbers were 64% and 75%, respectively.  </w:t>
      </w:r>
    </w:p>
    <w:p w:rsidR="00A46154" w:rsidRDefault="004858D9" w:rsidP="00A04FA9">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distribution of income of the </w:t>
      </w:r>
      <w:r w:rsidR="0092576A">
        <w:rPr>
          <w:rFonts w:ascii="Times New Roman" w:eastAsia="Times New Roman" w:hAnsi="Times New Roman" w:cs="Times New Roman"/>
          <w:sz w:val="24"/>
        </w:rPr>
        <w:t>respondents</w:t>
      </w:r>
      <w:r w:rsidR="00335A04">
        <w:rPr>
          <w:rFonts w:ascii="Times New Roman" w:eastAsia="Times New Roman" w:hAnsi="Times New Roman" w:cs="Times New Roman"/>
          <w:sz w:val="24"/>
        </w:rPr>
        <w:t xml:space="preserve"> skewed toward low-</w:t>
      </w:r>
      <w:r>
        <w:rPr>
          <w:rFonts w:ascii="Times New Roman" w:eastAsia="Times New Roman" w:hAnsi="Times New Roman" w:cs="Times New Roman"/>
          <w:sz w:val="24"/>
        </w:rPr>
        <w:t>income</w:t>
      </w:r>
      <w:r w:rsidR="00BD016C">
        <w:rPr>
          <w:rFonts w:ascii="Times New Roman" w:eastAsia="Times New Roman" w:hAnsi="Times New Roman" w:cs="Times New Roman"/>
          <w:sz w:val="24"/>
        </w:rPr>
        <w:t xml:space="preserve">.  </w:t>
      </w:r>
      <w:r w:rsidR="00662DFA">
        <w:rPr>
          <w:rFonts w:ascii="Times New Roman" w:eastAsia="Times New Roman" w:hAnsi="Times New Roman" w:cs="Times New Roman"/>
          <w:sz w:val="24"/>
        </w:rPr>
        <w:t xml:space="preserve">Twenty-five </w:t>
      </w:r>
      <w:r w:rsidR="00BD016C">
        <w:rPr>
          <w:rFonts w:ascii="Times New Roman" w:eastAsia="Times New Roman" w:hAnsi="Times New Roman" w:cs="Times New Roman"/>
          <w:sz w:val="24"/>
        </w:rPr>
        <w:t>of the 37 respondents answered as having annual incomes of less than $25,000, and seven answered as having annual incomes of between $25,000 and $50,000</w:t>
      </w:r>
      <w:r w:rsidR="00296EB4">
        <w:rPr>
          <w:rFonts w:ascii="Times New Roman" w:eastAsia="Times New Roman" w:hAnsi="Times New Roman" w:cs="Times New Roman"/>
          <w:sz w:val="24"/>
        </w:rPr>
        <w:t xml:space="preserve">.  </w:t>
      </w:r>
      <w:r w:rsidR="000B61EF">
        <w:rPr>
          <w:rFonts w:ascii="Times New Roman" w:eastAsia="Times New Roman" w:hAnsi="Times New Roman" w:cs="Times New Roman"/>
          <w:sz w:val="24"/>
        </w:rPr>
        <w:t xml:space="preserve">This skew in income distribution was to be expected due to the distribution of ages of the participants; according to the U.S. Census (2011), the median annual income of individuals from age 15-24 was less than $14,000.  </w:t>
      </w:r>
      <w:r w:rsidR="00E43B78">
        <w:rPr>
          <w:rFonts w:ascii="Times New Roman" w:eastAsia="Times New Roman" w:hAnsi="Times New Roman" w:cs="Times New Roman"/>
          <w:sz w:val="24"/>
        </w:rPr>
        <w:t>22</w:t>
      </w:r>
      <w:r w:rsidR="000B61EF">
        <w:rPr>
          <w:rFonts w:ascii="Times New Roman" w:eastAsia="Times New Roman" w:hAnsi="Times New Roman" w:cs="Times New Roman"/>
          <w:sz w:val="24"/>
        </w:rPr>
        <w:t xml:space="preserve"> of respondents were in the </w:t>
      </w:r>
      <w:r w:rsidR="00E43B78">
        <w:rPr>
          <w:rFonts w:ascii="Times New Roman" w:eastAsia="Times New Roman" w:hAnsi="Times New Roman" w:cs="Times New Roman"/>
          <w:sz w:val="24"/>
        </w:rPr>
        <w:t>18-24-age</w:t>
      </w:r>
      <w:r w:rsidR="000B61EF">
        <w:rPr>
          <w:rFonts w:ascii="Times New Roman" w:eastAsia="Times New Roman" w:hAnsi="Times New Roman" w:cs="Times New Roman"/>
          <w:sz w:val="24"/>
        </w:rPr>
        <w:t xml:space="preserve"> range</w:t>
      </w:r>
      <w:r w:rsidR="00E43B78">
        <w:rPr>
          <w:rFonts w:ascii="Times New Roman" w:eastAsia="Times New Roman" w:hAnsi="Times New Roman" w:cs="Times New Roman"/>
          <w:sz w:val="24"/>
        </w:rPr>
        <w:t>, and 19 of those reported annual incomes of less than $25,000</w:t>
      </w:r>
      <w:r w:rsidR="000B61EF">
        <w:rPr>
          <w:rFonts w:ascii="Times New Roman" w:eastAsia="Times New Roman" w:hAnsi="Times New Roman" w:cs="Times New Roman"/>
          <w:sz w:val="24"/>
        </w:rPr>
        <w:t xml:space="preserve">.  </w:t>
      </w:r>
    </w:p>
    <w:p w:rsidR="00E43B78" w:rsidRDefault="003F373E" w:rsidP="008F5AF0">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Participants were divided into </w:t>
      </w:r>
      <w:r w:rsidR="004858D9">
        <w:rPr>
          <w:rFonts w:ascii="Times New Roman" w:eastAsia="Times New Roman" w:hAnsi="Times New Roman" w:cs="Times New Roman"/>
          <w:sz w:val="24"/>
        </w:rPr>
        <w:t>two</w:t>
      </w:r>
      <w:r w:rsidRPr="004B143D">
        <w:rPr>
          <w:rFonts w:ascii="Times New Roman" w:eastAsia="Times New Roman" w:hAnsi="Times New Roman" w:cs="Times New Roman"/>
          <w:sz w:val="24"/>
        </w:rPr>
        <w:t xml:space="preserve"> groups based on the amount of experience they had with computer gaming.  </w:t>
      </w:r>
      <w:r w:rsidR="00E43B78">
        <w:rPr>
          <w:rFonts w:ascii="Times New Roman" w:eastAsia="Times New Roman" w:hAnsi="Times New Roman" w:cs="Times New Roman"/>
          <w:sz w:val="24"/>
        </w:rPr>
        <w:t xml:space="preserve">These levels were called “low” </w:t>
      </w:r>
      <w:r w:rsidRPr="004B143D">
        <w:rPr>
          <w:rFonts w:ascii="Times New Roman" w:eastAsia="Times New Roman" w:hAnsi="Times New Roman" w:cs="Times New Roman"/>
          <w:sz w:val="24"/>
        </w:rPr>
        <w:t xml:space="preserve">and “high” game usage.  In order to define these groups, </w:t>
      </w:r>
      <w:r w:rsidR="0092576A">
        <w:rPr>
          <w:rFonts w:ascii="Times New Roman" w:eastAsia="Times New Roman" w:hAnsi="Times New Roman" w:cs="Times New Roman"/>
          <w:sz w:val="24"/>
        </w:rPr>
        <w:t>the present study</w:t>
      </w:r>
      <w:r w:rsidRPr="004B143D">
        <w:rPr>
          <w:rFonts w:ascii="Times New Roman" w:eastAsia="Times New Roman" w:hAnsi="Times New Roman" w:cs="Times New Roman"/>
          <w:sz w:val="24"/>
        </w:rPr>
        <w:t xml:space="preserve"> relied on the definitions of The NPD Group</w:t>
      </w:r>
      <w:r w:rsidR="00DC0A1A">
        <w:rPr>
          <w:rFonts w:ascii="Times New Roman" w:eastAsia="Times New Roman" w:hAnsi="Times New Roman" w:cs="Times New Roman"/>
          <w:sz w:val="24"/>
        </w:rPr>
        <w:t xml:space="preserve"> (</w:t>
      </w:r>
      <w:r w:rsidR="00DC0A1A" w:rsidRPr="00DC0A1A">
        <w:rPr>
          <w:rFonts w:ascii="Times New Roman" w:eastAsia="Times New Roman" w:hAnsi="Times New Roman" w:cs="Times New Roman"/>
          <w:sz w:val="24"/>
        </w:rPr>
        <w:t>https://www.npd.com/wps/portal/npd/us/home/</w:t>
      </w:r>
      <w:r w:rsidR="00DC0A1A">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a consumer market research firm </w:t>
      </w:r>
      <w:r w:rsidR="00FA27DE" w:rsidRPr="004B143D">
        <w:rPr>
          <w:rFonts w:ascii="Times New Roman" w:eastAsia="Times New Roman" w:hAnsi="Times New Roman" w:cs="Times New Roman"/>
          <w:sz w:val="24"/>
        </w:rPr>
        <w:t>that</w:t>
      </w:r>
      <w:r w:rsidRPr="004B143D">
        <w:rPr>
          <w:rFonts w:ascii="Times New Roman" w:eastAsia="Times New Roman" w:hAnsi="Times New Roman" w:cs="Times New Roman"/>
          <w:sz w:val="24"/>
        </w:rPr>
        <w:t xml:space="preserve"> studies the gaming market.  NPD research classified a “core” gamer as anyone who played video games for five or more hours per week</w:t>
      </w:r>
      <w:r w:rsidR="002A0C80">
        <w:rPr>
          <w:rFonts w:ascii="Times New Roman" w:eastAsia="Times New Roman" w:hAnsi="Times New Roman" w:cs="Times New Roman"/>
          <w:sz w:val="24"/>
        </w:rPr>
        <w:t xml:space="preserve"> (“New Report”, 2013)</w:t>
      </w:r>
      <w:r w:rsidRPr="004B143D">
        <w:rPr>
          <w:rFonts w:ascii="Times New Roman" w:eastAsia="Times New Roman" w:hAnsi="Times New Roman" w:cs="Times New Roman"/>
          <w:sz w:val="24"/>
        </w:rPr>
        <w:t xml:space="preserve">.  According to </w:t>
      </w:r>
      <w:r w:rsidR="00FA27DE" w:rsidRPr="004B143D">
        <w:rPr>
          <w:rFonts w:ascii="Times New Roman" w:eastAsia="Times New Roman" w:hAnsi="Times New Roman" w:cs="Times New Roman"/>
          <w:sz w:val="24"/>
        </w:rPr>
        <w:t>The NPD Group’s</w:t>
      </w:r>
      <w:r w:rsidRPr="004B143D">
        <w:rPr>
          <w:rFonts w:ascii="Times New Roman" w:eastAsia="Times New Roman" w:hAnsi="Times New Roman" w:cs="Times New Roman"/>
          <w:sz w:val="24"/>
        </w:rPr>
        <w:t xml:space="preserve"> market research, this constitutes about 14% of the population (“New Report”, 2013).  The current study adopted this definition of a “core” gamer to represent the “high” game usage segment.  </w:t>
      </w:r>
      <w:r w:rsidR="00E43B78">
        <w:rPr>
          <w:rFonts w:ascii="Times New Roman" w:eastAsia="Times New Roman" w:hAnsi="Times New Roman" w:cs="Times New Roman"/>
          <w:sz w:val="24"/>
        </w:rPr>
        <w:t xml:space="preserve">The sample </w:t>
      </w:r>
      <w:r w:rsidR="00E43B78" w:rsidRPr="004B143D">
        <w:rPr>
          <w:rFonts w:ascii="Times New Roman" w:eastAsia="Times New Roman" w:hAnsi="Times New Roman" w:cs="Times New Roman"/>
          <w:sz w:val="24"/>
        </w:rPr>
        <w:t xml:space="preserve">consisted </w:t>
      </w:r>
      <w:r w:rsidR="00E43B78">
        <w:rPr>
          <w:rFonts w:ascii="Times New Roman" w:eastAsia="Times New Roman" w:hAnsi="Times New Roman" w:cs="Times New Roman"/>
          <w:sz w:val="24"/>
        </w:rPr>
        <w:t xml:space="preserve">mostly </w:t>
      </w:r>
      <w:r w:rsidR="00E43B78" w:rsidRPr="004B143D">
        <w:rPr>
          <w:rFonts w:ascii="Times New Roman" w:eastAsia="Times New Roman" w:hAnsi="Times New Roman" w:cs="Times New Roman"/>
          <w:sz w:val="24"/>
        </w:rPr>
        <w:t>of people who spent large amounts of time gaming (</w:t>
      </w:r>
      <w:r w:rsidR="00E43B78" w:rsidRPr="004B143D">
        <w:rPr>
          <w:rFonts w:ascii="Times New Roman" w:eastAsia="Times New Roman" w:hAnsi="Times New Roman" w:cs="Times New Roman"/>
          <w:i/>
          <w:sz w:val="24"/>
        </w:rPr>
        <w:t>n</w:t>
      </w:r>
      <w:r w:rsidR="00E43B78">
        <w:rPr>
          <w:rFonts w:ascii="Times New Roman" w:eastAsia="Times New Roman" w:hAnsi="Times New Roman" w:cs="Times New Roman"/>
          <w:sz w:val="24"/>
        </w:rPr>
        <w:t xml:space="preserve"> = 62</w:t>
      </w:r>
      <w:r w:rsidR="00E43B78" w:rsidRPr="004B143D">
        <w:rPr>
          <w:rFonts w:ascii="Times New Roman" w:eastAsia="Times New Roman" w:hAnsi="Times New Roman" w:cs="Times New Roman"/>
          <w:sz w:val="24"/>
        </w:rPr>
        <w:t xml:space="preserve"> in the “high” game usage segment, </w:t>
      </w:r>
      <w:r w:rsidR="00E43B78" w:rsidRPr="004B143D">
        <w:rPr>
          <w:rFonts w:ascii="Times New Roman" w:eastAsia="Times New Roman" w:hAnsi="Times New Roman" w:cs="Times New Roman"/>
          <w:i/>
          <w:sz w:val="24"/>
        </w:rPr>
        <w:t>n</w:t>
      </w:r>
      <w:r w:rsidR="00E43B78">
        <w:rPr>
          <w:rFonts w:ascii="Times New Roman" w:eastAsia="Times New Roman" w:hAnsi="Times New Roman" w:cs="Times New Roman"/>
          <w:sz w:val="24"/>
        </w:rPr>
        <w:t xml:space="preserve"> = 40</w:t>
      </w:r>
      <w:r w:rsidR="00E43B78" w:rsidRPr="004B143D">
        <w:rPr>
          <w:rFonts w:ascii="Times New Roman" w:eastAsia="Times New Roman" w:hAnsi="Times New Roman" w:cs="Times New Roman"/>
          <w:sz w:val="24"/>
        </w:rPr>
        <w:t xml:space="preserve"> in the “</w:t>
      </w:r>
      <w:r w:rsidR="00E43B78">
        <w:rPr>
          <w:rFonts w:ascii="Times New Roman" w:eastAsia="Times New Roman" w:hAnsi="Times New Roman" w:cs="Times New Roman"/>
          <w:sz w:val="24"/>
        </w:rPr>
        <w:t>low</w:t>
      </w:r>
      <w:r w:rsidR="00E43B78" w:rsidRPr="004B143D">
        <w:rPr>
          <w:rFonts w:ascii="Times New Roman" w:eastAsia="Times New Roman" w:hAnsi="Times New Roman" w:cs="Times New Roman"/>
          <w:sz w:val="24"/>
        </w:rPr>
        <w:t>” game u</w:t>
      </w:r>
      <w:r w:rsidR="00E43B78">
        <w:rPr>
          <w:rFonts w:ascii="Times New Roman" w:eastAsia="Times New Roman" w:hAnsi="Times New Roman" w:cs="Times New Roman"/>
          <w:sz w:val="24"/>
        </w:rPr>
        <w:t>sage segment</w:t>
      </w:r>
      <w:r w:rsidR="00E43B78" w:rsidRPr="004B143D">
        <w:rPr>
          <w:rFonts w:ascii="Times New Roman" w:eastAsia="Times New Roman" w:hAnsi="Times New Roman" w:cs="Times New Roman"/>
          <w:sz w:val="24"/>
        </w:rPr>
        <w:t xml:space="preserve">).  </w:t>
      </w:r>
      <w:r w:rsidR="00E43B78">
        <w:rPr>
          <w:rFonts w:ascii="Times New Roman" w:eastAsia="Times New Roman" w:hAnsi="Times New Roman" w:cs="Times New Roman"/>
          <w:sz w:val="24"/>
        </w:rPr>
        <w:t xml:space="preserve">This split is different from the general public.  The average age of video game users is 31 (Entertainment Software Association, 2014), which is higher than the average age of the sample.  </w:t>
      </w:r>
    </w:p>
    <w:p w:rsidR="00BB3C97" w:rsidRPr="004B143D" w:rsidRDefault="000C67D1">
      <w:pPr>
        <w:pStyle w:val="Normal1"/>
        <w:spacing w:line="480" w:lineRule="auto"/>
        <w:ind w:firstLine="720"/>
        <w:rPr>
          <w:rFonts w:ascii="Times New Roman" w:hAnsi="Times New Roman"/>
          <w:sz w:val="24"/>
        </w:rPr>
      </w:pPr>
      <w:r>
        <w:rPr>
          <w:rFonts w:ascii="Times New Roman" w:eastAsia="Times New Roman" w:hAnsi="Times New Roman" w:cs="Times New Roman"/>
          <w:sz w:val="24"/>
        </w:rPr>
        <w:t>This research defined the “low” game usage group to include those individuals who were unlikely to play games in any given week, or who were</w:t>
      </w:r>
      <w:r w:rsidR="00E43B78">
        <w:rPr>
          <w:rFonts w:ascii="Times New Roman" w:eastAsia="Times New Roman" w:hAnsi="Times New Roman" w:cs="Times New Roman"/>
          <w:sz w:val="24"/>
        </w:rPr>
        <w:t xml:space="preserve"> unlikely to play more than five hours of games per week</w:t>
      </w:r>
      <w:r w:rsidR="003F373E" w:rsidRPr="004B143D">
        <w:rPr>
          <w:rFonts w:ascii="Times New Roman" w:eastAsia="Times New Roman" w:hAnsi="Times New Roman" w:cs="Times New Roman"/>
          <w:sz w:val="24"/>
        </w:rPr>
        <w:t xml:space="preserve">.  In order to sort participants into these categories, we asked participants to answer two Likert-scale questions about game usage habits as described in the “procedure” section below.  </w:t>
      </w:r>
    </w:p>
    <w:p w:rsidR="00BB3C97" w:rsidRPr="004B143D" w:rsidRDefault="00E43B78">
      <w:pPr>
        <w:pStyle w:val="Normal1"/>
        <w:spacing w:line="480" w:lineRule="auto"/>
        <w:ind w:firstLine="720"/>
        <w:rPr>
          <w:rFonts w:ascii="Times New Roman" w:hAnsi="Times New Roman"/>
          <w:sz w:val="24"/>
        </w:rPr>
      </w:pPr>
      <w:r>
        <w:rPr>
          <w:rFonts w:ascii="Times New Roman" w:eastAsia="Times New Roman" w:hAnsi="Times New Roman" w:cs="Times New Roman"/>
          <w:sz w:val="24"/>
        </w:rPr>
        <w:t>The design of this study was a 2</w:t>
      </w:r>
      <w:r w:rsidR="003F373E" w:rsidRPr="004B143D">
        <w:rPr>
          <w:rFonts w:ascii="Times New Roman" w:eastAsia="Times New Roman" w:hAnsi="Times New Roman" w:cs="Times New Roman"/>
          <w:sz w:val="24"/>
        </w:rPr>
        <w:t>x3 mixed-subjects quasi-experiment.  The quasi-independent variables were “game usage” and “task type”.  Lev</w:t>
      </w:r>
      <w:r w:rsidR="000C67D1">
        <w:rPr>
          <w:rFonts w:ascii="Times New Roman" w:eastAsia="Times New Roman" w:hAnsi="Times New Roman" w:cs="Times New Roman"/>
          <w:sz w:val="24"/>
        </w:rPr>
        <w:t xml:space="preserve">els for game usage were “low” and </w:t>
      </w:r>
      <w:r w:rsidR="003F373E" w:rsidRPr="004B143D">
        <w:rPr>
          <w:rFonts w:ascii="Times New Roman" w:eastAsia="Times New Roman" w:hAnsi="Times New Roman" w:cs="Times New Roman"/>
          <w:sz w:val="24"/>
        </w:rPr>
        <w:t xml:space="preserve">“high”, as described above.  Task type levels were “visual”, “verbal” and “kinesthetic”, as described in the materials and apparatus section below.  Every participant fell into exactly one of the </w:t>
      </w:r>
      <w:r w:rsidR="000C67D1">
        <w:rPr>
          <w:rFonts w:ascii="Times New Roman" w:eastAsia="Times New Roman" w:hAnsi="Times New Roman" w:cs="Times New Roman"/>
          <w:sz w:val="24"/>
        </w:rPr>
        <w:t>two</w:t>
      </w:r>
      <w:r w:rsidR="003F373E" w:rsidRPr="004B143D">
        <w:rPr>
          <w:rFonts w:ascii="Times New Roman" w:eastAsia="Times New Roman" w:hAnsi="Times New Roman" w:cs="Times New Roman"/>
          <w:sz w:val="24"/>
        </w:rPr>
        <w:t xml:space="preserve"> game usage levels, so game usage was a between-subjects variable.  Every participant completed all task types, so task type was a within-subjects variable.  For each task type, there were </w:t>
      </w:r>
      <w:r w:rsidR="000C67D1">
        <w:rPr>
          <w:rFonts w:ascii="Times New Roman" w:eastAsia="Times New Roman" w:hAnsi="Times New Roman" w:cs="Times New Roman"/>
          <w:sz w:val="24"/>
        </w:rPr>
        <w:t>three</w:t>
      </w:r>
      <w:r w:rsidR="003F373E" w:rsidRPr="004B143D">
        <w:rPr>
          <w:rFonts w:ascii="Times New Roman" w:eastAsia="Times New Roman" w:hAnsi="Times New Roman" w:cs="Times New Roman"/>
          <w:sz w:val="24"/>
        </w:rPr>
        <w:t xml:space="preserve"> dependent variables.  </w:t>
      </w:r>
      <w:r w:rsidR="000C67D1">
        <w:rPr>
          <w:rFonts w:ascii="Times New Roman" w:eastAsia="Times New Roman" w:hAnsi="Times New Roman" w:cs="Times New Roman"/>
          <w:sz w:val="24"/>
        </w:rPr>
        <w:t xml:space="preserve">The first was “pretest chosen difficulty”, which was a difficulty level choice made by the participant after he or she completed 15 practice runs of the task.  The second was “post-test chosen difficulty”, which was a difficulty level choice made by the participant after the participant completed an additional ten test runs at the chosen pretest difficulty level.  </w:t>
      </w:r>
      <w:r w:rsidR="003F373E" w:rsidRPr="004B143D">
        <w:rPr>
          <w:rFonts w:ascii="Times New Roman" w:eastAsia="Times New Roman" w:hAnsi="Times New Roman" w:cs="Times New Roman"/>
          <w:sz w:val="24"/>
        </w:rPr>
        <w:t xml:space="preserve">The </w:t>
      </w:r>
      <w:r w:rsidR="000C67D1">
        <w:rPr>
          <w:rFonts w:ascii="Times New Roman" w:eastAsia="Times New Roman" w:hAnsi="Times New Roman" w:cs="Times New Roman"/>
          <w:sz w:val="24"/>
        </w:rPr>
        <w:t>third dependent variable</w:t>
      </w:r>
      <w:r w:rsidR="003F373E" w:rsidRPr="004B143D">
        <w:rPr>
          <w:rFonts w:ascii="Times New Roman" w:eastAsia="Times New Roman" w:hAnsi="Times New Roman" w:cs="Times New Roman"/>
          <w:sz w:val="24"/>
        </w:rPr>
        <w:t xml:space="preserve"> was “score at chosen d</w:t>
      </w:r>
      <w:r w:rsidR="000C67D1">
        <w:rPr>
          <w:rFonts w:ascii="Times New Roman" w:eastAsia="Times New Roman" w:hAnsi="Times New Roman" w:cs="Times New Roman"/>
          <w:sz w:val="24"/>
        </w:rPr>
        <w:t>ifficulty”, which was</w:t>
      </w:r>
      <w:r w:rsidR="003F373E" w:rsidRPr="004B143D">
        <w:rPr>
          <w:rFonts w:ascii="Times New Roman" w:eastAsia="Times New Roman" w:hAnsi="Times New Roman" w:cs="Times New Roman"/>
          <w:sz w:val="24"/>
        </w:rPr>
        <w:t xml:space="preserve"> a percentage from 0 to 100%.  </w:t>
      </w:r>
    </w:p>
    <w:p w:rsidR="00BB3C97" w:rsidRPr="004B143D" w:rsidRDefault="003F373E" w:rsidP="000460AD">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For a given participant and a given task, the participan</w:t>
      </w:r>
      <w:r w:rsidR="000C67D1">
        <w:rPr>
          <w:rFonts w:ascii="Times New Roman" w:eastAsia="Times New Roman" w:hAnsi="Times New Roman" w:cs="Times New Roman"/>
          <w:sz w:val="24"/>
        </w:rPr>
        <w:t>t was asked to complete least 25</w:t>
      </w:r>
      <w:r w:rsidRPr="004B143D">
        <w:rPr>
          <w:rFonts w:ascii="Times New Roman" w:eastAsia="Times New Roman" w:hAnsi="Times New Roman" w:cs="Times New Roman"/>
          <w:sz w:val="24"/>
        </w:rPr>
        <w:t xml:space="preserve"> trials of that task across three different phases.  Phase one was the tutorial, where the participant completed five tasks of increasing difficulty with the help of detailed instructions.  Phase two was practice, where the </w:t>
      </w:r>
      <w:r w:rsidR="000C67D1">
        <w:rPr>
          <w:rFonts w:ascii="Times New Roman" w:eastAsia="Times New Roman" w:hAnsi="Times New Roman" w:cs="Times New Roman"/>
          <w:sz w:val="24"/>
        </w:rPr>
        <w:t>difficulty level varied according to the participant’s record; the algorithm increased the difficulty when a participant responded correctly and decreased the difficulty when the participant responded incorrectly</w:t>
      </w:r>
      <w:r w:rsidRPr="004B143D">
        <w:rPr>
          <w:rFonts w:ascii="Times New Roman" w:eastAsia="Times New Roman" w:hAnsi="Times New Roman" w:cs="Times New Roman"/>
          <w:sz w:val="24"/>
        </w:rPr>
        <w:t xml:space="preserve">.  Before phase three started, the participant was asked to set the difficulty to the level he or she discovered to be the most enjoyable during </w:t>
      </w:r>
      <w:r w:rsidR="00FA27DE" w:rsidRPr="004B143D">
        <w:rPr>
          <w:rFonts w:ascii="Times New Roman" w:eastAsia="Times New Roman" w:hAnsi="Times New Roman" w:cs="Times New Roman"/>
          <w:sz w:val="24"/>
        </w:rPr>
        <w:t>the second phase</w:t>
      </w:r>
      <w:r w:rsidRPr="004B143D">
        <w:rPr>
          <w:rFonts w:ascii="Times New Roman" w:eastAsia="Times New Roman" w:hAnsi="Times New Roman" w:cs="Times New Roman"/>
          <w:sz w:val="24"/>
        </w:rPr>
        <w:t xml:space="preserve">. </w:t>
      </w:r>
      <w:r w:rsidR="000460AD">
        <w:rPr>
          <w:rFonts w:ascii="Times New Roman" w:eastAsia="Times New Roman" w:hAnsi="Times New Roman" w:cs="Times New Roman"/>
          <w:sz w:val="24"/>
        </w:rPr>
        <w:t>This value was inputted with a slider and confirmed with a dialogue box.</w:t>
      </w:r>
      <w:r w:rsidRPr="004B143D">
        <w:rPr>
          <w:rFonts w:ascii="Times New Roman" w:eastAsia="Times New Roman" w:hAnsi="Times New Roman" w:cs="Times New Roman"/>
          <w:sz w:val="24"/>
        </w:rPr>
        <w:t xml:space="preserve"> </w:t>
      </w:r>
      <w:r w:rsidR="000460AD">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The difficulty was fixed at this chosen level during phase three.  Phase three was the test phase, wh</w:t>
      </w:r>
      <w:r w:rsidR="000C67D1">
        <w:rPr>
          <w:rFonts w:ascii="Times New Roman" w:eastAsia="Times New Roman" w:hAnsi="Times New Roman" w:cs="Times New Roman"/>
          <w:sz w:val="24"/>
        </w:rPr>
        <w:t>ere the participant completed ten</w:t>
      </w:r>
      <w:r w:rsidRPr="004B143D">
        <w:rPr>
          <w:rFonts w:ascii="Times New Roman" w:eastAsia="Times New Roman" w:hAnsi="Times New Roman" w:cs="Times New Roman"/>
          <w:sz w:val="24"/>
        </w:rPr>
        <w:t xml:space="preserve"> trials at this self-selected difficulty level. Each trial from </w:t>
      </w:r>
      <w:r w:rsidR="00FA27DE" w:rsidRPr="004B143D">
        <w:rPr>
          <w:rFonts w:ascii="Times New Roman" w:eastAsia="Times New Roman" w:hAnsi="Times New Roman" w:cs="Times New Roman"/>
          <w:sz w:val="24"/>
        </w:rPr>
        <w:t>the second and third phases</w:t>
      </w:r>
      <w:r w:rsidRPr="004B143D">
        <w:rPr>
          <w:rFonts w:ascii="Times New Roman" w:eastAsia="Times New Roman" w:hAnsi="Times New Roman" w:cs="Times New Roman"/>
          <w:sz w:val="24"/>
        </w:rPr>
        <w:t xml:space="preserve"> generated a data point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difficulty level of task,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 = correct/incorrect response).  When the participant completed </w:t>
      </w:r>
      <w:r w:rsidR="00FA27DE" w:rsidRPr="004B143D">
        <w:rPr>
          <w:rFonts w:ascii="Times New Roman" w:eastAsia="Times New Roman" w:hAnsi="Times New Roman" w:cs="Times New Roman"/>
          <w:sz w:val="24"/>
        </w:rPr>
        <w:t>the third phase</w:t>
      </w:r>
      <w:r w:rsidRPr="004B143D">
        <w:rPr>
          <w:rFonts w:ascii="Times New Roman" w:eastAsia="Times New Roman" w:hAnsi="Times New Roman" w:cs="Times New Roman"/>
          <w:sz w:val="24"/>
        </w:rPr>
        <w:t>, he or she was asked</w:t>
      </w:r>
      <w:r w:rsidR="000C67D1">
        <w:rPr>
          <w:rFonts w:ascii="Times New Roman" w:eastAsia="Times New Roman" w:hAnsi="Times New Roman" w:cs="Times New Roman"/>
          <w:sz w:val="24"/>
        </w:rPr>
        <w:t xml:space="preserve"> what difficulty level would be chosen if the participant did the task again.  The participant inputted the answer to this question on a slider and confirmed the choice with a dialogue box.  </w:t>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 xml:space="preserve">Materials and </w:t>
      </w:r>
      <w:r w:rsidR="00D56993">
        <w:rPr>
          <w:rFonts w:ascii="Times New Roman" w:eastAsia="Times New Roman" w:hAnsi="Times New Roman" w:cs="Times New Roman"/>
          <w:b/>
          <w:sz w:val="24"/>
        </w:rPr>
        <w:t>A</w:t>
      </w:r>
      <w:r w:rsidRPr="004B143D">
        <w:rPr>
          <w:rFonts w:ascii="Times New Roman" w:eastAsia="Times New Roman" w:hAnsi="Times New Roman" w:cs="Times New Roman"/>
          <w:b/>
          <w:sz w:val="24"/>
        </w:rPr>
        <w:t>pparatus</w:t>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accessed the three tasks on a computer.  These tasks were the visual, verbal, and kinesthetic tasks described below.  Each task was introduced by a short tutorial describing how to input answers.  Scoring and score reporting were automated.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Each of these tasks had to fulfill the following characteristics in order to work for the design of the current experiment.  One, it must </w:t>
      </w:r>
      <w:r w:rsidR="000460AD">
        <w:rPr>
          <w:rFonts w:ascii="Times New Roman" w:eastAsia="Times New Roman" w:hAnsi="Times New Roman" w:cs="Times New Roman"/>
          <w:sz w:val="24"/>
        </w:rPr>
        <w:t xml:space="preserve">have </w:t>
      </w:r>
      <w:r w:rsidRPr="004B143D">
        <w:rPr>
          <w:rFonts w:ascii="Times New Roman" w:eastAsia="Times New Roman" w:hAnsi="Times New Roman" w:cs="Times New Roman"/>
          <w:sz w:val="24"/>
        </w:rPr>
        <w:t>be</w:t>
      </w:r>
      <w:r w:rsidR="000460AD">
        <w:rPr>
          <w:rFonts w:ascii="Times New Roman" w:eastAsia="Times New Roman" w:hAnsi="Times New Roman" w:cs="Times New Roman"/>
          <w:sz w:val="24"/>
        </w:rPr>
        <w:t>en</w:t>
      </w:r>
      <w:r w:rsidRPr="004B143D">
        <w:rPr>
          <w:rFonts w:ascii="Times New Roman" w:eastAsia="Times New Roman" w:hAnsi="Times New Roman" w:cs="Times New Roman"/>
          <w:sz w:val="24"/>
        </w:rPr>
        <w:t xml:space="preserve"> clear when there had been a success or failure on the task.  Two, there must have been some easily adjustable component of the task which scaled either directly or inversely with difficulty.  Three, the task must h</w:t>
      </w:r>
      <w:r w:rsidR="000460AD">
        <w:rPr>
          <w:rFonts w:ascii="Times New Roman" w:eastAsia="Times New Roman" w:hAnsi="Times New Roman" w:cs="Times New Roman"/>
          <w:sz w:val="24"/>
        </w:rPr>
        <w:t>ave been short enough so that 25</w:t>
      </w:r>
      <w:r w:rsidRPr="004B143D">
        <w:rPr>
          <w:rFonts w:ascii="Times New Roman" w:eastAsia="Times New Roman" w:hAnsi="Times New Roman" w:cs="Times New Roman"/>
          <w:sz w:val="24"/>
        </w:rPr>
        <w:t xml:space="preserve"> or more repetitions could have been completed in </w:t>
      </w:r>
      <w:r w:rsidR="000460AD">
        <w:rPr>
          <w:rFonts w:ascii="Times New Roman" w:eastAsia="Times New Roman" w:hAnsi="Times New Roman" w:cs="Times New Roman"/>
          <w:sz w:val="24"/>
        </w:rPr>
        <w:t>five minutes or less, ideally</w:t>
      </w:r>
      <w:r w:rsidRPr="004B143D">
        <w:rPr>
          <w:rFonts w:ascii="Times New Roman" w:eastAsia="Times New Roman" w:hAnsi="Times New Roman" w:cs="Times New Roman"/>
          <w:sz w:val="24"/>
        </w:rPr>
        <w:t xml:space="preserve">.  Four, the task must have been novel but quickly learnable, meaning that it should have been composed of activities which were familiar to the participant but which were combined in </w:t>
      </w:r>
      <w:r w:rsidR="000460AD">
        <w:rPr>
          <w:rFonts w:ascii="Times New Roman" w:eastAsia="Times New Roman" w:hAnsi="Times New Roman" w:cs="Times New Roman"/>
          <w:sz w:val="24"/>
        </w:rPr>
        <w:t xml:space="preserve">a </w:t>
      </w:r>
      <w:r w:rsidRPr="004B143D">
        <w:rPr>
          <w:rFonts w:ascii="Times New Roman" w:eastAsia="Times New Roman" w:hAnsi="Times New Roman" w:cs="Times New Roman"/>
          <w:sz w:val="24"/>
        </w:rPr>
        <w:t>manner with which the participant was not familiar.  Five, answers must have been able to be inputted with a short series of keystrokes or mouse movements.</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For the visual task, the participant was presented with two triangles.  The participant was asked to visualize the </w:t>
      </w:r>
      <w:r w:rsidR="00FA27DE" w:rsidRPr="004B143D">
        <w:rPr>
          <w:rFonts w:ascii="Times New Roman" w:eastAsia="Times New Roman" w:hAnsi="Times New Roman" w:cs="Times New Roman"/>
          <w:sz w:val="24"/>
        </w:rPr>
        <w:t>circles that</w:t>
      </w:r>
      <w:r w:rsidRPr="004B143D">
        <w:rPr>
          <w:rFonts w:ascii="Times New Roman" w:eastAsia="Times New Roman" w:hAnsi="Times New Roman" w:cs="Times New Roman"/>
          <w:sz w:val="24"/>
        </w:rPr>
        <w:t xml:space="preserve"> circumscribed each triangle.  The participant then decided whether these two circles were the same size by means of a series of buttons marked “left is bigger</w:t>
      </w:r>
      <w:ins w:id="121" w:author="michele h" w:date="2014-12-10T21:47:00Z">
        <w:r w:rsidR="00AF4FA7">
          <w:rPr>
            <w:rFonts w:ascii="Times New Roman" w:eastAsia="Times New Roman" w:hAnsi="Times New Roman" w:cs="Times New Roman"/>
            <w:sz w:val="24"/>
          </w:rPr>
          <w:t>,</w:t>
        </w:r>
      </w:ins>
      <w:r w:rsidRPr="004B143D">
        <w:rPr>
          <w:rFonts w:ascii="Times New Roman" w:eastAsia="Times New Roman" w:hAnsi="Times New Roman" w:cs="Times New Roman"/>
          <w:sz w:val="24"/>
        </w:rPr>
        <w:t>” “same size</w:t>
      </w:r>
      <w:ins w:id="122" w:author="michele h" w:date="2014-12-10T21:47:00Z">
        <w:r w:rsidR="00AF4FA7">
          <w:rPr>
            <w:rFonts w:ascii="Times New Roman" w:eastAsia="Times New Roman" w:hAnsi="Times New Roman" w:cs="Times New Roman"/>
            <w:sz w:val="24"/>
          </w:rPr>
          <w:t>,</w:t>
        </w:r>
      </w:ins>
      <w:r w:rsidRPr="004B143D">
        <w:rPr>
          <w:rFonts w:ascii="Times New Roman" w:eastAsia="Times New Roman" w:hAnsi="Times New Roman" w:cs="Times New Roman"/>
          <w:sz w:val="24"/>
        </w:rPr>
        <w:t>” and “right i</w:t>
      </w:r>
      <w:r w:rsidR="000460AD">
        <w:rPr>
          <w:rFonts w:ascii="Times New Roman" w:eastAsia="Times New Roman" w:hAnsi="Times New Roman" w:cs="Times New Roman"/>
          <w:sz w:val="24"/>
        </w:rPr>
        <w:t>s bigger” (Appendix B</w:t>
      </w:r>
      <w:r w:rsidRPr="004B143D">
        <w:rPr>
          <w:rFonts w:ascii="Times New Roman" w:eastAsia="Times New Roman" w:hAnsi="Times New Roman" w:cs="Times New Roman"/>
          <w:sz w:val="24"/>
        </w:rPr>
        <w:t>).  The participant had no time limit for this task. During all phases, after the participant selected an answer, the display revealed the circles and their relat</w:t>
      </w:r>
      <w:r w:rsidR="000460AD">
        <w:rPr>
          <w:rFonts w:ascii="Times New Roman" w:eastAsia="Times New Roman" w:hAnsi="Times New Roman" w:cs="Times New Roman"/>
          <w:sz w:val="24"/>
        </w:rPr>
        <w:t>ive sizes (Appendix C</w:t>
      </w:r>
      <w:r w:rsidRPr="004B143D">
        <w:rPr>
          <w:rFonts w:ascii="Times New Roman" w:eastAsia="Times New Roman" w:hAnsi="Times New Roman" w:cs="Times New Roman"/>
          <w:sz w:val="24"/>
        </w:rPr>
        <w:t xml:space="preserve">).  One third of the time the circumscribed circles were the same size.  Two thirds of the time the circles were of different sizes, which were equally split between having the larger circle on the left </w:t>
      </w:r>
      <w:r w:rsidR="00FA27DE" w:rsidRPr="004B143D">
        <w:rPr>
          <w:rFonts w:ascii="Times New Roman" w:eastAsia="Times New Roman" w:hAnsi="Times New Roman" w:cs="Times New Roman"/>
          <w:sz w:val="24"/>
        </w:rPr>
        <w:t>and</w:t>
      </w:r>
      <w:r w:rsidRPr="004B143D">
        <w:rPr>
          <w:rFonts w:ascii="Times New Roman" w:eastAsia="Times New Roman" w:hAnsi="Times New Roman" w:cs="Times New Roman"/>
          <w:sz w:val="24"/>
        </w:rPr>
        <w:t xml:space="preserve"> having it on the right.  On items where the circles were not the same size, the closer these two circles were to the same size, the harder it was to discriminate between equal-sized and unequal-sized pairs.  When the difference in size between the circumscribed triangles fell below the participant’s discrimination threshold, the participant should have been no better than random chance at deciding between similar and different sizes. </w:t>
      </w:r>
      <w:r w:rsidR="00FA27DE" w:rsidRPr="004B143D">
        <w:rPr>
          <w:rFonts w:ascii="Times New Roman" w:eastAsia="Times New Roman" w:hAnsi="Times New Roman" w:cs="Times New Roman"/>
          <w:sz w:val="24"/>
        </w:rPr>
        <w:t xml:space="preserve">The slider associated with this task adjusted the difference in radius of pairs of unequal size.  </w:t>
      </w:r>
      <w:r w:rsidRPr="004B143D">
        <w:rPr>
          <w:rFonts w:ascii="Times New Roman" w:eastAsia="Times New Roman" w:hAnsi="Times New Roman" w:cs="Times New Roman"/>
          <w:sz w:val="24"/>
        </w:rPr>
        <w:t>The range of values on the slider was “0” to “50</w:t>
      </w:r>
      <w:ins w:id="123" w:author="michele h" w:date="2014-12-10T21:47:00Z">
        <w:r w:rsidR="00626CEA">
          <w:rPr>
            <w:rFonts w:ascii="Times New Roman" w:eastAsia="Times New Roman" w:hAnsi="Times New Roman" w:cs="Times New Roman"/>
            <w:sz w:val="24"/>
          </w:rPr>
          <w:t>,</w:t>
        </w:r>
      </w:ins>
      <w:r w:rsidRPr="004B143D">
        <w:rPr>
          <w:rFonts w:ascii="Times New Roman" w:eastAsia="Times New Roman" w:hAnsi="Times New Roman" w:cs="Times New Roman"/>
          <w:sz w:val="24"/>
        </w:rPr>
        <w:t xml:space="preserve">” measured in pixels of radius difference.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For the verbal task, the participant was presented with a target word and then a list.  The participant had four seconds to determine how many of the words in the list rhymed with the target word.  The list contained words which were chosen from one of four categories: rhyming lookalikes (“our” and “sour”); non-rhyming lookalikes (“our” and “pour”); rhyming non-lookalikes (“our” and “flower”); and non-rhyming non-lookalikes (“our” and </w:t>
      </w:r>
      <w:r w:rsidR="000460AD">
        <w:rPr>
          <w:rFonts w:ascii="Times New Roman" w:eastAsia="Times New Roman" w:hAnsi="Times New Roman" w:cs="Times New Roman"/>
          <w:sz w:val="24"/>
        </w:rPr>
        <w:t>“grower”) (Appendix D</w:t>
      </w:r>
      <w:r w:rsidRPr="004B143D">
        <w:rPr>
          <w:rFonts w:ascii="Times New Roman" w:eastAsia="Times New Roman" w:hAnsi="Times New Roman" w:cs="Times New Roman"/>
          <w:sz w:val="24"/>
        </w:rPr>
        <w:t xml:space="preserve"> </w:t>
      </w:r>
      <w:r w:rsidR="000D546F">
        <w:rPr>
          <w:rFonts w:ascii="Times New Roman" w:eastAsia="Times New Roman" w:hAnsi="Times New Roman" w:cs="Times New Roman"/>
          <w:sz w:val="24"/>
        </w:rPr>
        <w:t>for the entire list of words</w:t>
      </w:r>
      <w:ins w:id="124" w:author="michele h" w:date="2014-12-10T21:48:00Z">
        <w:r w:rsidR="00626CEA">
          <w:rPr>
            <w:rFonts w:ascii="Times New Roman" w:eastAsia="Times New Roman" w:hAnsi="Times New Roman" w:cs="Times New Roman"/>
            <w:sz w:val="24"/>
          </w:rPr>
          <w:t xml:space="preserve">; </w:t>
        </w:r>
      </w:ins>
      <w:r w:rsidR="000D546F">
        <w:rPr>
          <w:rFonts w:ascii="Times New Roman" w:eastAsia="Times New Roman" w:hAnsi="Times New Roman" w:cs="Times New Roman"/>
          <w:sz w:val="24"/>
        </w:rPr>
        <w:t xml:space="preserve">Appendix E </w:t>
      </w:r>
      <w:r w:rsidRPr="004B143D">
        <w:rPr>
          <w:rFonts w:ascii="Times New Roman" w:eastAsia="Times New Roman" w:hAnsi="Times New Roman" w:cs="Times New Roman"/>
          <w:sz w:val="24"/>
        </w:rPr>
        <w:t xml:space="preserve">for </w:t>
      </w:r>
      <w:r w:rsidR="000D546F">
        <w:rPr>
          <w:rFonts w:ascii="Times New Roman" w:eastAsia="Times New Roman" w:hAnsi="Times New Roman" w:cs="Times New Roman"/>
          <w:sz w:val="24"/>
        </w:rPr>
        <w:t xml:space="preserve">an </w:t>
      </w:r>
      <w:r w:rsidRPr="004B143D">
        <w:rPr>
          <w:rFonts w:ascii="Times New Roman" w:eastAsia="Times New Roman" w:hAnsi="Times New Roman" w:cs="Times New Roman"/>
          <w:sz w:val="24"/>
        </w:rPr>
        <w:t xml:space="preserve">example).  </w:t>
      </w:r>
      <w:r w:rsidR="000460AD">
        <w:rPr>
          <w:rFonts w:ascii="Times New Roman" w:eastAsia="Times New Roman" w:hAnsi="Times New Roman" w:cs="Times New Roman"/>
          <w:sz w:val="24"/>
        </w:rPr>
        <w:t xml:space="preserve">The number of rhyming words was a uniform random variable that varied between zero and the number of words on the list.  Rhyming words were chosen with equal probability from lookalikes and non-lookalikes; similarly, non-rhyming words were chosen with equal probability from lookalikes and non-lookalikes.  The selected words were sorted randomly and presented.  </w:t>
      </w:r>
      <w:r w:rsidRPr="004B143D">
        <w:rPr>
          <w:rFonts w:ascii="Times New Roman" w:eastAsia="Times New Roman" w:hAnsi="Times New Roman" w:cs="Times New Roman"/>
          <w:sz w:val="24"/>
        </w:rPr>
        <w:t>When the participant was prompted with the word list, the clock started ticking down from four.  The participant was instructed to click on a button indicating the correct number of rhyming words in the list.  If the timer hit zero before the participant typed an answer, the target word and the word list disappeared, and were replaced by a prompt to choose an answer.  When the participant entered an answer, the correct set of answers was</w:t>
      </w:r>
      <w:r w:rsidR="005C519B">
        <w:rPr>
          <w:rFonts w:ascii="Times New Roman" w:eastAsia="Times New Roman" w:hAnsi="Times New Roman" w:cs="Times New Roman"/>
          <w:sz w:val="24"/>
        </w:rPr>
        <w:t xml:space="preserve"> revealed (Appendix F</w:t>
      </w:r>
      <w:r w:rsidRPr="004B143D">
        <w:rPr>
          <w:rFonts w:ascii="Times New Roman" w:eastAsia="Times New Roman" w:hAnsi="Times New Roman" w:cs="Times New Roman"/>
          <w:sz w:val="24"/>
        </w:rPr>
        <w:t>).  The more words in the list, the harder it was to complete the task in four seconds.   The slider in this task adjusted the number of words in the list.  The slider’s range extended from one word to ten words.</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For the kinesthetic task, participants were asked to use the arrow keys to guide a ball through a randomly generated maze to a blue end square (</w:t>
      </w:r>
      <w:r w:rsidR="005C519B">
        <w:rPr>
          <w:rFonts w:ascii="Times New Roman" w:eastAsia="Times New Roman" w:hAnsi="Times New Roman" w:cs="Times New Roman"/>
          <w:sz w:val="24"/>
        </w:rPr>
        <w:t>Appendix G</w:t>
      </w:r>
      <w:r w:rsidRPr="004B143D">
        <w:rPr>
          <w:rFonts w:ascii="Times New Roman" w:eastAsia="Times New Roman" w:hAnsi="Times New Roman" w:cs="Times New Roman"/>
          <w:sz w:val="24"/>
        </w:rPr>
        <w:t>).  Success meant getting the ball to the square without hitting a wall; if the participant collided with a wall, it was considered a failure.  When a wall was hit, the ball disappeared and the wall blinked red where the ball hit the</w:t>
      </w:r>
      <w:r w:rsidR="000460AD">
        <w:rPr>
          <w:rFonts w:ascii="Times New Roman" w:eastAsia="Times New Roman" w:hAnsi="Times New Roman" w:cs="Times New Roman"/>
          <w:sz w:val="24"/>
        </w:rPr>
        <w:t xml:space="preserve"> wall.  After a failure, the</w:t>
      </w:r>
      <w:r w:rsidRPr="004B143D">
        <w:rPr>
          <w:rFonts w:ascii="Times New Roman" w:eastAsia="Times New Roman" w:hAnsi="Times New Roman" w:cs="Times New Roman"/>
          <w:sz w:val="24"/>
        </w:rPr>
        <w:t xml:space="preserve"> ball reappeared at the beginning of the </w:t>
      </w:r>
      <w:r w:rsidR="000460AD">
        <w:rPr>
          <w:rFonts w:ascii="Times New Roman" w:eastAsia="Times New Roman" w:hAnsi="Times New Roman" w:cs="Times New Roman"/>
          <w:sz w:val="24"/>
        </w:rPr>
        <w:t xml:space="preserve">same </w:t>
      </w:r>
      <w:r w:rsidRPr="004B143D">
        <w:rPr>
          <w:rFonts w:ascii="Times New Roman" w:eastAsia="Times New Roman" w:hAnsi="Times New Roman" w:cs="Times New Roman"/>
          <w:sz w:val="24"/>
        </w:rPr>
        <w:t>maze</w:t>
      </w:r>
      <w:r w:rsidR="000460AD">
        <w:rPr>
          <w:rFonts w:ascii="Times New Roman" w:eastAsia="Times New Roman" w:hAnsi="Times New Roman" w:cs="Times New Roman"/>
          <w:sz w:val="24"/>
        </w:rPr>
        <w:t xml:space="preserve"> so the participant could try again</w:t>
      </w:r>
      <w:r w:rsidRPr="004B143D">
        <w:rPr>
          <w:rFonts w:ascii="Times New Roman" w:eastAsia="Times New Roman" w:hAnsi="Times New Roman" w:cs="Times New Roman"/>
          <w:sz w:val="24"/>
        </w:rPr>
        <w:t xml:space="preserve">.  After a success, a new maze was generated.  The slider adjusted the radius of the ball from 1 pixel to the half the width of a corridor, roughly 60 pixels.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Procedure</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ab/>
      </w:r>
      <w:r w:rsidRPr="004B143D">
        <w:rPr>
          <w:rFonts w:ascii="Times New Roman" w:eastAsia="Times New Roman" w:hAnsi="Times New Roman" w:cs="Times New Roman"/>
          <w:sz w:val="24"/>
        </w:rPr>
        <w:t xml:space="preserve">Before this study began, a proposal was submitted to the Notre Dame de Namur University Institutional Review Board (IRB).  Drafts of this proposal were given to the second reader, Dr. Helen Marlo, and the </w:t>
      </w:r>
      <w:r w:rsidR="008F5AF0">
        <w:rPr>
          <w:rFonts w:ascii="Times New Roman" w:eastAsia="Times New Roman" w:hAnsi="Times New Roman" w:cs="Times New Roman"/>
          <w:sz w:val="24"/>
        </w:rPr>
        <w:t xml:space="preserve">original </w:t>
      </w:r>
      <w:r w:rsidRPr="004B143D">
        <w:rPr>
          <w:rFonts w:ascii="Times New Roman" w:eastAsia="Times New Roman" w:hAnsi="Times New Roman" w:cs="Times New Roman"/>
          <w:sz w:val="24"/>
        </w:rPr>
        <w:t xml:space="preserve">thesis advisor, Dr. Nusha Askari.  The thesis advisor, the second reader, and the IRB each signed off on the study before any data were collected.  </w:t>
      </w:r>
      <w:r w:rsidR="00EF0CDE">
        <w:rPr>
          <w:rFonts w:ascii="Times New Roman" w:eastAsia="Times New Roman" w:hAnsi="Times New Roman" w:cs="Times New Roman"/>
          <w:sz w:val="24"/>
        </w:rPr>
        <w:t>Sixty-five</w:t>
      </w:r>
      <w:r w:rsidR="008F5AF0">
        <w:rPr>
          <w:rFonts w:ascii="Times New Roman" w:eastAsia="Times New Roman" w:hAnsi="Times New Roman" w:cs="Times New Roman"/>
          <w:sz w:val="24"/>
        </w:rPr>
        <w:t xml:space="preserve"> participants took part in the study under this arrangement.  Dr. Askari left NDNU in summer 2014.  Dr. Michelle Haley and Dr. Matthew Harris became the new thesis advisors for this experiment and asked for a redesign so that extra demographic information and a Neuroticism inventory could be collected from participants.  A second IRB proposal with the redesigned study was submitted and approved in October 2014.  The new thesis advisors, the second reader, and the IRB all signed off on the new design before any new data was collected.  </w:t>
      </w:r>
      <w:r w:rsidR="00EF0CDE">
        <w:rPr>
          <w:rFonts w:ascii="Times New Roman" w:eastAsia="Times New Roman" w:hAnsi="Times New Roman" w:cs="Times New Roman"/>
          <w:sz w:val="24"/>
        </w:rPr>
        <w:t>Thirty-seven</w:t>
      </w:r>
      <w:r w:rsidR="008F5AF0">
        <w:rPr>
          <w:rFonts w:ascii="Times New Roman" w:eastAsia="Times New Roman" w:hAnsi="Times New Roman" w:cs="Times New Roman"/>
          <w:sz w:val="24"/>
        </w:rPr>
        <w:t xml:space="preserve"> participants took part in the study under this new arrangement.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Ads were placed on Facebook</w:t>
      </w:r>
      <w:r w:rsidR="000460AD">
        <w:rPr>
          <w:rFonts w:ascii="Times New Roman" w:eastAsia="Times New Roman" w:hAnsi="Times New Roman" w:cs="Times New Roman"/>
          <w:sz w:val="24"/>
        </w:rPr>
        <w:t>, Reddit and Craigslist</w:t>
      </w:r>
      <w:r w:rsidRPr="004B143D">
        <w:rPr>
          <w:rFonts w:ascii="Times New Roman" w:eastAsia="Times New Roman" w:hAnsi="Times New Roman" w:cs="Times New Roman"/>
          <w:sz w:val="24"/>
        </w:rPr>
        <w:t xml:space="preserve"> for volunteers.  The ad</w:t>
      </w:r>
      <w:r w:rsidR="000460AD">
        <w:rPr>
          <w:rFonts w:ascii="Times New Roman" w:eastAsia="Times New Roman" w:hAnsi="Times New Roman" w:cs="Times New Roman"/>
          <w:sz w:val="24"/>
        </w:rPr>
        <w:t>s</w:t>
      </w:r>
      <w:r w:rsidRPr="004B143D">
        <w:rPr>
          <w:rFonts w:ascii="Times New Roman" w:eastAsia="Times New Roman" w:hAnsi="Times New Roman" w:cs="Times New Roman"/>
          <w:sz w:val="24"/>
        </w:rPr>
        <w:t xml:space="preserve"> emphasized that individuals who were 18 years or older with all levels of gaming experience were needed, and that the study involved playing games on a computer for approximately 10 to 15 minutes.  </w:t>
      </w:r>
      <w:r w:rsidR="00AF55A3">
        <w:rPr>
          <w:rFonts w:ascii="Times New Roman" w:eastAsia="Times New Roman" w:hAnsi="Times New Roman" w:cs="Times New Roman"/>
          <w:sz w:val="24"/>
        </w:rPr>
        <w:t>Please see Appendix A</w:t>
      </w:r>
      <w:r w:rsidRPr="004B143D">
        <w:rPr>
          <w:rFonts w:ascii="Times New Roman" w:eastAsia="Times New Roman" w:hAnsi="Times New Roman" w:cs="Times New Roman"/>
          <w:sz w:val="24"/>
        </w:rPr>
        <w:t xml:space="preserve"> for a copy of the ad.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In order to be enrolled in the study, prospective participants visited a website (www.ndnuvideogamestudy.com) containing a program which automated the study and sent data back to a server.  Both the program’s code and the server code will be made publicly available at the end of the study.  The program </w:t>
      </w:r>
      <w:r w:rsidR="00FA27DE" w:rsidRPr="004B143D">
        <w:rPr>
          <w:rFonts w:ascii="Times New Roman" w:eastAsia="Times New Roman" w:hAnsi="Times New Roman" w:cs="Times New Roman"/>
          <w:sz w:val="24"/>
        </w:rPr>
        <w:t>removed identifying information from</w:t>
      </w:r>
      <w:r w:rsidRPr="004B143D">
        <w:rPr>
          <w:rFonts w:ascii="Times New Roman" w:eastAsia="Times New Roman" w:hAnsi="Times New Roman" w:cs="Times New Roman"/>
          <w:sz w:val="24"/>
        </w:rPr>
        <w:t xml:space="preserve"> all data sent over the </w:t>
      </w:r>
      <w:r w:rsidR="00FA27DE" w:rsidRPr="004B143D">
        <w:rPr>
          <w:rFonts w:ascii="Times New Roman" w:eastAsia="Times New Roman" w:hAnsi="Times New Roman" w:cs="Times New Roman"/>
          <w:sz w:val="24"/>
        </w:rPr>
        <w:t>Internet</w:t>
      </w:r>
      <w:r w:rsidRPr="004B143D">
        <w:rPr>
          <w:rFonts w:ascii="Times New Roman" w:eastAsia="Times New Roman" w:hAnsi="Times New Roman" w:cs="Times New Roman"/>
          <w:sz w:val="24"/>
        </w:rPr>
        <w:t xml:space="preserve">.  The program and its associated database were hosted on a public </w:t>
      </w:r>
      <w:r w:rsidR="00FA27DE" w:rsidRPr="004B143D">
        <w:rPr>
          <w:rFonts w:ascii="Times New Roman" w:eastAsia="Times New Roman" w:hAnsi="Times New Roman" w:cs="Times New Roman"/>
          <w:sz w:val="24"/>
        </w:rPr>
        <w:t>web server</w:t>
      </w:r>
      <w:r w:rsidRPr="004B143D">
        <w:rPr>
          <w:rFonts w:ascii="Times New Roman" w:eastAsia="Times New Roman" w:hAnsi="Times New Roman" w:cs="Times New Roman"/>
          <w:sz w:val="24"/>
        </w:rPr>
        <w:t xml:space="preserve">.  No </w:t>
      </w:r>
      <w:r w:rsidR="00FA27DE" w:rsidRPr="004B143D">
        <w:rPr>
          <w:rFonts w:ascii="Times New Roman" w:eastAsia="Times New Roman" w:hAnsi="Times New Roman" w:cs="Times New Roman"/>
          <w:sz w:val="24"/>
        </w:rPr>
        <w:t>information that could be used to identify participants</w:t>
      </w:r>
      <w:r w:rsidRPr="004B143D">
        <w:rPr>
          <w:rFonts w:ascii="Times New Roman" w:eastAsia="Times New Roman" w:hAnsi="Times New Roman" w:cs="Times New Roman"/>
          <w:sz w:val="24"/>
        </w:rPr>
        <w:t xml:space="preserve"> was or will be stored on the server.  </w:t>
      </w:r>
    </w:p>
    <w:p w:rsidR="00BB3C97" w:rsidRPr="004B143D" w:rsidRDefault="00FA27D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participant first encountered an age-verification prompt, and then an informed consent form.  </w:t>
      </w:r>
      <w:r w:rsidR="003F373E" w:rsidRPr="004B143D">
        <w:rPr>
          <w:rFonts w:ascii="Times New Roman" w:eastAsia="Times New Roman" w:hAnsi="Times New Roman" w:cs="Times New Roman"/>
          <w:sz w:val="24"/>
        </w:rPr>
        <w:t>In order to proceed, the participant had to give a birthday consistent with an age of 18 or older, and then had to acknowledge informed consent.  Failure to do either caused the program to t</w:t>
      </w:r>
      <w:r w:rsidR="005C519B">
        <w:rPr>
          <w:rFonts w:ascii="Times New Roman" w:eastAsia="Times New Roman" w:hAnsi="Times New Roman" w:cs="Times New Roman"/>
          <w:sz w:val="24"/>
        </w:rPr>
        <w:t>erminate.  Please see Appendix H</w:t>
      </w:r>
      <w:r w:rsidR="003F373E" w:rsidRPr="004B143D">
        <w:rPr>
          <w:rFonts w:ascii="Times New Roman" w:eastAsia="Times New Roman" w:hAnsi="Times New Roman" w:cs="Times New Roman"/>
          <w:sz w:val="24"/>
        </w:rPr>
        <w:t xml:space="preserve"> for a copy of the informed consent form.</w:t>
      </w:r>
    </w:p>
    <w:p w:rsidR="00AF55A3" w:rsidRDefault="003F373E">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Once age was verified and informed consent was given, the participant answered a </w:t>
      </w:r>
      <w:r w:rsidR="00FA27DE" w:rsidRPr="004B143D">
        <w:rPr>
          <w:rFonts w:ascii="Times New Roman" w:eastAsia="Times New Roman" w:hAnsi="Times New Roman" w:cs="Times New Roman"/>
          <w:sz w:val="24"/>
        </w:rPr>
        <w:t>two-question</w:t>
      </w:r>
      <w:r w:rsidRPr="004B143D">
        <w:rPr>
          <w:rFonts w:ascii="Times New Roman" w:eastAsia="Times New Roman" w:hAnsi="Times New Roman" w:cs="Times New Roman"/>
          <w:sz w:val="24"/>
        </w:rPr>
        <w:t xml:space="preserve"> survey about gaming habits.  The first question was “in a given week, how likely are you to spend any time playing video games?”  The participant was presented with a Likert scale where one = “very unlikely”, two = “unlikely”, three = “equally likely as not”, four = “likely”, and five = “very likely”.  If the participant answered with a one or a two, that participant was sorted into the low game usage category as described above.  If the participant responded with a three, four or five, that participant was asked a follow-up question: “in a given week, how likely are you to spend AT LEAST FIVE HOURS playing video games?”  Another Likert scale with the same ratings appeared, and the participant indicated a response.  An answer of one or two put the participant in the </w:t>
      </w:r>
      <w:r w:rsidR="00AF55A3">
        <w:rPr>
          <w:rFonts w:ascii="Times New Roman" w:eastAsia="Times New Roman" w:hAnsi="Times New Roman" w:cs="Times New Roman"/>
          <w:sz w:val="24"/>
        </w:rPr>
        <w:t>low</w:t>
      </w:r>
      <w:r w:rsidRPr="004B143D">
        <w:rPr>
          <w:rFonts w:ascii="Times New Roman" w:eastAsia="Times New Roman" w:hAnsi="Times New Roman" w:cs="Times New Roman"/>
          <w:sz w:val="24"/>
        </w:rPr>
        <w:t xml:space="preserve"> game usage category, and a response of three through five put the participant in the high game usage category.  </w:t>
      </w:r>
    </w:p>
    <w:p w:rsidR="00BB3C97" w:rsidRPr="004B143D" w:rsidRDefault="00AF55A3">
      <w:pPr>
        <w:pStyle w:val="Normal1"/>
        <w:spacing w:line="480" w:lineRule="auto"/>
        <w:ind w:firstLine="720"/>
        <w:rPr>
          <w:rFonts w:ascii="Times New Roman" w:hAnsi="Times New Roman"/>
          <w:sz w:val="24"/>
        </w:rPr>
      </w:pPr>
      <w:r>
        <w:rPr>
          <w:rFonts w:ascii="Times New Roman" w:eastAsia="Times New Roman" w:hAnsi="Times New Roman" w:cs="Times New Roman"/>
          <w:sz w:val="24"/>
        </w:rPr>
        <w:t>After the gaming habits inventory, participants were asked about their races, genders and incom</w:t>
      </w:r>
      <w:r w:rsidR="005C519B">
        <w:rPr>
          <w:rFonts w:ascii="Times New Roman" w:eastAsia="Times New Roman" w:hAnsi="Times New Roman" w:cs="Times New Roman"/>
          <w:sz w:val="24"/>
        </w:rPr>
        <w:t>e levels.  Please see Appendix I</w:t>
      </w:r>
      <w:r>
        <w:rPr>
          <w:rFonts w:ascii="Times New Roman" w:eastAsia="Times New Roman" w:hAnsi="Times New Roman" w:cs="Times New Roman"/>
          <w:sz w:val="24"/>
        </w:rPr>
        <w:t xml:space="preserve"> for a list of demographics questions and possible answers.  </w:t>
      </w:r>
      <w:r w:rsidR="00FE619E">
        <w:rPr>
          <w:rFonts w:ascii="Times New Roman" w:eastAsia="Times New Roman" w:hAnsi="Times New Roman" w:cs="Times New Roman"/>
          <w:sz w:val="24"/>
        </w:rPr>
        <w:t>A Neuroticism personality inventory was th</w:t>
      </w:r>
      <w:r w:rsidR="005C519B">
        <w:rPr>
          <w:rFonts w:ascii="Times New Roman" w:eastAsia="Times New Roman" w:hAnsi="Times New Roman" w:cs="Times New Roman"/>
          <w:sz w:val="24"/>
        </w:rPr>
        <w:t>en given.  Please see Appendix J</w:t>
      </w:r>
      <w:r w:rsidR="00FE619E">
        <w:rPr>
          <w:rFonts w:ascii="Times New Roman" w:eastAsia="Times New Roman" w:hAnsi="Times New Roman" w:cs="Times New Roman"/>
          <w:sz w:val="24"/>
        </w:rPr>
        <w:t xml:space="preserve"> for the Neuroticism inventory questions and how it was scored.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Once gaming habits</w:t>
      </w:r>
      <w:r w:rsidR="00FE619E">
        <w:rPr>
          <w:rFonts w:ascii="Times New Roman" w:eastAsia="Times New Roman" w:hAnsi="Times New Roman" w:cs="Times New Roman"/>
          <w:sz w:val="24"/>
        </w:rPr>
        <w:t>, demographics and Neuroticism</w:t>
      </w:r>
      <w:r w:rsidRPr="004B143D">
        <w:rPr>
          <w:rFonts w:ascii="Times New Roman" w:eastAsia="Times New Roman" w:hAnsi="Times New Roman" w:cs="Times New Roman"/>
          <w:sz w:val="24"/>
        </w:rPr>
        <w:t xml:space="preserve"> were recorded, the program guided the participant through the three tasks described above in the materials section.  Task order was completely counterbalanced and randomized.  That is, there was an equal chance of the participant being asked to complete the tasks in any of the six possible orders (</w:t>
      </w:r>
      <w:r w:rsidRPr="004B143D">
        <w:rPr>
          <w:rFonts w:ascii="Times New Roman" w:eastAsia="Times New Roman" w:hAnsi="Times New Roman" w:cs="Times New Roman"/>
          <w:i/>
          <w:sz w:val="24"/>
        </w:rPr>
        <w:t>ABC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ACB</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BAC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BCA</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CAB</w:t>
      </w:r>
      <w:r w:rsidRPr="004B143D">
        <w:rPr>
          <w:rFonts w:ascii="Times New Roman" w:eastAsia="Times New Roman" w:hAnsi="Times New Roman" w:cs="Times New Roman"/>
          <w:sz w:val="24"/>
        </w:rPr>
        <w:t xml:space="preserve">, and </w:t>
      </w:r>
      <w:r w:rsidRPr="004B143D">
        <w:rPr>
          <w:rFonts w:ascii="Times New Roman" w:eastAsia="Times New Roman" w:hAnsi="Times New Roman" w:cs="Times New Roman"/>
          <w:i/>
          <w:sz w:val="24"/>
        </w:rPr>
        <w:t>CBA</w:t>
      </w:r>
      <w:r w:rsidRPr="004B143D">
        <w:rPr>
          <w:rFonts w:ascii="Times New Roman" w:eastAsia="Times New Roman" w:hAnsi="Times New Roman" w:cs="Times New Roman"/>
          <w:sz w:val="24"/>
        </w:rPr>
        <w:t xml:space="preserve">, where </w:t>
      </w:r>
      <w:r w:rsidRPr="004B143D">
        <w:rPr>
          <w:rFonts w:ascii="Times New Roman" w:eastAsia="Times New Roman" w:hAnsi="Times New Roman" w:cs="Times New Roman"/>
          <w:i/>
          <w:sz w:val="24"/>
        </w:rPr>
        <w:t>A</w:t>
      </w:r>
      <w:r w:rsidRPr="004B143D">
        <w:rPr>
          <w:rFonts w:ascii="Times New Roman" w:eastAsia="Times New Roman" w:hAnsi="Times New Roman" w:cs="Times New Roman"/>
          <w:sz w:val="24"/>
        </w:rPr>
        <w:t xml:space="preserve"> = verbal, </w:t>
      </w:r>
      <w:r w:rsidRPr="004B143D">
        <w:rPr>
          <w:rFonts w:ascii="Times New Roman" w:eastAsia="Times New Roman" w:hAnsi="Times New Roman" w:cs="Times New Roman"/>
          <w:i/>
          <w:sz w:val="24"/>
        </w:rPr>
        <w:t>B</w:t>
      </w:r>
      <w:r w:rsidRPr="004B143D">
        <w:rPr>
          <w:rFonts w:ascii="Times New Roman" w:eastAsia="Times New Roman" w:hAnsi="Times New Roman" w:cs="Times New Roman"/>
          <w:sz w:val="24"/>
        </w:rPr>
        <w:t xml:space="preserve"> = visual, and </w:t>
      </w:r>
      <w:r w:rsidRPr="004B143D">
        <w:rPr>
          <w:rFonts w:ascii="Times New Roman" w:eastAsia="Times New Roman" w:hAnsi="Times New Roman" w:cs="Times New Roman"/>
          <w:i/>
          <w:sz w:val="24"/>
        </w:rPr>
        <w:t>C</w:t>
      </w:r>
      <w:r w:rsidRPr="004B143D">
        <w:rPr>
          <w:rFonts w:ascii="Times New Roman" w:eastAsia="Times New Roman" w:hAnsi="Times New Roman" w:cs="Times New Roman"/>
          <w:sz w:val="24"/>
        </w:rPr>
        <w:t xml:space="preserve"> = kinesthetic).  </w:t>
      </w:r>
    </w:p>
    <w:p w:rsidR="00BB3C97" w:rsidRPr="004B143D" w:rsidRDefault="000D0A46">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t>
      </w:r>
      <w:r>
        <w:rPr>
          <w:rFonts w:ascii="Times New Roman" w:eastAsia="Times New Roman" w:hAnsi="Times New Roman" w:cs="Times New Roman"/>
          <w:sz w:val="24"/>
        </w:rPr>
        <w:t>completed 30</w:t>
      </w:r>
      <w:r w:rsidRPr="004B143D">
        <w:rPr>
          <w:rFonts w:ascii="Times New Roman" w:eastAsia="Times New Roman" w:hAnsi="Times New Roman" w:cs="Times New Roman"/>
          <w:sz w:val="24"/>
        </w:rPr>
        <w:t xml:space="preserve"> items of each task</w:t>
      </w:r>
      <w:r>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At the beginning of each task, there was a short (less than one minute) tut</w:t>
      </w:r>
      <w:r w:rsidR="008F5AF0">
        <w:rPr>
          <w:rFonts w:ascii="Times New Roman" w:eastAsia="Times New Roman" w:hAnsi="Times New Roman" w:cs="Times New Roman"/>
          <w:sz w:val="24"/>
        </w:rPr>
        <w:t>orial on the nature of the task and</w:t>
      </w:r>
      <w:r>
        <w:rPr>
          <w:rFonts w:ascii="Times New Roman" w:eastAsia="Times New Roman" w:hAnsi="Times New Roman" w:cs="Times New Roman"/>
          <w:sz w:val="24"/>
        </w:rPr>
        <w:t xml:space="preserve"> how to input answers.</w:t>
      </w:r>
      <w:r w:rsidR="003F373E" w:rsidRPr="004B143D">
        <w:rPr>
          <w:rFonts w:ascii="Times New Roman" w:eastAsia="Times New Roman" w:hAnsi="Times New Roman" w:cs="Times New Roman"/>
          <w:sz w:val="24"/>
        </w:rPr>
        <w:t xml:space="preserve">  The first five items comprised the tutorial.  Between the tutorial and the test, </w:t>
      </w:r>
      <w:r w:rsidR="00FE619E">
        <w:rPr>
          <w:rFonts w:ascii="Times New Roman" w:eastAsia="Times New Roman" w:hAnsi="Times New Roman" w:cs="Times New Roman"/>
          <w:sz w:val="24"/>
        </w:rPr>
        <w:t>the participant practiced the task for 15 trials</w:t>
      </w:r>
      <w:r w:rsidR="003F373E" w:rsidRPr="004B143D">
        <w:rPr>
          <w:rFonts w:ascii="Times New Roman" w:eastAsia="Times New Roman" w:hAnsi="Times New Roman" w:cs="Times New Roman"/>
          <w:sz w:val="24"/>
        </w:rPr>
        <w:t xml:space="preserve">.  </w:t>
      </w:r>
      <w:r w:rsidR="00FE619E">
        <w:rPr>
          <w:rFonts w:ascii="Times New Roman" w:eastAsia="Times New Roman" w:hAnsi="Times New Roman" w:cs="Times New Roman"/>
          <w:sz w:val="24"/>
        </w:rPr>
        <w:t xml:space="preserve">An algorithm set the difficulty level of these trials based </w:t>
      </w:r>
      <w:r>
        <w:rPr>
          <w:rFonts w:ascii="Times New Roman" w:eastAsia="Times New Roman" w:hAnsi="Times New Roman" w:cs="Times New Roman"/>
          <w:sz w:val="24"/>
        </w:rPr>
        <w:t>on how well the participant had done in previous trials</w:t>
      </w:r>
      <w:r w:rsidR="00FE619E">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 xml:space="preserve">After the end </w:t>
      </w:r>
      <w:r w:rsidR="00FE619E">
        <w:rPr>
          <w:rFonts w:ascii="Times New Roman" w:eastAsia="Times New Roman" w:hAnsi="Times New Roman" w:cs="Times New Roman"/>
          <w:sz w:val="24"/>
        </w:rPr>
        <w:t xml:space="preserve">of </w:t>
      </w:r>
      <w:r w:rsidR="003F373E" w:rsidRPr="004B143D">
        <w:rPr>
          <w:rFonts w:ascii="Times New Roman" w:eastAsia="Times New Roman" w:hAnsi="Times New Roman" w:cs="Times New Roman"/>
          <w:sz w:val="24"/>
        </w:rPr>
        <w:t xml:space="preserve">the practice session, </w:t>
      </w:r>
      <w:r w:rsidR="00FE619E">
        <w:rPr>
          <w:rFonts w:ascii="Times New Roman" w:eastAsia="Times New Roman" w:hAnsi="Times New Roman" w:cs="Times New Roman"/>
          <w:sz w:val="24"/>
        </w:rPr>
        <w:t>the participant</w:t>
      </w:r>
      <w:r w:rsidR="003F373E" w:rsidRPr="004B143D">
        <w:rPr>
          <w:rFonts w:ascii="Times New Roman" w:eastAsia="Times New Roman" w:hAnsi="Times New Roman" w:cs="Times New Roman"/>
          <w:sz w:val="24"/>
        </w:rPr>
        <w:t xml:space="preserve"> was prompted to pick the level of difficulty </w:t>
      </w:r>
      <w:r w:rsidR="00FA27DE" w:rsidRPr="004B143D">
        <w:rPr>
          <w:rFonts w:ascii="Times New Roman" w:eastAsia="Times New Roman" w:hAnsi="Times New Roman" w:cs="Times New Roman"/>
          <w:sz w:val="24"/>
        </w:rPr>
        <w:t>level that</w:t>
      </w:r>
      <w:r w:rsidR="003F373E" w:rsidRPr="004B143D">
        <w:rPr>
          <w:rFonts w:ascii="Times New Roman" w:eastAsia="Times New Roman" w:hAnsi="Times New Roman" w:cs="Times New Roman"/>
          <w:sz w:val="24"/>
        </w:rPr>
        <w:t xml:space="preserve"> was the most </w:t>
      </w:r>
      <w:r w:rsidR="00FE619E">
        <w:rPr>
          <w:rFonts w:ascii="Times New Roman" w:eastAsia="Times New Roman" w:hAnsi="Times New Roman" w:cs="Times New Roman"/>
          <w:sz w:val="24"/>
        </w:rPr>
        <w:t>enjoyable</w:t>
      </w:r>
      <w:r w:rsidR="003F373E" w:rsidRPr="004B143D">
        <w:rPr>
          <w:rFonts w:ascii="Times New Roman" w:eastAsia="Times New Roman" w:hAnsi="Times New Roman" w:cs="Times New Roman"/>
          <w:sz w:val="24"/>
        </w:rPr>
        <w:t xml:space="preserve">.  Following this selection was the test session, which was composed of </w:t>
      </w:r>
      <w:r w:rsidR="00FE619E">
        <w:rPr>
          <w:rFonts w:ascii="Times New Roman" w:eastAsia="Times New Roman" w:hAnsi="Times New Roman" w:cs="Times New Roman"/>
          <w:sz w:val="24"/>
        </w:rPr>
        <w:t>ten</w:t>
      </w:r>
      <w:r w:rsidR="003F373E" w:rsidRPr="004B143D">
        <w:rPr>
          <w:rFonts w:ascii="Times New Roman" w:eastAsia="Times New Roman" w:hAnsi="Times New Roman" w:cs="Times New Roman"/>
          <w:sz w:val="24"/>
        </w:rPr>
        <w:t xml:space="preserve"> items at this chosen difficulty level.  At the end of each task, the participant was </w:t>
      </w:r>
      <w:r w:rsidR="00FA27DE" w:rsidRPr="004B143D">
        <w:rPr>
          <w:rFonts w:ascii="Times New Roman" w:eastAsia="Times New Roman" w:hAnsi="Times New Roman" w:cs="Times New Roman"/>
          <w:sz w:val="24"/>
        </w:rPr>
        <w:t>asked,</w:t>
      </w:r>
      <w:r w:rsidR="003F373E" w:rsidRPr="004B143D">
        <w:rPr>
          <w:rFonts w:ascii="Times New Roman" w:eastAsia="Times New Roman" w:hAnsi="Times New Roman" w:cs="Times New Roman"/>
          <w:sz w:val="24"/>
        </w:rPr>
        <w:t xml:space="preserve"> “if you were to do this task again, what difficulty level would you want it to be?”  The answer to this question was recorded and used for the analysis described below.  </w:t>
      </w:r>
    </w:p>
    <w:p w:rsidR="00BB3C97" w:rsidRPr="004B143D" w:rsidRDefault="00F4445C">
      <w:pPr>
        <w:pStyle w:val="Normal1"/>
        <w:spacing w:line="480" w:lineRule="auto"/>
        <w:ind w:firstLine="720"/>
        <w:rPr>
          <w:rFonts w:ascii="Times New Roman" w:hAnsi="Times New Roman"/>
          <w:sz w:val="24"/>
        </w:rPr>
      </w:pPr>
      <w:r>
        <w:rPr>
          <w:rFonts w:ascii="Times New Roman" w:eastAsia="Times New Roman" w:hAnsi="Times New Roman" w:cs="Times New Roman"/>
          <w:sz w:val="24"/>
        </w:rPr>
        <w:t>After all tasks were completed, a debriefing form was shown with the suggestion that the participant save a copy on a lo</w:t>
      </w:r>
      <w:r w:rsidR="005C519B">
        <w:rPr>
          <w:rFonts w:ascii="Times New Roman" w:eastAsia="Times New Roman" w:hAnsi="Times New Roman" w:cs="Times New Roman"/>
          <w:sz w:val="24"/>
        </w:rPr>
        <w:t>cal drive (please see Appendix K</w:t>
      </w:r>
      <w:r>
        <w:rPr>
          <w:rFonts w:ascii="Times New Roman" w:eastAsia="Times New Roman" w:hAnsi="Times New Roman" w:cs="Times New Roman"/>
          <w:sz w:val="24"/>
        </w:rPr>
        <w:t xml:space="preserve"> for debriefing form).  After debriefing</w:t>
      </w:r>
      <w:r w:rsidR="003F373E" w:rsidRPr="004B143D">
        <w:rPr>
          <w:rFonts w:ascii="Times New Roman" w:eastAsia="Times New Roman" w:hAnsi="Times New Roman" w:cs="Times New Roman"/>
          <w:sz w:val="24"/>
        </w:rPr>
        <w:t xml:space="preserve">, the responses and any additional comments were coded into an HTTP-post request to </w:t>
      </w:r>
      <w:r w:rsidR="00FE619E">
        <w:rPr>
          <w:rFonts w:ascii="Times New Roman" w:eastAsia="Times New Roman" w:hAnsi="Times New Roman" w:cs="Times New Roman"/>
          <w:sz w:val="24"/>
        </w:rPr>
        <w:t xml:space="preserve">a </w:t>
      </w:r>
      <w:r w:rsidR="003F373E" w:rsidRPr="004B143D">
        <w:rPr>
          <w:rFonts w:ascii="Times New Roman" w:eastAsia="Times New Roman" w:hAnsi="Times New Roman" w:cs="Times New Roman"/>
          <w:sz w:val="24"/>
        </w:rPr>
        <w:t xml:space="preserve">hidden page on the </w:t>
      </w:r>
      <w:hyperlink r:id="rId10">
        <w:r w:rsidR="003F373E" w:rsidRPr="004B143D">
          <w:rPr>
            <w:rFonts w:ascii="Times New Roman" w:eastAsia="Times New Roman" w:hAnsi="Times New Roman" w:cs="Times New Roman"/>
            <w:color w:val="1155CC"/>
            <w:sz w:val="24"/>
            <w:u w:val="single"/>
          </w:rPr>
          <w:t>www.ndnuvideogamestudy.com</w:t>
        </w:r>
      </w:hyperlink>
      <w:r w:rsidR="003F373E" w:rsidRPr="004B143D">
        <w:rPr>
          <w:rFonts w:ascii="Times New Roman" w:eastAsia="Times New Roman" w:hAnsi="Times New Roman" w:cs="Times New Roman"/>
          <w:sz w:val="24"/>
        </w:rPr>
        <w:t xml:space="preserve"> website. </w:t>
      </w:r>
      <w:r w:rsidR="00FA27DE" w:rsidRPr="004B143D">
        <w:rPr>
          <w:rFonts w:ascii="Times New Roman" w:eastAsia="Times New Roman" w:hAnsi="Times New Roman" w:cs="Times New Roman"/>
          <w:sz w:val="24"/>
        </w:rPr>
        <w:t>Th</w:t>
      </w:r>
      <w:r w:rsidR="002E1BE0">
        <w:rPr>
          <w:rFonts w:ascii="Times New Roman" w:eastAsia="Times New Roman" w:hAnsi="Times New Roman" w:cs="Times New Roman"/>
          <w:sz w:val="24"/>
        </w:rPr>
        <w:t xml:space="preserve">e page that caught the HTTP-post request </w:t>
      </w:r>
      <w:r w:rsidR="00FA27DE" w:rsidRPr="004B143D">
        <w:rPr>
          <w:rFonts w:ascii="Times New Roman" w:eastAsia="Times New Roman" w:hAnsi="Times New Roman" w:cs="Times New Roman"/>
          <w:sz w:val="24"/>
        </w:rPr>
        <w:t xml:space="preserve">was written in PHP.  </w:t>
      </w:r>
      <w:r w:rsidR="002E1BE0">
        <w:rPr>
          <w:rFonts w:ascii="Times New Roman" w:eastAsia="Times New Roman" w:hAnsi="Times New Roman" w:cs="Times New Roman"/>
          <w:sz w:val="24"/>
        </w:rPr>
        <w:t xml:space="preserve">Data was stored in a MySQL database.  </w:t>
      </w:r>
      <w:r w:rsidR="003F373E" w:rsidRPr="004B143D">
        <w:rPr>
          <w:rFonts w:ascii="Times New Roman" w:eastAsia="Times New Roman" w:hAnsi="Times New Roman" w:cs="Times New Roman"/>
          <w:sz w:val="24"/>
        </w:rPr>
        <w:t xml:space="preserve">The program itself was written in Java, digitally signed using a code signing certificate from Comodo, and deployed from the website using Java Web Start.  Code for the program, the Java Web Start launcher, </w:t>
      </w:r>
      <w:r w:rsidR="00FE619E">
        <w:rPr>
          <w:rFonts w:ascii="Times New Roman" w:eastAsia="Times New Roman" w:hAnsi="Times New Roman" w:cs="Times New Roman"/>
          <w:sz w:val="24"/>
        </w:rPr>
        <w:t xml:space="preserve">and </w:t>
      </w:r>
      <w:r w:rsidR="003F373E" w:rsidRPr="004B143D">
        <w:rPr>
          <w:rFonts w:ascii="Times New Roman" w:eastAsia="Times New Roman" w:hAnsi="Times New Roman" w:cs="Times New Roman"/>
          <w:sz w:val="24"/>
        </w:rPr>
        <w:t xml:space="preserve">the HTTP-post catcher will be available online after the completion of the data gathering phase and closure of the database.  </w:t>
      </w:r>
    </w:p>
    <w:p w:rsidR="00B027C0" w:rsidRDefault="00B027C0">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E97A15" w:rsidRDefault="000C3CFE" w:rsidP="00FE619E">
      <w:pPr>
        <w:pStyle w:val="Normal1"/>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Chapter III</w:t>
      </w:r>
      <w:r w:rsidR="00D56993">
        <w:rPr>
          <w:rFonts w:ascii="Times New Roman" w:eastAsia="Times New Roman" w:hAnsi="Times New Roman" w:cs="Times New Roman"/>
          <w:b/>
          <w:sz w:val="24"/>
        </w:rPr>
        <w:t xml:space="preserve">: </w:t>
      </w:r>
      <w:r w:rsidR="003F373E" w:rsidRPr="004B143D">
        <w:rPr>
          <w:rFonts w:ascii="Times New Roman" w:eastAsia="Times New Roman" w:hAnsi="Times New Roman" w:cs="Times New Roman"/>
          <w:b/>
          <w:sz w:val="24"/>
        </w:rPr>
        <w:t>Analysis</w:t>
      </w:r>
    </w:p>
    <w:p w:rsidR="00BB3C97" w:rsidRPr="00E97A15" w:rsidRDefault="00E97A15" w:rsidP="00E97A15">
      <w:pPr>
        <w:pStyle w:val="Normal1"/>
        <w:spacing w:line="480" w:lineRule="auto"/>
        <w:rPr>
          <w:rFonts w:ascii="Times New Roman" w:hAnsi="Times New Roman"/>
          <w:sz w:val="24"/>
        </w:rPr>
      </w:pPr>
      <w:r>
        <w:rPr>
          <w:rFonts w:ascii="Times New Roman" w:eastAsia="Times New Roman" w:hAnsi="Times New Roman" w:cs="Times New Roman"/>
          <w:sz w:val="24"/>
        </w:rPr>
        <w:tab/>
        <w:t xml:space="preserve">All analysis was conducted using STATA.  </w:t>
      </w:r>
    </w:p>
    <w:p w:rsidR="00FE619E" w:rsidRDefault="00FE619E" w:rsidP="00FE619E">
      <w:pPr>
        <w:spacing w:line="480" w:lineRule="auto"/>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Normal Distribution of </w:t>
      </w:r>
      <w:r w:rsidR="00B849E1">
        <w:rPr>
          <w:rFonts w:ascii="Times New Roman" w:eastAsia="Times New Roman" w:hAnsi="Times New Roman" w:cs="Times New Roman"/>
          <w:b/>
          <w:sz w:val="24"/>
          <w:highlight w:val="white"/>
        </w:rPr>
        <w:t>Participants’ Chosen</w:t>
      </w:r>
      <w:r>
        <w:rPr>
          <w:rFonts w:ascii="Times New Roman" w:eastAsia="Times New Roman" w:hAnsi="Times New Roman" w:cs="Times New Roman"/>
          <w:b/>
          <w:sz w:val="24"/>
          <w:highlight w:val="white"/>
        </w:rPr>
        <w:t xml:space="preserve"> Difficulty Levels</w:t>
      </w:r>
      <w:r>
        <w:rPr>
          <w:rFonts w:ascii="Times New Roman" w:eastAsia="Times New Roman" w:hAnsi="Times New Roman" w:cs="Times New Roman"/>
          <w:sz w:val="24"/>
          <w:highlight w:val="white"/>
        </w:rPr>
        <w:t xml:space="preserve">  </w:t>
      </w:r>
    </w:p>
    <w:p w:rsidR="00E8424C" w:rsidRDefault="00FE619E" w:rsidP="00FE619E">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 order to test the hypothesis that difficulty choices were normally distributed, Skewness-Kurtosis tests </w:t>
      </w:r>
      <w:r w:rsidR="00EF0CDE">
        <w:rPr>
          <w:rFonts w:ascii="Times New Roman" w:eastAsia="Times New Roman" w:hAnsi="Times New Roman" w:cs="Times New Roman"/>
          <w:sz w:val="24"/>
        </w:rPr>
        <w:t>(</w:t>
      </w:r>
      <w:proofErr w:type="spellStart"/>
      <w:r w:rsidR="00EF0CDE">
        <w:rPr>
          <w:rFonts w:ascii="Times New Roman" w:eastAsia="Times New Roman" w:hAnsi="Times New Roman" w:cs="Times New Roman"/>
          <w:sz w:val="24"/>
        </w:rPr>
        <w:t>STATA’s</w:t>
      </w:r>
      <w:proofErr w:type="spellEnd"/>
      <w:r w:rsidR="00EF0CDE">
        <w:rPr>
          <w:rFonts w:ascii="Times New Roman" w:eastAsia="Times New Roman" w:hAnsi="Times New Roman" w:cs="Times New Roman"/>
          <w:sz w:val="24"/>
        </w:rPr>
        <w:t xml:space="preserve"> </w:t>
      </w:r>
      <w:proofErr w:type="spellStart"/>
      <w:r w:rsidR="00EF0CDE">
        <w:rPr>
          <w:rFonts w:ascii="Times New Roman" w:eastAsia="Times New Roman" w:hAnsi="Times New Roman" w:cs="Times New Roman"/>
          <w:sz w:val="24"/>
        </w:rPr>
        <w:t>sktest</w:t>
      </w:r>
      <w:proofErr w:type="spellEnd"/>
      <w:r w:rsidR="00EF0CDE">
        <w:rPr>
          <w:rFonts w:ascii="Times New Roman" w:eastAsia="Times New Roman" w:hAnsi="Times New Roman" w:cs="Times New Roman"/>
          <w:sz w:val="24"/>
        </w:rPr>
        <w:t xml:space="preserve"> command, based on </w:t>
      </w:r>
      <w:proofErr w:type="spellStart"/>
      <w:r w:rsidR="002F4543">
        <w:rPr>
          <w:rFonts w:ascii="Times New Roman" w:eastAsia="Times New Roman" w:hAnsi="Times New Roman" w:cs="Times New Roman"/>
          <w:sz w:val="24"/>
        </w:rPr>
        <w:t>Jarque</w:t>
      </w:r>
      <w:proofErr w:type="spellEnd"/>
      <w:r w:rsidR="002F4543">
        <w:rPr>
          <w:rFonts w:ascii="Times New Roman" w:eastAsia="Times New Roman" w:hAnsi="Times New Roman" w:cs="Times New Roman"/>
          <w:sz w:val="24"/>
        </w:rPr>
        <w:t xml:space="preserve"> and</w:t>
      </w:r>
      <w:r w:rsidR="00EF0CDE">
        <w:rPr>
          <w:rFonts w:ascii="Times New Roman" w:eastAsia="Times New Roman" w:hAnsi="Times New Roman" w:cs="Times New Roman"/>
          <w:sz w:val="24"/>
        </w:rPr>
        <w:t xml:space="preserve"> </w:t>
      </w:r>
      <w:proofErr w:type="spellStart"/>
      <w:r w:rsidR="00EF0CDE">
        <w:rPr>
          <w:rFonts w:ascii="Times New Roman" w:eastAsia="Times New Roman" w:hAnsi="Times New Roman" w:cs="Times New Roman"/>
          <w:sz w:val="24"/>
        </w:rPr>
        <w:t>Bera</w:t>
      </w:r>
      <w:proofErr w:type="spellEnd"/>
      <w:r w:rsidR="00EF0CDE">
        <w:rPr>
          <w:rFonts w:ascii="Times New Roman" w:eastAsia="Times New Roman" w:hAnsi="Times New Roman" w:cs="Times New Roman"/>
          <w:sz w:val="24"/>
        </w:rPr>
        <w:t xml:space="preserve"> (1987) with corrections by </w:t>
      </w:r>
      <w:r w:rsidR="00EF0CDE" w:rsidRPr="00EF0CDE">
        <w:rPr>
          <w:rFonts w:ascii="Times New Roman" w:eastAsia="Times New Roman" w:hAnsi="Times New Roman" w:cs="Times New Roman"/>
          <w:sz w:val="24"/>
        </w:rPr>
        <w:t>D’Agostino, B</w:t>
      </w:r>
      <w:r w:rsidR="00EF0CDE">
        <w:rPr>
          <w:rFonts w:ascii="Times New Roman" w:eastAsia="Times New Roman" w:hAnsi="Times New Roman" w:cs="Times New Roman"/>
          <w:sz w:val="24"/>
        </w:rPr>
        <w:t xml:space="preserve">elanger, and D’Agostino (1990) and Royston (1992) </w:t>
      </w:r>
      <w:r>
        <w:rPr>
          <w:rFonts w:ascii="Times New Roman" w:eastAsia="Times New Roman" w:hAnsi="Times New Roman" w:cs="Times New Roman"/>
          <w:sz w:val="24"/>
        </w:rPr>
        <w:t xml:space="preserve">were conducted on each of the six samples of difficulty choice.  Results are summarized in the table below.  </w:t>
      </w:r>
    </w:p>
    <w:tbl>
      <w:tblPr>
        <w:tblStyle w:val="TableGrid"/>
        <w:tblW w:w="5669" w:type="dxa"/>
        <w:tblLook w:val="04A0"/>
      </w:tblPr>
      <w:tblGrid>
        <w:gridCol w:w="2369"/>
        <w:gridCol w:w="943"/>
        <w:gridCol w:w="2357"/>
      </w:tblGrid>
      <w:tr w:rsidR="00EF0CDE">
        <w:trPr>
          <w:trHeight w:val="782"/>
        </w:trPr>
        <w:tc>
          <w:tcPr>
            <w:tcW w:w="5669" w:type="dxa"/>
            <w:gridSpan w:val="3"/>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Table 1</w:t>
            </w:r>
          </w:p>
          <w:p w:rsidR="00EF0CDE" w:rsidRDefault="00EF0CDE" w:rsidP="00797BF7">
            <w:pPr>
              <w:pStyle w:val="Normal1"/>
              <w:spacing w:before="2" w:after="2"/>
              <w:rPr>
                <w:rFonts w:ascii="Times New Roman" w:eastAsia="Times New Roman" w:hAnsi="Times New Roman" w:cs="Times New Roman"/>
                <w:sz w:val="24"/>
              </w:rPr>
            </w:pPr>
          </w:p>
          <w:p w:rsidR="00EF0CDE" w:rsidRDefault="00EF0CDE" w:rsidP="00797BF7">
            <w:pPr>
              <w:pStyle w:val="Normal1"/>
              <w:spacing w:before="2" w:after="2"/>
              <w:rPr>
                <w:rFonts w:ascii="Times New Roman" w:eastAsia="Times New Roman" w:hAnsi="Times New Roman" w:cs="Times New Roman"/>
                <w:sz w:val="24"/>
              </w:rPr>
            </w:pPr>
            <w:r w:rsidRPr="002A15B3">
              <w:rPr>
                <w:rFonts w:ascii="Times New Roman" w:eastAsia="Times New Roman" w:hAnsi="Times New Roman" w:cs="Times New Roman"/>
                <w:i/>
                <w:sz w:val="24"/>
              </w:rPr>
              <w:t>Skewness-Kurtosis tests on samples of difficulty choice</w:t>
            </w:r>
          </w:p>
        </w:tc>
      </w:tr>
      <w:tr w:rsidR="00EF0CDE">
        <w:tc>
          <w:tcPr>
            <w:tcW w:w="2369" w:type="dxa"/>
          </w:tcPr>
          <w:p w:rsidR="00EF0CDE" w:rsidRPr="00A17D57" w:rsidRDefault="00EF0CDE" w:rsidP="00797BF7">
            <w:pPr>
              <w:pStyle w:val="Normal1"/>
              <w:spacing w:before="2" w:after="2" w:line="276" w:lineRule="auto"/>
              <w:jc w:val="right"/>
              <w:rPr>
                <w:rFonts w:ascii="Times New Roman" w:eastAsia="Times New Roman" w:hAnsi="Times New Roman" w:cs="Times New Roman"/>
                <w:sz w:val="24"/>
              </w:rPr>
            </w:pPr>
            <w:r w:rsidRPr="00654F03">
              <w:rPr>
                <w:rFonts w:ascii="Times New Roman" w:eastAsia="Times New Roman" w:hAnsi="Times New Roman" w:cs="Times New Roman"/>
                <w:sz w:val="24"/>
              </w:rPr>
              <w:t>Sample</w:t>
            </w:r>
          </w:p>
        </w:tc>
        <w:tc>
          <w:tcPr>
            <w:tcW w:w="943" w:type="dxa"/>
          </w:tcPr>
          <w:p w:rsidR="00EF0CDE" w:rsidRPr="00A17D57" w:rsidRDefault="00EF0CDE" w:rsidP="00797BF7">
            <w:pPr>
              <w:pStyle w:val="Normal1"/>
              <w:spacing w:before="2" w:after="2" w:line="276" w:lineRule="auto"/>
              <w:jc w:val="center"/>
              <w:rPr>
                <w:rFonts w:ascii="Times New Roman" w:eastAsia="Times New Roman" w:hAnsi="Times New Roman" w:cs="Times New Roman"/>
                <w:sz w:val="24"/>
              </w:rPr>
            </w:pPr>
            <w:r w:rsidRPr="00654F03">
              <w:rPr>
                <w:rFonts w:ascii="Times New Roman" w:eastAsia="Times New Roman" w:hAnsi="Times New Roman" w:cs="Times New Roman"/>
                <w:sz w:val="24"/>
              </w:rPr>
              <w:t>χ</w:t>
            </w:r>
            <w:r w:rsidRPr="00654F03">
              <w:rPr>
                <w:rFonts w:ascii="Times New Roman" w:eastAsia="Times New Roman" w:hAnsi="Times New Roman" w:cs="Times New Roman"/>
                <w:sz w:val="24"/>
                <w:vertAlign w:val="superscript"/>
              </w:rPr>
              <w:t>2</w:t>
            </w:r>
            <w:r w:rsidRPr="00654F03">
              <w:rPr>
                <w:rFonts w:ascii="Times New Roman" w:eastAsia="Times New Roman" w:hAnsi="Times New Roman" w:cs="Times New Roman"/>
                <w:sz w:val="24"/>
              </w:rPr>
              <w:t xml:space="preserve"> </w:t>
            </w:r>
          </w:p>
        </w:tc>
        <w:tc>
          <w:tcPr>
            <w:tcW w:w="2357" w:type="dxa"/>
          </w:tcPr>
          <w:p w:rsidR="00EF0CDE" w:rsidRPr="00A17D57" w:rsidRDefault="00626CEA" w:rsidP="00797BF7">
            <w:pPr>
              <w:pStyle w:val="Normal1"/>
              <w:spacing w:before="2" w:after="2" w:line="276"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P</w:t>
            </w:r>
          </w:p>
        </w:tc>
      </w:tr>
      <w:tr w:rsidR="00EF0CDE">
        <w:tc>
          <w:tcPr>
            <w:tcW w:w="2369" w:type="dxa"/>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943" w:type="dxa"/>
          </w:tcPr>
          <w:p w:rsidR="00EF0CDE" w:rsidRDefault="00EF0CDE" w:rsidP="00797BF7">
            <w:pPr>
              <w:pStyle w:val="Normal1"/>
              <w:spacing w:before="2" w:after="2"/>
              <w:jc w:val="center"/>
              <w:rPr>
                <w:rFonts w:ascii="Times New Roman" w:eastAsia="Times New Roman" w:hAnsi="Times New Roman" w:cs="Times New Roman"/>
                <w:sz w:val="24"/>
              </w:rPr>
            </w:pPr>
            <w:r w:rsidRPr="00806CC8">
              <w:rPr>
                <w:rFonts w:ascii="Times New Roman" w:eastAsia="Times New Roman" w:hAnsi="Times New Roman" w:cs="Times New Roman"/>
                <w:sz w:val="24"/>
              </w:rPr>
              <w:t>13.86</w:t>
            </w:r>
          </w:p>
        </w:tc>
        <w:tc>
          <w:tcPr>
            <w:tcW w:w="2357"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.001*</w:t>
            </w:r>
          </w:p>
        </w:tc>
      </w:tr>
      <w:tr w:rsidR="00EF0CDE">
        <w:tc>
          <w:tcPr>
            <w:tcW w:w="2369" w:type="dxa"/>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943"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19.46</w:t>
            </w:r>
          </w:p>
        </w:tc>
        <w:tc>
          <w:tcPr>
            <w:tcW w:w="2357"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&lt;</w:t>
            </w:r>
            <w:r w:rsidR="002F4543">
              <w:rPr>
                <w:rFonts w:ascii="Times New Roman" w:eastAsia="Times New Roman" w:hAnsi="Times New Roman" w:cs="Times New Roman"/>
                <w:sz w:val="24"/>
              </w:rPr>
              <w:t xml:space="preserve"> </w:t>
            </w:r>
            <w:r>
              <w:rPr>
                <w:rFonts w:ascii="Times New Roman" w:eastAsia="Times New Roman" w:hAnsi="Times New Roman" w:cs="Times New Roman"/>
                <w:sz w:val="24"/>
              </w:rPr>
              <w:t>.000*</w:t>
            </w:r>
          </w:p>
        </w:tc>
      </w:tr>
      <w:tr w:rsidR="00EF0CDE">
        <w:tc>
          <w:tcPr>
            <w:tcW w:w="2369" w:type="dxa"/>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Verbal pre-test</w:t>
            </w:r>
          </w:p>
        </w:tc>
        <w:tc>
          <w:tcPr>
            <w:tcW w:w="943"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.45</w:t>
            </w:r>
          </w:p>
        </w:tc>
        <w:tc>
          <w:tcPr>
            <w:tcW w:w="2357"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.798</w:t>
            </w:r>
          </w:p>
        </w:tc>
      </w:tr>
      <w:tr w:rsidR="00EF0CDE">
        <w:tc>
          <w:tcPr>
            <w:tcW w:w="2369" w:type="dxa"/>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Verbal post-test</w:t>
            </w:r>
          </w:p>
        </w:tc>
        <w:tc>
          <w:tcPr>
            <w:tcW w:w="943"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.11</w:t>
            </w:r>
          </w:p>
        </w:tc>
        <w:tc>
          <w:tcPr>
            <w:tcW w:w="2357"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.945</w:t>
            </w:r>
          </w:p>
        </w:tc>
      </w:tr>
      <w:tr w:rsidR="00EF0CDE">
        <w:tc>
          <w:tcPr>
            <w:tcW w:w="2369" w:type="dxa"/>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943"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.91</w:t>
            </w:r>
          </w:p>
        </w:tc>
        <w:tc>
          <w:tcPr>
            <w:tcW w:w="2357"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.634</w:t>
            </w:r>
          </w:p>
        </w:tc>
      </w:tr>
      <w:tr w:rsidR="00EF0CDE">
        <w:tc>
          <w:tcPr>
            <w:tcW w:w="2369" w:type="dxa"/>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943"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5.73</w:t>
            </w:r>
          </w:p>
        </w:tc>
        <w:tc>
          <w:tcPr>
            <w:tcW w:w="2357"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.057</w:t>
            </w:r>
          </w:p>
        </w:tc>
      </w:tr>
      <w:tr w:rsidR="00EF0CDE">
        <w:trPr>
          <w:trHeight w:val="350"/>
        </w:trPr>
        <w:tc>
          <w:tcPr>
            <w:tcW w:w="5669" w:type="dxa"/>
            <w:gridSpan w:val="3"/>
          </w:tcPr>
          <w:p w:rsidR="00EF0CDE" w:rsidRPr="00727844" w:rsidRDefault="00EF0CDE" w:rsidP="00797BF7">
            <w:pPr>
              <w:pStyle w:val="Normal1"/>
              <w:spacing w:before="2" w:after="2" w:line="480" w:lineRule="auto"/>
              <w:rPr>
                <w:rFonts w:ascii="Times New Roman" w:eastAsia="Times New Roman" w:hAnsi="Times New Roman" w:cs="Times New Roman"/>
                <w:i/>
                <w:sz w:val="24"/>
              </w:rPr>
            </w:pPr>
            <w:r w:rsidRPr="00727844">
              <w:rPr>
                <w:rFonts w:ascii="Times New Roman" w:eastAsia="Times New Roman" w:hAnsi="Times New Roman" w:cs="Times New Roman"/>
                <w:i/>
                <w:sz w:val="24"/>
              </w:rPr>
              <w:t>Note.</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 </w:t>
            </w:r>
            <w:r w:rsidRPr="00727844">
              <w:rPr>
                <w:rFonts w:ascii="Times New Roman" w:eastAsia="Times New Roman" w:hAnsi="Times New Roman" w:cs="Times New Roman"/>
                <w:i/>
                <w:sz w:val="24"/>
              </w:rPr>
              <w:t>p</w:t>
            </w:r>
            <w:r>
              <w:rPr>
                <w:rFonts w:ascii="Times New Roman" w:eastAsia="Times New Roman" w:hAnsi="Times New Roman" w:cs="Times New Roman"/>
                <w:i/>
                <w:sz w:val="24"/>
              </w:rPr>
              <w:t xml:space="preserve"> </w:t>
            </w:r>
            <w:r>
              <w:rPr>
                <w:rFonts w:ascii="Times New Roman" w:eastAsia="Times New Roman" w:hAnsi="Times New Roman" w:cs="Times New Roman"/>
                <w:sz w:val="24"/>
              </w:rPr>
              <w:t>&lt;</w:t>
            </w:r>
            <w:r>
              <w:rPr>
                <w:rFonts w:ascii="Times New Roman" w:eastAsia="Times New Roman" w:hAnsi="Times New Roman" w:cs="Times New Roman"/>
                <w:i/>
                <w:sz w:val="24"/>
              </w:rPr>
              <w:t xml:space="preserve"> </w:t>
            </w:r>
            <w:r w:rsidRPr="00727844">
              <w:rPr>
                <w:rFonts w:ascii="Times New Roman" w:eastAsia="Times New Roman" w:hAnsi="Times New Roman" w:cs="Times New Roman"/>
                <w:sz w:val="24"/>
              </w:rPr>
              <w:t>.05</w:t>
            </w:r>
            <w:r>
              <w:rPr>
                <w:rFonts w:ascii="Times New Roman" w:eastAsia="Times New Roman" w:hAnsi="Times New Roman" w:cs="Times New Roman"/>
                <w:i/>
                <w:sz w:val="24"/>
              </w:rPr>
              <w:t xml:space="preserve">. </w:t>
            </w:r>
            <w:r w:rsidRPr="00727844">
              <w:rPr>
                <w:rFonts w:ascii="Times New Roman" w:eastAsia="Times New Roman" w:hAnsi="Times New Roman" w:cs="Times New Roman"/>
                <w:i/>
                <w:sz w:val="24"/>
              </w:rPr>
              <w:t>N</w:t>
            </w:r>
            <w:r>
              <w:rPr>
                <w:rFonts w:ascii="Times New Roman" w:eastAsia="Times New Roman" w:hAnsi="Times New Roman" w:cs="Times New Roman"/>
                <w:sz w:val="24"/>
              </w:rPr>
              <w:t xml:space="preserve"> = 102 for all tests.</w:t>
            </w:r>
          </w:p>
        </w:tc>
      </w:tr>
    </w:tbl>
    <w:p w:rsidR="002F4543" w:rsidRDefault="00180A1A" w:rsidP="00797BF7">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Difficulty choices for the visual task </w:t>
      </w:r>
      <w:r w:rsidR="000463D3">
        <w:rPr>
          <w:rFonts w:ascii="Times New Roman" w:eastAsia="Times New Roman" w:hAnsi="Times New Roman" w:cs="Times New Roman"/>
          <w:sz w:val="24"/>
        </w:rPr>
        <w:t>we</w:t>
      </w:r>
      <w:r w:rsidR="00F57A3C">
        <w:rPr>
          <w:rFonts w:ascii="Times New Roman" w:eastAsia="Times New Roman" w:hAnsi="Times New Roman" w:cs="Times New Roman"/>
          <w:sz w:val="24"/>
        </w:rPr>
        <w:t xml:space="preserve">re significantly </w:t>
      </w:r>
      <w:r>
        <w:rPr>
          <w:rFonts w:ascii="Times New Roman" w:eastAsia="Times New Roman" w:hAnsi="Times New Roman" w:cs="Times New Roman"/>
          <w:sz w:val="24"/>
        </w:rPr>
        <w:t xml:space="preserve">non-normal. </w:t>
      </w:r>
      <w:r w:rsidR="004F007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This analysis </w:t>
      </w:r>
      <w:r w:rsidR="002A240B">
        <w:rPr>
          <w:rFonts w:ascii="Times New Roman" w:eastAsia="Times New Roman" w:hAnsi="Times New Roman" w:cs="Times New Roman"/>
          <w:sz w:val="24"/>
        </w:rPr>
        <w:t>did</w:t>
      </w:r>
      <w:r>
        <w:rPr>
          <w:rFonts w:ascii="Times New Roman" w:eastAsia="Times New Roman" w:hAnsi="Times New Roman" w:cs="Times New Roman"/>
          <w:sz w:val="24"/>
        </w:rPr>
        <w:t xml:space="preserve"> not support the hypothesis that participants’ chosen difficulty levels </w:t>
      </w:r>
      <w:r w:rsidR="00E17F98">
        <w:rPr>
          <w:rFonts w:ascii="Times New Roman" w:eastAsia="Times New Roman" w:hAnsi="Times New Roman" w:cs="Times New Roman"/>
          <w:sz w:val="24"/>
        </w:rPr>
        <w:t>were</w:t>
      </w:r>
      <w:r>
        <w:rPr>
          <w:rFonts w:ascii="Times New Roman" w:eastAsia="Times New Roman" w:hAnsi="Times New Roman" w:cs="Times New Roman"/>
          <w:sz w:val="24"/>
        </w:rPr>
        <w:t xml:space="preserve"> normally distributed.</w:t>
      </w:r>
      <w:r w:rsidR="002A240B">
        <w:rPr>
          <w:rFonts w:ascii="Times New Roman" w:eastAsia="Times New Roman" w:hAnsi="Times New Roman" w:cs="Times New Roman"/>
          <w:sz w:val="24"/>
        </w:rPr>
        <w:t xml:space="preserve">  Given the lack of normality of difficulty choices for the visual task, subsequent statistical investigations were taken to explore the underlying causes of this deviation from the hypothesized distribution.  Two reasons appeared to account for the discr</w:t>
      </w:r>
      <w:r w:rsidR="002C753B">
        <w:rPr>
          <w:rFonts w:ascii="Times New Roman" w:eastAsia="Times New Roman" w:hAnsi="Times New Roman" w:cs="Times New Roman"/>
          <w:sz w:val="24"/>
        </w:rPr>
        <w:t>epancy: round number preference</w:t>
      </w:r>
      <w:r w:rsidR="002A240B">
        <w:rPr>
          <w:rFonts w:ascii="Times New Roman" w:eastAsia="Times New Roman" w:hAnsi="Times New Roman" w:cs="Times New Roman"/>
          <w:sz w:val="24"/>
        </w:rPr>
        <w:t xml:space="preserve"> and mismatch between choice median and choice domain median.  </w:t>
      </w:r>
    </w:p>
    <w:p w:rsidR="002F4543" w:rsidRDefault="002F4543" w:rsidP="002F454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Round number preference.  </w:t>
      </w:r>
      <w:r>
        <w:rPr>
          <w:rFonts w:ascii="Times New Roman" w:eastAsia="Times New Roman" w:hAnsi="Times New Roman" w:cs="Times New Roman"/>
          <w:sz w:val="24"/>
        </w:rPr>
        <w:t xml:space="preserve">If there were no preference for round numbers, difficulty values that were divisible by 10 should have occurred roughly 10% of the time for the visual and kinesthetic pre- and post- test difficulty choices.  In order to test whether there was a preference for round numbers, binomial tests-of-fit were run on the difficulty choices in various samples against an expected 10% occurrence rate.  </w:t>
      </w:r>
    </w:p>
    <w:tbl>
      <w:tblPr>
        <w:tblStyle w:val="TableGrid"/>
        <w:tblW w:w="7508" w:type="dxa"/>
        <w:tblInd w:w="216" w:type="dxa"/>
        <w:tblLook w:val="00A0"/>
      </w:tblPr>
      <w:tblGrid>
        <w:gridCol w:w="2776"/>
        <w:gridCol w:w="3302"/>
        <w:gridCol w:w="1430"/>
      </w:tblGrid>
      <w:tr w:rsidR="002F4543" w:rsidRPr="00A73420">
        <w:tc>
          <w:tcPr>
            <w:tcW w:w="7508" w:type="dxa"/>
            <w:gridSpan w:val="3"/>
            <w:tcBorders>
              <w:top w:val="single" w:sz="4" w:space="0" w:color="auto"/>
              <w:left w:val="single" w:sz="4" w:space="0" w:color="auto"/>
              <w:bottom w:val="single" w:sz="4" w:space="0" w:color="auto"/>
              <w:right w:val="single" w:sz="4" w:space="0" w:color="auto"/>
            </w:tcBorders>
          </w:tcPr>
          <w:p w:rsidR="002F4543" w:rsidRDefault="00797BF7" w:rsidP="006239B3">
            <w:pPr>
              <w:pStyle w:val="Normal1"/>
              <w:rPr>
                <w:rFonts w:ascii="Times New Roman" w:eastAsia="Times New Roman" w:hAnsi="Times New Roman" w:cs="Times New Roman"/>
                <w:sz w:val="24"/>
              </w:rPr>
            </w:pPr>
            <w:r>
              <w:rPr>
                <w:rFonts w:ascii="Times New Roman" w:eastAsia="Times New Roman" w:hAnsi="Times New Roman" w:cs="Times New Roman"/>
                <w:sz w:val="24"/>
              </w:rPr>
              <w:t>Table 2</w:t>
            </w:r>
          </w:p>
          <w:p w:rsidR="002F4543" w:rsidRDefault="002F4543" w:rsidP="006239B3">
            <w:pPr>
              <w:pStyle w:val="Normal1"/>
              <w:rPr>
                <w:rFonts w:ascii="Times New Roman" w:eastAsia="Times New Roman" w:hAnsi="Times New Roman" w:cs="Times New Roman"/>
                <w:sz w:val="24"/>
              </w:rPr>
            </w:pPr>
          </w:p>
          <w:p w:rsidR="002F4543" w:rsidRPr="00A73420" w:rsidRDefault="002F4543" w:rsidP="000463D3">
            <w:pPr>
              <w:pStyle w:val="Normal1"/>
              <w:rPr>
                <w:rFonts w:ascii="Times New Roman" w:eastAsia="Times New Roman" w:hAnsi="Times New Roman" w:cs="Times New Roman"/>
                <w:i/>
                <w:sz w:val="24"/>
              </w:rPr>
            </w:pPr>
            <w:r>
              <w:rPr>
                <w:rFonts w:ascii="Times New Roman" w:eastAsia="Times New Roman" w:hAnsi="Times New Roman" w:cs="Times New Roman"/>
                <w:i/>
                <w:sz w:val="24"/>
              </w:rPr>
              <w:t>Tests of round number preference in difficulty choices</w:t>
            </w:r>
          </w:p>
        </w:tc>
      </w:tr>
      <w:tr w:rsidR="002F4543" w:rsidRPr="009928D8">
        <w:tc>
          <w:tcPr>
            <w:tcW w:w="2776" w:type="dxa"/>
            <w:tcBorders>
              <w:top w:val="single" w:sz="4" w:space="0" w:color="auto"/>
              <w:left w:val="single" w:sz="4" w:space="0" w:color="auto"/>
              <w:bottom w:val="single" w:sz="4" w:space="0" w:color="auto"/>
              <w:right w:val="single" w:sz="4" w:space="0" w:color="auto"/>
            </w:tcBorders>
            <w:vAlign w:val="center"/>
          </w:tcPr>
          <w:p w:rsidR="002F4543" w:rsidRPr="00EF0CDE" w:rsidRDefault="002F4543" w:rsidP="00EF0CDE">
            <w:pPr>
              <w:pStyle w:val="Normal1"/>
              <w:jc w:val="right"/>
              <w:rPr>
                <w:rFonts w:ascii="Times New Roman" w:eastAsia="Times New Roman" w:hAnsi="Times New Roman" w:cs="Times New Roman"/>
                <w:sz w:val="24"/>
              </w:rPr>
            </w:pPr>
            <w:r w:rsidRPr="00EF0CDE">
              <w:rPr>
                <w:rFonts w:ascii="Times New Roman" w:eastAsia="Times New Roman" w:hAnsi="Times New Roman" w:cs="Times New Roman"/>
                <w:sz w:val="24"/>
              </w:rPr>
              <w:t>Difficulty choice sample</w:t>
            </w:r>
          </w:p>
        </w:tc>
        <w:tc>
          <w:tcPr>
            <w:tcW w:w="3302" w:type="dxa"/>
            <w:tcBorders>
              <w:top w:val="single" w:sz="4" w:space="0" w:color="auto"/>
              <w:left w:val="single" w:sz="4" w:space="0" w:color="auto"/>
              <w:bottom w:val="single" w:sz="4" w:space="0" w:color="auto"/>
              <w:right w:val="single" w:sz="4" w:space="0" w:color="auto"/>
            </w:tcBorders>
          </w:tcPr>
          <w:p w:rsidR="002F4543" w:rsidRPr="00EF0CDE" w:rsidRDefault="002F4543" w:rsidP="006239B3">
            <w:pPr>
              <w:pStyle w:val="Normal1"/>
              <w:jc w:val="center"/>
              <w:rPr>
                <w:rFonts w:ascii="Times New Roman" w:eastAsia="Times New Roman" w:hAnsi="Times New Roman" w:cs="Times New Roman"/>
                <w:sz w:val="24"/>
              </w:rPr>
            </w:pPr>
            <w:r w:rsidRPr="00EF0CDE">
              <w:rPr>
                <w:rFonts w:ascii="Times New Roman" w:eastAsia="Times New Roman" w:hAnsi="Times New Roman" w:cs="Times New Roman"/>
                <w:sz w:val="24"/>
              </w:rPr>
              <w:t>Percent of choices ending in 0</w:t>
            </w:r>
          </w:p>
        </w:tc>
        <w:tc>
          <w:tcPr>
            <w:tcW w:w="1430" w:type="dxa"/>
            <w:tcBorders>
              <w:top w:val="single" w:sz="4" w:space="0" w:color="auto"/>
              <w:left w:val="single" w:sz="4" w:space="0" w:color="auto"/>
              <w:bottom w:val="single" w:sz="4" w:space="0" w:color="auto"/>
              <w:right w:val="single" w:sz="4" w:space="0" w:color="auto"/>
            </w:tcBorders>
            <w:vAlign w:val="center"/>
          </w:tcPr>
          <w:p w:rsidR="002F4543" w:rsidRPr="00EF0CDE" w:rsidRDefault="002F4543" w:rsidP="006239B3">
            <w:pPr>
              <w:pStyle w:val="Normal1"/>
              <w:jc w:val="center"/>
              <w:rPr>
                <w:rFonts w:ascii="Times New Roman" w:eastAsia="Times New Roman" w:hAnsi="Times New Roman" w:cs="Times New Roman"/>
                <w:i/>
                <w:sz w:val="24"/>
              </w:rPr>
            </w:pPr>
            <w:r w:rsidRPr="00EF0CDE">
              <w:rPr>
                <w:rFonts w:ascii="Times New Roman" w:eastAsia="Times New Roman" w:hAnsi="Times New Roman" w:cs="Times New Roman"/>
                <w:i/>
                <w:sz w:val="24"/>
              </w:rPr>
              <w:t>p</w:t>
            </w:r>
          </w:p>
        </w:tc>
      </w:tr>
      <w:tr w:rsidR="002F4543">
        <w:tc>
          <w:tcPr>
            <w:tcW w:w="2776" w:type="dxa"/>
            <w:tcBorders>
              <w:top w:val="single" w:sz="4" w:space="0" w:color="auto"/>
              <w:left w:val="single" w:sz="4" w:space="0" w:color="auto"/>
              <w:bottom w:val="single" w:sz="4" w:space="0" w:color="auto"/>
              <w:right w:val="single" w:sz="4" w:space="0" w:color="auto"/>
            </w:tcBorders>
            <w:vAlign w:val="center"/>
          </w:tcPr>
          <w:p w:rsidR="002F4543" w:rsidRDefault="002F4543"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3302" w:type="dxa"/>
            <w:tcBorders>
              <w:top w:val="single" w:sz="4" w:space="0" w:color="auto"/>
              <w:left w:val="single" w:sz="4" w:space="0" w:color="auto"/>
              <w:bottom w:val="single" w:sz="4" w:space="0" w:color="auto"/>
              <w:right w:val="single" w:sz="4" w:space="0" w:color="auto"/>
            </w:tcBorders>
          </w:tcPr>
          <w:p w:rsidR="002F4543" w:rsidRDefault="002F4543"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43.1%</w:t>
            </w:r>
          </w:p>
        </w:tc>
        <w:tc>
          <w:tcPr>
            <w:tcW w:w="1430" w:type="dxa"/>
            <w:tcBorders>
              <w:top w:val="single" w:sz="4" w:space="0" w:color="auto"/>
              <w:left w:val="single" w:sz="4" w:space="0" w:color="auto"/>
              <w:bottom w:val="single" w:sz="4" w:space="0" w:color="auto"/>
              <w:right w:val="single" w:sz="4" w:space="0" w:color="auto"/>
            </w:tcBorders>
            <w:vAlign w:val="center"/>
          </w:tcPr>
          <w:p w:rsidR="002F4543" w:rsidRDefault="002F4543"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2F4543">
        <w:tc>
          <w:tcPr>
            <w:tcW w:w="2776" w:type="dxa"/>
            <w:tcBorders>
              <w:top w:val="single" w:sz="4" w:space="0" w:color="auto"/>
              <w:left w:val="single" w:sz="4" w:space="0" w:color="auto"/>
              <w:bottom w:val="single" w:sz="4" w:space="0" w:color="auto"/>
              <w:right w:val="single" w:sz="4" w:space="0" w:color="auto"/>
            </w:tcBorders>
            <w:vAlign w:val="center"/>
          </w:tcPr>
          <w:p w:rsidR="002F4543" w:rsidRDefault="002F4543"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3302" w:type="dxa"/>
            <w:tcBorders>
              <w:top w:val="single" w:sz="4" w:space="0" w:color="auto"/>
              <w:left w:val="single" w:sz="4" w:space="0" w:color="auto"/>
              <w:bottom w:val="single" w:sz="4" w:space="0" w:color="auto"/>
              <w:right w:val="single" w:sz="4" w:space="0" w:color="auto"/>
            </w:tcBorders>
          </w:tcPr>
          <w:p w:rsidR="002F4543" w:rsidRDefault="002F4543"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36.3%</w:t>
            </w:r>
          </w:p>
        </w:tc>
        <w:tc>
          <w:tcPr>
            <w:tcW w:w="1430" w:type="dxa"/>
            <w:tcBorders>
              <w:top w:val="single" w:sz="4" w:space="0" w:color="auto"/>
              <w:left w:val="single" w:sz="4" w:space="0" w:color="auto"/>
              <w:bottom w:val="single" w:sz="4" w:space="0" w:color="auto"/>
              <w:right w:val="single" w:sz="4" w:space="0" w:color="auto"/>
            </w:tcBorders>
            <w:vAlign w:val="center"/>
          </w:tcPr>
          <w:p w:rsidR="002F4543" w:rsidRDefault="002F4543"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2F4543">
        <w:tc>
          <w:tcPr>
            <w:tcW w:w="2776" w:type="dxa"/>
            <w:tcBorders>
              <w:top w:val="single" w:sz="4" w:space="0" w:color="auto"/>
              <w:left w:val="single" w:sz="4" w:space="0" w:color="auto"/>
              <w:bottom w:val="single" w:sz="4" w:space="0" w:color="auto"/>
              <w:right w:val="single" w:sz="4" w:space="0" w:color="auto"/>
            </w:tcBorders>
            <w:vAlign w:val="center"/>
          </w:tcPr>
          <w:p w:rsidR="002F4543" w:rsidRDefault="002F4543"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3302" w:type="dxa"/>
            <w:tcBorders>
              <w:top w:val="single" w:sz="4" w:space="0" w:color="auto"/>
              <w:left w:val="single" w:sz="4" w:space="0" w:color="auto"/>
              <w:bottom w:val="single" w:sz="4" w:space="0" w:color="auto"/>
              <w:right w:val="single" w:sz="4" w:space="0" w:color="auto"/>
            </w:tcBorders>
          </w:tcPr>
          <w:p w:rsidR="002F4543" w:rsidRDefault="002F4543"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34.3%</w:t>
            </w:r>
          </w:p>
        </w:tc>
        <w:tc>
          <w:tcPr>
            <w:tcW w:w="1430" w:type="dxa"/>
            <w:tcBorders>
              <w:top w:val="single" w:sz="4" w:space="0" w:color="auto"/>
              <w:left w:val="single" w:sz="4" w:space="0" w:color="auto"/>
              <w:bottom w:val="single" w:sz="4" w:space="0" w:color="auto"/>
              <w:right w:val="single" w:sz="4" w:space="0" w:color="auto"/>
            </w:tcBorders>
            <w:vAlign w:val="center"/>
          </w:tcPr>
          <w:p w:rsidR="002F4543" w:rsidRDefault="002F4543"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2F4543">
        <w:tc>
          <w:tcPr>
            <w:tcW w:w="2776" w:type="dxa"/>
            <w:tcBorders>
              <w:top w:val="single" w:sz="4" w:space="0" w:color="auto"/>
              <w:left w:val="single" w:sz="4" w:space="0" w:color="auto"/>
              <w:bottom w:val="single" w:sz="4" w:space="0" w:color="auto"/>
              <w:right w:val="single" w:sz="4" w:space="0" w:color="auto"/>
            </w:tcBorders>
            <w:vAlign w:val="center"/>
          </w:tcPr>
          <w:p w:rsidR="002F4543" w:rsidRDefault="002F4543"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3302" w:type="dxa"/>
            <w:tcBorders>
              <w:top w:val="single" w:sz="4" w:space="0" w:color="auto"/>
              <w:left w:val="single" w:sz="4" w:space="0" w:color="auto"/>
              <w:bottom w:val="single" w:sz="4" w:space="0" w:color="auto"/>
              <w:right w:val="single" w:sz="4" w:space="0" w:color="auto"/>
            </w:tcBorders>
          </w:tcPr>
          <w:p w:rsidR="002F4543" w:rsidRDefault="002F4543"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33.3%</w:t>
            </w:r>
          </w:p>
        </w:tc>
        <w:tc>
          <w:tcPr>
            <w:tcW w:w="1430" w:type="dxa"/>
            <w:tcBorders>
              <w:top w:val="single" w:sz="4" w:space="0" w:color="auto"/>
              <w:left w:val="single" w:sz="4" w:space="0" w:color="auto"/>
              <w:bottom w:val="single" w:sz="4" w:space="0" w:color="auto"/>
              <w:right w:val="single" w:sz="4" w:space="0" w:color="auto"/>
            </w:tcBorders>
            <w:vAlign w:val="center"/>
          </w:tcPr>
          <w:p w:rsidR="002F4543" w:rsidRDefault="002F4543"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2F4543">
        <w:tc>
          <w:tcPr>
            <w:tcW w:w="7508" w:type="dxa"/>
            <w:gridSpan w:val="3"/>
            <w:tcBorders>
              <w:top w:val="single" w:sz="4" w:space="0" w:color="auto"/>
              <w:left w:val="single" w:sz="4" w:space="0" w:color="auto"/>
              <w:bottom w:val="single" w:sz="4" w:space="0" w:color="auto"/>
              <w:right w:val="single" w:sz="4" w:space="0" w:color="auto"/>
            </w:tcBorders>
          </w:tcPr>
          <w:p w:rsidR="002F4543" w:rsidRDefault="002F4543" w:rsidP="00D00947">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p-values are results of binomial tests of significance vs. 10% expected. * = </w:t>
            </w:r>
            <w:r w:rsidRPr="0061610A">
              <w:rPr>
                <w:rFonts w:ascii="Times New Roman" w:eastAsia="Times New Roman" w:hAnsi="Times New Roman" w:cs="Times New Roman"/>
                <w:i/>
                <w:sz w:val="24"/>
              </w:rPr>
              <w:t>p</w:t>
            </w:r>
            <w:r>
              <w:rPr>
                <w:rFonts w:ascii="Times New Roman" w:eastAsia="Times New Roman" w:hAnsi="Times New Roman" w:cs="Times New Roman"/>
                <w:sz w:val="24"/>
              </w:rPr>
              <w:t xml:space="preserve"> &lt; .05.  </w:t>
            </w:r>
            <w:r w:rsidRPr="004E282A">
              <w:rPr>
                <w:rFonts w:ascii="Times New Roman" w:eastAsia="Times New Roman" w:hAnsi="Times New Roman" w:cs="Times New Roman"/>
                <w:i/>
                <w:sz w:val="24"/>
              </w:rPr>
              <w:t>N</w:t>
            </w:r>
            <w:r>
              <w:rPr>
                <w:rFonts w:ascii="Times New Roman" w:eastAsia="Times New Roman" w:hAnsi="Times New Roman" w:cs="Times New Roman"/>
                <w:sz w:val="24"/>
              </w:rPr>
              <w:t xml:space="preserve"> </w:t>
            </w:r>
            <w:r w:rsidRPr="002D68DE">
              <w:rPr>
                <w:rFonts w:ascii="Times New Roman" w:eastAsia="Times New Roman" w:hAnsi="Times New Roman" w:cs="Times New Roman"/>
                <w:sz w:val="24"/>
              </w:rPr>
              <w:t xml:space="preserve">= </w:t>
            </w:r>
            <w:r>
              <w:rPr>
                <w:rFonts w:ascii="Times New Roman" w:eastAsia="Times New Roman" w:hAnsi="Times New Roman" w:cs="Times New Roman"/>
                <w:sz w:val="24"/>
              </w:rPr>
              <w:t>102</w:t>
            </w:r>
            <w:r>
              <w:rPr>
                <w:rFonts w:ascii="Times New Roman" w:eastAsia="Times New Roman" w:hAnsi="Times New Roman" w:cs="Times New Roman"/>
                <w:i/>
                <w:sz w:val="24"/>
              </w:rPr>
              <w:t xml:space="preserve"> </w:t>
            </w:r>
            <w:r>
              <w:rPr>
                <w:rFonts w:ascii="Times New Roman" w:eastAsia="Times New Roman" w:hAnsi="Times New Roman" w:cs="Times New Roman"/>
                <w:sz w:val="24"/>
              </w:rPr>
              <w:t>for all tests.  Probabilities are one-tailed.</w:t>
            </w:r>
          </w:p>
        </w:tc>
      </w:tr>
    </w:tbl>
    <w:p w:rsidR="002F4543" w:rsidRDefault="002F4543" w:rsidP="002F4543">
      <w:pPr>
        <w:pStyle w:val="Normal1"/>
        <w:spacing w:line="240" w:lineRule="auto"/>
        <w:ind w:firstLine="720"/>
        <w:rPr>
          <w:rFonts w:ascii="Times New Roman" w:eastAsia="Times New Roman" w:hAnsi="Times New Roman" w:cs="Times New Roman"/>
          <w:sz w:val="24"/>
        </w:rPr>
      </w:pPr>
    </w:p>
    <w:p w:rsidR="002F4543" w:rsidRPr="002F4543" w:rsidRDefault="002F4543" w:rsidP="002F454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This showed that participants had a significant bias toward choosing round numbers for difficulty values.  Given that moderate round number difficulty values could have been chosen for only the visual and kinesthetic tasks, round number preference could explain a portion of the deviation from normal present in distributions of choices for these two tasks.</w:t>
      </w:r>
    </w:p>
    <w:p w:rsidR="002F4543" w:rsidRDefault="002F4543" w:rsidP="002F454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Median mismatch.  </w:t>
      </w:r>
      <w:r>
        <w:rPr>
          <w:rFonts w:ascii="Times New Roman" w:eastAsia="Times New Roman" w:hAnsi="Times New Roman" w:cs="Times New Roman"/>
          <w:sz w:val="24"/>
        </w:rPr>
        <w:t xml:space="preserve">A second possible explanation for the non-normal distribution in difficulty choices for the visual task was the mismatch between the median of choices made and the median of the set of possible choice values.  For instance, in the visual task, difficulty choices for the pre-test and post-test had median values of 18 and 13 respectively, but the range of possible </w:t>
      </w:r>
      <w:r w:rsidR="002C753B">
        <w:rPr>
          <w:rFonts w:ascii="Times New Roman" w:eastAsia="Times New Roman" w:hAnsi="Times New Roman" w:cs="Times New Roman"/>
          <w:sz w:val="24"/>
        </w:rPr>
        <w:t>choices</w:t>
      </w:r>
      <w:r>
        <w:rPr>
          <w:rFonts w:ascii="Times New Roman" w:eastAsia="Times New Roman" w:hAnsi="Times New Roman" w:cs="Times New Roman"/>
          <w:sz w:val="24"/>
        </w:rPr>
        <w:t xml:space="preserve"> contained all integers from 0 to 50, with a median of 25.  Data summarizing this relationship is</w:t>
      </w:r>
      <w:r w:rsidR="00797BF7">
        <w:rPr>
          <w:rFonts w:ascii="Times New Roman" w:eastAsia="Times New Roman" w:hAnsi="Times New Roman" w:cs="Times New Roman"/>
          <w:sz w:val="24"/>
        </w:rPr>
        <w:t xml:space="preserve"> presented in the table below. </w:t>
      </w:r>
    </w:p>
    <w:tbl>
      <w:tblPr>
        <w:tblStyle w:val="TableGrid"/>
        <w:tblpPr w:leftFromText="180" w:rightFromText="180" w:vertAnchor="text" w:horzAnchor="page" w:tblpX="1549" w:tblpY="-190"/>
        <w:tblW w:w="9476" w:type="dxa"/>
        <w:tblLook w:val="00A0"/>
      </w:tblPr>
      <w:tblGrid>
        <w:gridCol w:w="2628"/>
        <w:gridCol w:w="1530"/>
        <w:gridCol w:w="1962"/>
        <w:gridCol w:w="1980"/>
        <w:gridCol w:w="1376"/>
      </w:tblGrid>
      <w:tr w:rsidR="002F4543" w:rsidRPr="00A73420">
        <w:tc>
          <w:tcPr>
            <w:tcW w:w="9476" w:type="dxa"/>
            <w:gridSpan w:val="5"/>
            <w:tcBorders>
              <w:top w:val="single" w:sz="4" w:space="0" w:color="auto"/>
              <w:left w:val="single" w:sz="4" w:space="0" w:color="auto"/>
              <w:bottom w:val="single" w:sz="4" w:space="0" w:color="auto"/>
              <w:right w:val="single" w:sz="4" w:space="0" w:color="auto"/>
            </w:tcBorders>
          </w:tcPr>
          <w:p w:rsidR="002F4543" w:rsidRDefault="00797BF7" w:rsidP="002A240B">
            <w:pPr>
              <w:pStyle w:val="Normal1"/>
              <w:rPr>
                <w:rFonts w:ascii="Times New Roman" w:eastAsia="Times New Roman" w:hAnsi="Times New Roman" w:cs="Times New Roman"/>
                <w:sz w:val="24"/>
              </w:rPr>
            </w:pPr>
            <w:r>
              <w:rPr>
                <w:rFonts w:ascii="Times New Roman" w:eastAsia="Times New Roman" w:hAnsi="Times New Roman" w:cs="Times New Roman"/>
                <w:sz w:val="24"/>
              </w:rPr>
              <w:t>Table 3</w:t>
            </w:r>
          </w:p>
          <w:p w:rsidR="002F4543" w:rsidRDefault="002F4543" w:rsidP="002A240B">
            <w:pPr>
              <w:pStyle w:val="Normal1"/>
              <w:rPr>
                <w:rFonts w:ascii="Times New Roman" w:eastAsia="Times New Roman" w:hAnsi="Times New Roman" w:cs="Times New Roman"/>
                <w:sz w:val="24"/>
              </w:rPr>
            </w:pPr>
          </w:p>
          <w:p w:rsidR="002F4543" w:rsidRDefault="002F4543" w:rsidP="002A240B">
            <w:pPr>
              <w:pStyle w:val="Normal1"/>
              <w:rPr>
                <w:rFonts w:ascii="Times New Roman" w:eastAsia="Times New Roman" w:hAnsi="Times New Roman" w:cs="Times New Roman"/>
                <w:sz w:val="24"/>
              </w:rPr>
            </w:pPr>
            <w:r>
              <w:rPr>
                <w:rFonts w:ascii="Times New Roman" w:eastAsia="Times New Roman" w:hAnsi="Times New Roman" w:cs="Times New Roman"/>
                <w:i/>
                <w:sz w:val="24"/>
              </w:rPr>
              <w:t>Sample medians, choice range medians, and normality of samples</w:t>
            </w:r>
          </w:p>
        </w:tc>
      </w:tr>
      <w:tr w:rsidR="00D14154" w:rsidRPr="009928D8">
        <w:trPr>
          <w:trHeight w:val="596"/>
        </w:trPr>
        <w:tc>
          <w:tcPr>
            <w:tcW w:w="2628" w:type="dxa"/>
            <w:tcBorders>
              <w:top w:val="single" w:sz="4" w:space="0" w:color="auto"/>
              <w:left w:val="single" w:sz="4" w:space="0" w:color="auto"/>
              <w:bottom w:val="single" w:sz="4" w:space="0" w:color="auto"/>
              <w:right w:val="single" w:sz="4" w:space="0" w:color="auto"/>
            </w:tcBorders>
          </w:tcPr>
          <w:p w:rsidR="002F4543" w:rsidRPr="00D14154" w:rsidRDefault="002F4543" w:rsidP="00D14154">
            <w:pPr>
              <w:pStyle w:val="Normal1"/>
              <w:jc w:val="right"/>
              <w:rPr>
                <w:rFonts w:ascii="Times New Roman" w:eastAsia="Times New Roman" w:hAnsi="Times New Roman" w:cs="Times New Roman"/>
                <w:sz w:val="24"/>
              </w:rPr>
            </w:pPr>
            <w:r w:rsidRPr="00D14154">
              <w:rPr>
                <w:rFonts w:ascii="Times New Roman" w:eastAsia="Times New Roman" w:hAnsi="Times New Roman" w:cs="Times New Roman"/>
                <w:sz w:val="24"/>
              </w:rPr>
              <w:t>Difficulty choice sample</w:t>
            </w:r>
          </w:p>
        </w:tc>
        <w:tc>
          <w:tcPr>
            <w:tcW w:w="1530" w:type="dxa"/>
            <w:tcBorders>
              <w:top w:val="single" w:sz="4" w:space="0" w:color="auto"/>
              <w:left w:val="single" w:sz="4" w:space="0" w:color="auto"/>
              <w:bottom w:val="single" w:sz="4" w:space="0" w:color="auto"/>
              <w:right w:val="single" w:sz="4" w:space="0" w:color="auto"/>
            </w:tcBorders>
          </w:tcPr>
          <w:p w:rsidR="002F4543" w:rsidRPr="00D14154" w:rsidRDefault="002F4543" w:rsidP="00D14154">
            <w:pPr>
              <w:pStyle w:val="Normal1"/>
              <w:jc w:val="center"/>
              <w:rPr>
                <w:rFonts w:ascii="Times New Roman" w:eastAsia="Times New Roman" w:hAnsi="Times New Roman" w:cs="Times New Roman"/>
                <w:sz w:val="24"/>
              </w:rPr>
            </w:pPr>
            <w:r w:rsidRPr="00D14154">
              <w:rPr>
                <w:rFonts w:ascii="Times New Roman" w:eastAsia="Times New Roman" w:hAnsi="Times New Roman" w:cs="Times New Roman"/>
                <w:sz w:val="24"/>
              </w:rPr>
              <w:t>Median choice</w:t>
            </w:r>
          </w:p>
        </w:tc>
        <w:tc>
          <w:tcPr>
            <w:tcW w:w="1962" w:type="dxa"/>
            <w:tcBorders>
              <w:top w:val="single" w:sz="4" w:space="0" w:color="auto"/>
              <w:left w:val="single" w:sz="4" w:space="0" w:color="auto"/>
              <w:bottom w:val="single" w:sz="4" w:space="0" w:color="auto"/>
              <w:right w:val="single" w:sz="4" w:space="0" w:color="auto"/>
            </w:tcBorders>
          </w:tcPr>
          <w:p w:rsidR="002F4543" w:rsidRPr="00D14154" w:rsidRDefault="002F4543" w:rsidP="00D14154">
            <w:pPr>
              <w:pStyle w:val="Normal1"/>
              <w:jc w:val="center"/>
              <w:rPr>
                <w:rFonts w:ascii="Times New Roman" w:eastAsia="Times New Roman" w:hAnsi="Times New Roman" w:cs="Times New Roman"/>
                <w:sz w:val="24"/>
              </w:rPr>
            </w:pPr>
            <w:r w:rsidRPr="00D14154">
              <w:rPr>
                <w:rFonts w:ascii="Times New Roman" w:eastAsia="Times New Roman" w:hAnsi="Times New Roman" w:cs="Times New Roman"/>
                <w:sz w:val="24"/>
              </w:rPr>
              <w:t>Median of possible choices</w:t>
            </w:r>
          </w:p>
        </w:tc>
        <w:tc>
          <w:tcPr>
            <w:tcW w:w="1980" w:type="dxa"/>
            <w:tcBorders>
              <w:top w:val="single" w:sz="4" w:space="0" w:color="auto"/>
              <w:left w:val="single" w:sz="4" w:space="0" w:color="auto"/>
              <w:bottom w:val="single" w:sz="4" w:space="0" w:color="auto"/>
              <w:right w:val="single" w:sz="4" w:space="0" w:color="auto"/>
            </w:tcBorders>
          </w:tcPr>
          <w:p w:rsidR="002F4543" w:rsidRPr="00D14154" w:rsidRDefault="002F4543" w:rsidP="00D14154">
            <w:pPr>
              <w:pStyle w:val="Normal1"/>
              <w:jc w:val="center"/>
              <w:rPr>
                <w:rFonts w:ascii="Times New Roman" w:eastAsia="Times New Roman" w:hAnsi="Times New Roman" w:cs="Times New Roman"/>
                <w:sz w:val="24"/>
              </w:rPr>
            </w:pPr>
            <w:r w:rsidRPr="00D14154">
              <w:rPr>
                <w:rFonts w:ascii="Times New Roman" w:eastAsia="Times New Roman" w:hAnsi="Times New Roman" w:cs="Times New Roman"/>
                <w:sz w:val="24"/>
              </w:rPr>
              <w:t>Difference of medians</w:t>
            </w:r>
          </w:p>
          <w:p w:rsidR="002F4543" w:rsidRPr="00D14154" w:rsidRDefault="002F4543" w:rsidP="00D14154">
            <w:pPr>
              <w:pStyle w:val="Normal1"/>
              <w:jc w:val="center"/>
              <w:rPr>
                <w:rFonts w:ascii="Times New Roman" w:eastAsia="Times New Roman" w:hAnsi="Times New Roman" w:cs="Times New Roman"/>
                <w:sz w:val="24"/>
              </w:rPr>
            </w:pPr>
          </w:p>
        </w:tc>
        <w:tc>
          <w:tcPr>
            <w:tcW w:w="1376" w:type="dxa"/>
            <w:tcBorders>
              <w:top w:val="single" w:sz="4" w:space="0" w:color="auto"/>
              <w:left w:val="single" w:sz="4" w:space="0" w:color="auto"/>
              <w:bottom w:val="single" w:sz="4" w:space="0" w:color="auto"/>
              <w:right w:val="single" w:sz="4" w:space="0" w:color="auto"/>
            </w:tcBorders>
          </w:tcPr>
          <w:p w:rsidR="002F4543" w:rsidRPr="00D14154" w:rsidRDefault="002F4543" w:rsidP="00D14154">
            <w:pPr>
              <w:pStyle w:val="Normal1"/>
              <w:jc w:val="center"/>
              <w:rPr>
                <w:rFonts w:ascii="Times New Roman" w:eastAsia="Times New Roman" w:hAnsi="Times New Roman" w:cs="Times New Roman"/>
                <w:sz w:val="24"/>
              </w:rPr>
            </w:pPr>
            <w:r w:rsidRPr="00D14154">
              <w:rPr>
                <w:rFonts w:ascii="Times New Roman" w:eastAsia="Times New Roman" w:hAnsi="Times New Roman" w:cs="Times New Roman"/>
                <w:sz w:val="24"/>
              </w:rPr>
              <w:t>Normal?</w:t>
            </w:r>
          </w:p>
        </w:tc>
      </w:tr>
      <w:tr w:rsidR="00D14154">
        <w:tc>
          <w:tcPr>
            <w:tcW w:w="2628" w:type="dxa"/>
            <w:tcBorders>
              <w:top w:val="single" w:sz="4" w:space="0" w:color="auto"/>
              <w:left w:val="single" w:sz="4" w:space="0" w:color="auto"/>
              <w:bottom w:val="single" w:sz="4" w:space="0" w:color="auto"/>
              <w:right w:val="single" w:sz="4" w:space="0" w:color="auto"/>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1530" w:type="dxa"/>
            <w:tcBorders>
              <w:top w:val="single" w:sz="4" w:space="0" w:color="auto"/>
              <w:left w:val="single" w:sz="4" w:space="0" w:color="auto"/>
              <w:bottom w:val="single" w:sz="4" w:space="0" w:color="auto"/>
              <w:right w:val="single" w:sz="4" w:space="0" w:color="auto"/>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18</w:t>
            </w:r>
          </w:p>
        </w:tc>
        <w:tc>
          <w:tcPr>
            <w:tcW w:w="1962"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25</w:t>
            </w:r>
          </w:p>
        </w:tc>
        <w:tc>
          <w:tcPr>
            <w:tcW w:w="1980"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w:t>
            </w:r>
          </w:p>
        </w:tc>
        <w:tc>
          <w:tcPr>
            <w:tcW w:w="1376"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No</w:t>
            </w:r>
          </w:p>
        </w:tc>
      </w:tr>
      <w:tr w:rsidR="00D14154">
        <w:tc>
          <w:tcPr>
            <w:tcW w:w="2628" w:type="dxa"/>
            <w:tcBorders>
              <w:top w:val="single" w:sz="4" w:space="0" w:color="auto"/>
              <w:left w:val="single" w:sz="4" w:space="0" w:color="auto"/>
              <w:bottom w:val="single" w:sz="4" w:space="0" w:color="auto"/>
              <w:right w:val="single" w:sz="4" w:space="0" w:color="auto"/>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1530" w:type="dxa"/>
            <w:tcBorders>
              <w:top w:val="single" w:sz="4" w:space="0" w:color="auto"/>
              <w:left w:val="single" w:sz="4" w:space="0" w:color="auto"/>
              <w:bottom w:val="single" w:sz="4" w:space="0" w:color="auto"/>
              <w:right w:val="single" w:sz="4" w:space="0" w:color="auto"/>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13</w:t>
            </w:r>
          </w:p>
        </w:tc>
        <w:tc>
          <w:tcPr>
            <w:tcW w:w="1962"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25</w:t>
            </w:r>
          </w:p>
        </w:tc>
        <w:tc>
          <w:tcPr>
            <w:tcW w:w="1980"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12</w:t>
            </w:r>
          </w:p>
        </w:tc>
        <w:tc>
          <w:tcPr>
            <w:tcW w:w="1376"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No</w:t>
            </w:r>
          </w:p>
        </w:tc>
      </w:tr>
      <w:tr w:rsidR="00D14154">
        <w:tc>
          <w:tcPr>
            <w:tcW w:w="2628" w:type="dxa"/>
            <w:tcBorders>
              <w:top w:val="single" w:sz="4" w:space="0" w:color="auto"/>
              <w:left w:val="single" w:sz="4" w:space="0" w:color="auto"/>
              <w:bottom w:val="single" w:sz="4" w:space="0" w:color="auto"/>
              <w:right w:val="single" w:sz="4" w:space="0" w:color="auto"/>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1530" w:type="dxa"/>
            <w:tcBorders>
              <w:top w:val="single" w:sz="4" w:space="0" w:color="auto"/>
              <w:left w:val="single" w:sz="4" w:space="0" w:color="auto"/>
              <w:bottom w:val="single" w:sz="4" w:space="0" w:color="auto"/>
              <w:right w:val="single" w:sz="4" w:space="0" w:color="auto"/>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30</w:t>
            </w:r>
          </w:p>
        </w:tc>
        <w:tc>
          <w:tcPr>
            <w:tcW w:w="1962"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29</w:t>
            </w:r>
          </w:p>
        </w:tc>
        <w:tc>
          <w:tcPr>
            <w:tcW w:w="1980"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376"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D14154">
        <w:tc>
          <w:tcPr>
            <w:tcW w:w="2628" w:type="dxa"/>
            <w:tcBorders>
              <w:top w:val="single" w:sz="4" w:space="0" w:color="auto"/>
              <w:left w:val="single" w:sz="4" w:space="0" w:color="auto"/>
              <w:bottom w:val="single" w:sz="4" w:space="0" w:color="auto"/>
              <w:right w:val="single" w:sz="4" w:space="0" w:color="auto"/>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1530" w:type="dxa"/>
            <w:tcBorders>
              <w:top w:val="single" w:sz="4" w:space="0" w:color="auto"/>
              <w:left w:val="single" w:sz="4" w:space="0" w:color="auto"/>
              <w:bottom w:val="single" w:sz="4" w:space="0" w:color="auto"/>
              <w:right w:val="single" w:sz="4" w:space="0" w:color="auto"/>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30</w:t>
            </w:r>
          </w:p>
        </w:tc>
        <w:tc>
          <w:tcPr>
            <w:tcW w:w="1962"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29</w:t>
            </w:r>
          </w:p>
        </w:tc>
        <w:tc>
          <w:tcPr>
            <w:tcW w:w="1980"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376"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D14154">
        <w:tc>
          <w:tcPr>
            <w:tcW w:w="2628" w:type="dxa"/>
            <w:tcBorders>
              <w:top w:val="single" w:sz="4" w:space="0" w:color="auto"/>
              <w:left w:val="single" w:sz="4" w:space="0" w:color="auto"/>
              <w:bottom w:val="single" w:sz="4" w:space="0" w:color="auto"/>
              <w:right w:val="single" w:sz="4" w:space="0" w:color="auto"/>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Verbal pre-test</w:t>
            </w:r>
          </w:p>
        </w:tc>
        <w:tc>
          <w:tcPr>
            <w:tcW w:w="1530" w:type="dxa"/>
            <w:tcBorders>
              <w:top w:val="single" w:sz="4" w:space="0" w:color="auto"/>
              <w:left w:val="single" w:sz="4" w:space="0" w:color="auto"/>
              <w:bottom w:val="single" w:sz="4" w:space="0" w:color="auto"/>
              <w:right w:val="single" w:sz="4" w:space="0" w:color="auto"/>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962"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980"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w:t>
            </w:r>
          </w:p>
        </w:tc>
        <w:tc>
          <w:tcPr>
            <w:tcW w:w="1376"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D14154">
        <w:tc>
          <w:tcPr>
            <w:tcW w:w="2628" w:type="dxa"/>
            <w:tcBorders>
              <w:top w:val="single" w:sz="4" w:space="0" w:color="auto"/>
              <w:left w:val="single" w:sz="4" w:space="0" w:color="auto"/>
              <w:bottom w:val="single" w:sz="4" w:space="0" w:color="auto"/>
              <w:right w:val="single" w:sz="4" w:space="0" w:color="auto"/>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Verbal post-test</w:t>
            </w:r>
          </w:p>
        </w:tc>
        <w:tc>
          <w:tcPr>
            <w:tcW w:w="1530" w:type="dxa"/>
            <w:tcBorders>
              <w:top w:val="single" w:sz="4" w:space="0" w:color="auto"/>
              <w:left w:val="single" w:sz="4" w:space="0" w:color="auto"/>
              <w:bottom w:val="single" w:sz="4" w:space="0" w:color="auto"/>
              <w:right w:val="single" w:sz="4" w:space="0" w:color="auto"/>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962"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980"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w:t>
            </w:r>
          </w:p>
        </w:tc>
        <w:tc>
          <w:tcPr>
            <w:tcW w:w="1376"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2F4543">
        <w:tc>
          <w:tcPr>
            <w:tcW w:w="9476" w:type="dxa"/>
            <w:gridSpan w:val="5"/>
            <w:tcBorders>
              <w:top w:val="single" w:sz="4" w:space="0" w:color="auto"/>
              <w:left w:val="single" w:sz="4" w:space="0" w:color="auto"/>
              <w:bottom w:val="single" w:sz="4" w:space="0" w:color="auto"/>
              <w:right w:val="single" w:sz="4" w:space="0" w:color="auto"/>
            </w:tcBorders>
          </w:tcPr>
          <w:p w:rsidR="002F4543" w:rsidRDefault="002F4543" w:rsidP="002F4543">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Note: normality based on Skewness-Kurtosis tests with significance at </w:t>
            </w:r>
            <w:r w:rsidRPr="001F0211">
              <w:rPr>
                <w:rFonts w:ascii="Times New Roman" w:eastAsia="Times New Roman" w:hAnsi="Times New Roman" w:cs="Times New Roman"/>
                <w:i/>
                <w:sz w:val="24"/>
              </w:rPr>
              <w:t>p</w:t>
            </w:r>
            <w:r>
              <w:rPr>
                <w:rFonts w:ascii="Times New Roman" w:eastAsia="Times New Roman" w:hAnsi="Times New Roman" w:cs="Times New Roman"/>
                <w:sz w:val="24"/>
              </w:rPr>
              <w:t xml:space="preserve"> &lt; .05.</w:t>
            </w:r>
          </w:p>
        </w:tc>
      </w:tr>
    </w:tbl>
    <w:p w:rsidR="00FE619E" w:rsidRPr="002F4543" w:rsidRDefault="002F4543" w:rsidP="002A240B">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As shown in this table, large differences between median choice and median of choice domain </w:t>
      </w:r>
      <w:r w:rsidR="002C753B">
        <w:rPr>
          <w:rFonts w:ascii="Times New Roman" w:eastAsia="Times New Roman" w:hAnsi="Times New Roman" w:cs="Times New Roman"/>
          <w:sz w:val="24"/>
        </w:rPr>
        <w:t>were</w:t>
      </w:r>
      <w:r w:rsidR="00797BF7">
        <w:rPr>
          <w:rFonts w:ascii="Times New Roman" w:eastAsia="Times New Roman" w:hAnsi="Times New Roman" w:cs="Times New Roman"/>
          <w:sz w:val="24"/>
        </w:rPr>
        <w:t xml:space="preserve"> associated with</w:t>
      </w:r>
      <w:r>
        <w:rPr>
          <w:rFonts w:ascii="Times New Roman" w:eastAsia="Times New Roman" w:hAnsi="Times New Roman" w:cs="Times New Roman"/>
          <w:sz w:val="24"/>
        </w:rPr>
        <w:t xml:space="preserve"> non-normal choice distributions.  </w:t>
      </w:r>
    </w:p>
    <w:p w:rsidR="005E505D" w:rsidRDefault="00962AAA" w:rsidP="005E505D">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Estimates of PPC Using Two Different T</w:t>
      </w:r>
      <w:r w:rsidR="005E505D">
        <w:rPr>
          <w:rFonts w:ascii="Times New Roman" w:eastAsia="Times New Roman" w:hAnsi="Times New Roman" w:cs="Times New Roman"/>
          <w:b/>
          <w:sz w:val="24"/>
        </w:rPr>
        <w:t>echniques</w:t>
      </w:r>
    </w:p>
    <w:p w:rsidR="00A73420" w:rsidRDefault="005E505D" w:rsidP="00797BF7">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This research used two methods for estimating PPC</w:t>
      </w:r>
      <w:r w:rsidR="00FE6FC2">
        <w:rPr>
          <w:rFonts w:ascii="Times New Roman" w:eastAsia="Times New Roman" w:hAnsi="Times New Roman" w:cs="Times New Roman"/>
          <w:sz w:val="24"/>
        </w:rPr>
        <w:t xml:space="preserve"> and tested the hypothesis that these two me</w:t>
      </w:r>
      <w:r w:rsidR="00A73420">
        <w:rPr>
          <w:rFonts w:ascii="Times New Roman" w:eastAsia="Times New Roman" w:hAnsi="Times New Roman" w:cs="Times New Roman"/>
          <w:sz w:val="24"/>
        </w:rPr>
        <w:t xml:space="preserve">thods yielded similar answers.  Once values and standard errors were generated, </w:t>
      </w:r>
      <w:r w:rsidR="00F57A3C">
        <w:rPr>
          <w:rFonts w:ascii="Times New Roman" w:eastAsia="Times New Roman" w:hAnsi="Times New Roman" w:cs="Times New Roman"/>
          <w:sz w:val="24"/>
        </w:rPr>
        <w:t>two</w:t>
      </w:r>
      <w:r w:rsidR="00084CC1">
        <w:rPr>
          <w:rFonts w:ascii="Times New Roman" w:eastAsia="Times New Roman" w:hAnsi="Times New Roman" w:cs="Times New Roman"/>
          <w:sz w:val="24"/>
        </w:rPr>
        <w:t xml:space="preserve">-tailed </w:t>
      </w:r>
      <w:r w:rsidR="00A73420">
        <w:rPr>
          <w:rFonts w:ascii="Times New Roman" w:eastAsia="Times New Roman" w:hAnsi="Times New Roman" w:cs="Times New Roman"/>
          <w:sz w:val="24"/>
        </w:rPr>
        <w:t xml:space="preserve">t-tests were performed to determine if the values were significantly different.  </w:t>
      </w:r>
      <w:r>
        <w:rPr>
          <w:rFonts w:ascii="Times New Roman" w:eastAsia="Times New Roman" w:hAnsi="Times New Roman" w:cs="Times New Roman"/>
          <w:sz w:val="24"/>
        </w:rPr>
        <w:t xml:space="preserve">  </w:t>
      </w:r>
    </w:p>
    <w:tbl>
      <w:tblPr>
        <w:tblStyle w:val="TableGrid"/>
        <w:tblW w:w="0" w:type="auto"/>
        <w:tblInd w:w="216" w:type="dxa"/>
        <w:tblLook w:val="00A0"/>
      </w:tblPr>
      <w:tblGrid>
        <w:gridCol w:w="1496"/>
        <w:gridCol w:w="1490"/>
        <w:gridCol w:w="1103"/>
        <w:gridCol w:w="823"/>
        <w:gridCol w:w="1396"/>
      </w:tblGrid>
      <w:tr w:rsidR="00A73420">
        <w:tc>
          <w:tcPr>
            <w:tcW w:w="6308" w:type="dxa"/>
            <w:gridSpan w:val="5"/>
            <w:tcBorders>
              <w:top w:val="single" w:sz="4" w:space="0" w:color="auto"/>
              <w:left w:val="single" w:sz="4" w:space="0" w:color="auto"/>
              <w:bottom w:val="single" w:sz="4" w:space="0" w:color="auto"/>
              <w:right w:val="single" w:sz="4" w:space="0" w:color="auto"/>
            </w:tcBorders>
          </w:tcPr>
          <w:p w:rsidR="009928D8" w:rsidRDefault="00797BF7" w:rsidP="00084CC1">
            <w:pPr>
              <w:pStyle w:val="Normal1"/>
              <w:rPr>
                <w:rFonts w:ascii="Times New Roman" w:eastAsia="Times New Roman" w:hAnsi="Times New Roman" w:cs="Times New Roman"/>
                <w:sz w:val="24"/>
              </w:rPr>
            </w:pPr>
            <w:r>
              <w:rPr>
                <w:rFonts w:ascii="Times New Roman" w:eastAsia="Times New Roman" w:hAnsi="Times New Roman" w:cs="Times New Roman"/>
                <w:sz w:val="24"/>
              </w:rPr>
              <w:t>Table 4</w:t>
            </w:r>
          </w:p>
          <w:p w:rsidR="00A73420" w:rsidRDefault="00A73420" w:rsidP="00084CC1">
            <w:pPr>
              <w:pStyle w:val="Normal1"/>
              <w:rPr>
                <w:rFonts w:ascii="Times New Roman" w:eastAsia="Times New Roman" w:hAnsi="Times New Roman" w:cs="Times New Roman"/>
                <w:sz w:val="24"/>
              </w:rPr>
            </w:pPr>
          </w:p>
          <w:p w:rsidR="00A73420" w:rsidRPr="00A73420" w:rsidRDefault="00A73420" w:rsidP="00084CC1">
            <w:pPr>
              <w:pStyle w:val="Normal1"/>
              <w:rPr>
                <w:rFonts w:ascii="Times New Roman" w:eastAsia="Times New Roman" w:hAnsi="Times New Roman" w:cs="Times New Roman"/>
                <w:i/>
                <w:sz w:val="24"/>
              </w:rPr>
            </w:pPr>
            <w:r>
              <w:rPr>
                <w:rFonts w:ascii="Times New Roman" w:eastAsia="Times New Roman" w:hAnsi="Times New Roman" w:cs="Times New Roman"/>
                <w:i/>
                <w:sz w:val="24"/>
              </w:rPr>
              <w:t xml:space="preserve">APPC and IPPC values </w:t>
            </w:r>
            <w:r w:rsidR="00084CC1">
              <w:rPr>
                <w:rFonts w:ascii="Times New Roman" w:eastAsia="Times New Roman" w:hAnsi="Times New Roman" w:cs="Times New Roman"/>
                <w:i/>
                <w:sz w:val="24"/>
              </w:rPr>
              <w:t>comparison by task</w:t>
            </w:r>
          </w:p>
        </w:tc>
      </w:tr>
      <w:tr w:rsidR="00A73420">
        <w:tc>
          <w:tcPr>
            <w:tcW w:w="1496" w:type="dxa"/>
            <w:tcBorders>
              <w:top w:val="single" w:sz="4" w:space="0" w:color="auto"/>
              <w:left w:val="single" w:sz="4" w:space="0" w:color="auto"/>
              <w:bottom w:val="single" w:sz="4" w:space="0" w:color="auto"/>
              <w:right w:val="single" w:sz="4" w:space="0" w:color="auto"/>
            </w:tcBorders>
            <w:vAlign w:val="center"/>
          </w:tcPr>
          <w:p w:rsidR="00A73420" w:rsidRPr="00EF0CDE" w:rsidRDefault="00A73420" w:rsidP="00164E70">
            <w:pPr>
              <w:pStyle w:val="Normal1"/>
              <w:jc w:val="right"/>
              <w:rPr>
                <w:rFonts w:ascii="Times New Roman" w:eastAsia="Times New Roman" w:hAnsi="Times New Roman" w:cs="Times New Roman"/>
                <w:sz w:val="24"/>
              </w:rPr>
            </w:pPr>
            <w:r w:rsidRPr="00EF0CDE">
              <w:rPr>
                <w:rFonts w:ascii="Times New Roman" w:eastAsia="Times New Roman" w:hAnsi="Times New Roman" w:cs="Times New Roman"/>
                <w:sz w:val="24"/>
              </w:rPr>
              <w:t>Task</w:t>
            </w:r>
          </w:p>
        </w:tc>
        <w:tc>
          <w:tcPr>
            <w:tcW w:w="1490" w:type="dxa"/>
            <w:tcBorders>
              <w:top w:val="single" w:sz="4" w:space="0" w:color="auto"/>
              <w:left w:val="single" w:sz="4" w:space="0" w:color="auto"/>
              <w:bottom w:val="single" w:sz="4" w:space="0" w:color="auto"/>
              <w:right w:val="single" w:sz="4" w:space="0" w:color="auto"/>
            </w:tcBorders>
          </w:tcPr>
          <w:p w:rsidR="00A73420" w:rsidRPr="00EF0CDE" w:rsidRDefault="00A73420" w:rsidP="00084CC1">
            <w:pPr>
              <w:pStyle w:val="Normal1"/>
              <w:jc w:val="center"/>
              <w:rPr>
                <w:rFonts w:ascii="Times New Roman" w:eastAsia="Times New Roman" w:hAnsi="Times New Roman" w:cs="Times New Roman"/>
                <w:sz w:val="24"/>
              </w:rPr>
            </w:pPr>
            <w:r w:rsidRPr="00EF0CDE">
              <w:rPr>
                <w:rFonts w:ascii="Times New Roman" w:eastAsia="Times New Roman" w:hAnsi="Times New Roman" w:cs="Times New Roman"/>
                <w:sz w:val="24"/>
              </w:rPr>
              <w:t>IPPC</w:t>
            </w:r>
            <w:r w:rsidR="002B54FD" w:rsidRPr="00EF0CDE">
              <w:rPr>
                <w:rFonts w:ascii="Times New Roman" w:eastAsia="Times New Roman" w:hAnsi="Times New Roman" w:cs="Times New Roman"/>
                <w:sz w:val="24"/>
              </w:rPr>
              <w:t xml:space="preserve"> mean</w:t>
            </w:r>
          </w:p>
        </w:tc>
        <w:tc>
          <w:tcPr>
            <w:tcW w:w="1103" w:type="dxa"/>
            <w:tcBorders>
              <w:top w:val="single" w:sz="4" w:space="0" w:color="auto"/>
              <w:left w:val="single" w:sz="4" w:space="0" w:color="auto"/>
              <w:bottom w:val="single" w:sz="4" w:space="0" w:color="auto"/>
              <w:right w:val="single" w:sz="4" w:space="0" w:color="auto"/>
            </w:tcBorders>
          </w:tcPr>
          <w:p w:rsidR="00A73420" w:rsidRPr="00EF0CDE" w:rsidRDefault="00A73420" w:rsidP="00084CC1">
            <w:pPr>
              <w:pStyle w:val="Normal1"/>
              <w:jc w:val="center"/>
              <w:rPr>
                <w:rFonts w:ascii="Times New Roman" w:eastAsia="Times New Roman" w:hAnsi="Times New Roman" w:cs="Times New Roman"/>
                <w:sz w:val="24"/>
              </w:rPr>
            </w:pPr>
            <w:r w:rsidRPr="00EF0CDE">
              <w:rPr>
                <w:rFonts w:ascii="Times New Roman" w:eastAsia="Times New Roman" w:hAnsi="Times New Roman" w:cs="Times New Roman"/>
                <w:sz w:val="24"/>
              </w:rPr>
              <w:t>APPC</w:t>
            </w:r>
          </w:p>
        </w:tc>
        <w:tc>
          <w:tcPr>
            <w:tcW w:w="823" w:type="dxa"/>
            <w:tcBorders>
              <w:top w:val="single" w:sz="4" w:space="0" w:color="auto"/>
              <w:left w:val="single" w:sz="4" w:space="0" w:color="auto"/>
              <w:bottom w:val="single" w:sz="4" w:space="0" w:color="auto"/>
              <w:right w:val="single" w:sz="4" w:space="0" w:color="auto"/>
            </w:tcBorders>
            <w:vAlign w:val="center"/>
          </w:tcPr>
          <w:p w:rsidR="00A73420" w:rsidRPr="00EF0CDE" w:rsidRDefault="00E17F98" w:rsidP="005B37A4">
            <w:pPr>
              <w:pStyle w:val="Normal1"/>
              <w:jc w:val="center"/>
              <w:rPr>
                <w:rFonts w:ascii="Times New Roman" w:eastAsia="Times New Roman" w:hAnsi="Times New Roman" w:cs="Times New Roman"/>
                <w:sz w:val="24"/>
              </w:rPr>
            </w:pPr>
            <w:r w:rsidRPr="00EF0CDE">
              <w:rPr>
                <w:rFonts w:ascii="Times New Roman" w:eastAsia="Times New Roman" w:hAnsi="Times New Roman" w:cs="Times New Roman"/>
                <w:i/>
                <w:sz w:val="24"/>
              </w:rPr>
              <w:t>t</w:t>
            </w:r>
          </w:p>
        </w:tc>
        <w:tc>
          <w:tcPr>
            <w:tcW w:w="1396" w:type="dxa"/>
            <w:tcBorders>
              <w:top w:val="single" w:sz="4" w:space="0" w:color="auto"/>
              <w:left w:val="single" w:sz="4" w:space="0" w:color="auto"/>
              <w:bottom w:val="single" w:sz="4" w:space="0" w:color="auto"/>
              <w:right w:val="single" w:sz="4" w:space="0" w:color="auto"/>
            </w:tcBorders>
            <w:vAlign w:val="center"/>
          </w:tcPr>
          <w:p w:rsidR="00A73420" w:rsidRPr="00EF0CDE" w:rsidRDefault="00EF0CDE" w:rsidP="005B37A4">
            <w:pPr>
              <w:pStyle w:val="Normal1"/>
              <w:jc w:val="center"/>
              <w:rPr>
                <w:rFonts w:ascii="Times New Roman" w:eastAsia="Times New Roman" w:hAnsi="Times New Roman" w:cs="Times New Roman"/>
                <w:i/>
                <w:sz w:val="24"/>
              </w:rPr>
            </w:pPr>
            <w:r w:rsidRPr="00EF0CDE">
              <w:rPr>
                <w:rFonts w:ascii="Times New Roman" w:eastAsia="Times New Roman" w:hAnsi="Times New Roman" w:cs="Times New Roman"/>
                <w:i/>
                <w:sz w:val="24"/>
              </w:rPr>
              <w:t>p</w:t>
            </w:r>
          </w:p>
        </w:tc>
      </w:tr>
      <w:tr w:rsidR="00A73420">
        <w:tc>
          <w:tcPr>
            <w:tcW w:w="1496" w:type="dxa"/>
            <w:tcBorders>
              <w:top w:val="single" w:sz="4" w:space="0" w:color="auto"/>
              <w:left w:val="single" w:sz="4" w:space="0" w:color="auto"/>
              <w:bottom w:val="single" w:sz="4" w:space="0" w:color="auto"/>
              <w:right w:val="single" w:sz="4" w:space="0" w:color="auto"/>
            </w:tcBorders>
            <w:vAlign w:val="center"/>
          </w:tcPr>
          <w:p w:rsidR="00A73420" w:rsidRDefault="00A73420"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1490" w:type="dxa"/>
            <w:tcBorders>
              <w:top w:val="single" w:sz="4" w:space="0" w:color="auto"/>
              <w:left w:val="single" w:sz="4" w:space="0" w:color="auto"/>
              <w:bottom w:val="single" w:sz="4" w:space="0" w:color="auto"/>
              <w:right w:val="single" w:sz="4" w:space="0" w:color="auto"/>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.7169</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(.0186)</w:t>
            </w:r>
          </w:p>
        </w:tc>
        <w:tc>
          <w:tcPr>
            <w:tcW w:w="1103" w:type="dxa"/>
            <w:tcBorders>
              <w:top w:val="single" w:sz="4" w:space="0" w:color="auto"/>
              <w:left w:val="single" w:sz="4" w:space="0" w:color="auto"/>
              <w:bottom w:val="single" w:sz="4" w:space="0" w:color="auto"/>
              <w:right w:val="single" w:sz="4" w:space="0" w:color="auto"/>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.7612</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(.0176)</w:t>
            </w:r>
          </w:p>
        </w:tc>
        <w:tc>
          <w:tcPr>
            <w:tcW w:w="823" w:type="dxa"/>
            <w:tcBorders>
              <w:top w:val="single" w:sz="4" w:space="0" w:color="auto"/>
              <w:left w:val="single" w:sz="4" w:space="0" w:color="auto"/>
              <w:bottom w:val="single" w:sz="4" w:space="0" w:color="auto"/>
              <w:right w:val="single" w:sz="4" w:space="0" w:color="auto"/>
            </w:tcBorders>
            <w:vAlign w:val="center"/>
          </w:tcPr>
          <w:p w:rsidR="00A73420" w:rsidRDefault="00084CC1"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1.73</w:t>
            </w:r>
          </w:p>
        </w:tc>
        <w:tc>
          <w:tcPr>
            <w:tcW w:w="1396" w:type="dxa"/>
            <w:tcBorders>
              <w:top w:val="single" w:sz="4" w:space="0" w:color="auto"/>
              <w:left w:val="single" w:sz="4" w:space="0" w:color="auto"/>
              <w:bottom w:val="single" w:sz="4" w:space="0" w:color="auto"/>
              <w:right w:val="single" w:sz="4" w:space="0" w:color="auto"/>
            </w:tcBorders>
            <w:vAlign w:val="center"/>
          </w:tcPr>
          <w:p w:rsidR="00A73420" w:rsidRDefault="00084CC1"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.085</w:t>
            </w:r>
          </w:p>
        </w:tc>
      </w:tr>
      <w:tr w:rsidR="00A73420">
        <w:tc>
          <w:tcPr>
            <w:tcW w:w="1496" w:type="dxa"/>
            <w:tcBorders>
              <w:top w:val="single" w:sz="4" w:space="0" w:color="auto"/>
              <w:left w:val="single" w:sz="4" w:space="0" w:color="auto"/>
              <w:bottom w:val="single" w:sz="4" w:space="0" w:color="auto"/>
              <w:right w:val="single" w:sz="4" w:space="0" w:color="auto"/>
            </w:tcBorders>
            <w:vAlign w:val="center"/>
          </w:tcPr>
          <w:p w:rsidR="00A73420" w:rsidRDefault="00A73420"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1490" w:type="dxa"/>
            <w:tcBorders>
              <w:top w:val="single" w:sz="4" w:space="0" w:color="auto"/>
              <w:left w:val="single" w:sz="4" w:space="0" w:color="auto"/>
              <w:bottom w:val="single" w:sz="4" w:space="0" w:color="auto"/>
              <w:right w:val="single" w:sz="4" w:space="0" w:color="auto"/>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.6303 </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(.0224)</w:t>
            </w:r>
          </w:p>
        </w:tc>
        <w:tc>
          <w:tcPr>
            <w:tcW w:w="1103" w:type="dxa"/>
            <w:tcBorders>
              <w:top w:val="single" w:sz="4" w:space="0" w:color="auto"/>
              <w:left w:val="single" w:sz="4" w:space="0" w:color="auto"/>
              <w:bottom w:val="single" w:sz="4" w:space="0" w:color="auto"/>
              <w:right w:val="single" w:sz="4" w:space="0" w:color="auto"/>
            </w:tcBorders>
          </w:tcPr>
          <w:p w:rsidR="00084CC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w:t>
            </w:r>
            <w:r w:rsidR="00084CC1">
              <w:rPr>
                <w:rFonts w:ascii="Times New Roman" w:eastAsia="Times New Roman" w:hAnsi="Times New Roman" w:cs="Times New Roman"/>
                <w:sz w:val="24"/>
              </w:rPr>
              <w:t>6355</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(.0177)</w:t>
            </w:r>
          </w:p>
        </w:tc>
        <w:tc>
          <w:tcPr>
            <w:tcW w:w="823" w:type="dxa"/>
            <w:tcBorders>
              <w:top w:val="single" w:sz="4" w:space="0" w:color="auto"/>
              <w:left w:val="single" w:sz="4" w:space="0" w:color="auto"/>
              <w:bottom w:val="single" w:sz="4" w:space="0" w:color="auto"/>
              <w:right w:val="single" w:sz="4" w:space="0" w:color="auto"/>
            </w:tcBorders>
            <w:vAlign w:val="center"/>
          </w:tcPr>
          <w:p w:rsidR="00A73420" w:rsidRDefault="00084CC1"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0.18</w:t>
            </w:r>
          </w:p>
        </w:tc>
        <w:tc>
          <w:tcPr>
            <w:tcW w:w="1396" w:type="dxa"/>
            <w:tcBorders>
              <w:top w:val="single" w:sz="4" w:space="0" w:color="auto"/>
              <w:left w:val="single" w:sz="4" w:space="0" w:color="auto"/>
              <w:bottom w:val="single" w:sz="4" w:space="0" w:color="auto"/>
              <w:right w:val="single" w:sz="4" w:space="0" w:color="auto"/>
            </w:tcBorders>
            <w:vAlign w:val="center"/>
          </w:tcPr>
          <w:p w:rsidR="00A73420" w:rsidRDefault="00084CC1"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.856</w:t>
            </w:r>
          </w:p>
        </w:tc>
      </w:tr>
      <w:tr w:rsidR="00A73420">
        <w:tc>
          <w:tcPr>
            <w:tcW w:w="1496" w:type="dxa"/>
            <w:tcBorders>
              <w:top w:val="single" w:sz="4" w:space="0" w:color="auto"/>
              <w:left w:val="single" w:sz="4" w:space="0" w:color="auto"/>
              <w:bottom w:val="single" w:sz="4" w:space="0" w:color="auto"/>
              <w:right w:val="single" w:sz="4" w:space="0" w:color="auto"/>
            </w:tcBorders>
            <w:vAlign w:val="center"/>
          </w:tcPr>
          <w:p w:rsidR="00A73420" w:rsidRDefault="00A73420"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1490" w:type="dxa"/>
            <w:tcBorders>
              <w:top w:val="single" w:sz="4" w:space="0" w:color="auto"/>
              <w:left w:val="single" w:sz="4" w:space="0" w:color="auto"/>
              <w:bottom w:val="single" w:sz="4" w:space="0" w:color="auto"/>
              <w:right w:val="single" w:sz="4" w:space="0" w:color="auto"/>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.5668</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(.0286)</w:t>
            </w:r>
          </w:p>
        </w:tc>
        <w:tc>
          <w:tcPr>
            <w:tcW w:w="1103" w:type="dxa"/>
            <w:tcBorders>
              <w:top w:val="single" w:sz="4" w:space="0" w:color="auto"/>
              <w:left w:val="single" w:sz="4" w:space="0" w:color="auto"/>
              <w:bottom w:val="single" w:sz="4" w:space="0" w:color="auto"/>
              <w:right w:val="single" w:sz="4" w:space="0" w:color="auto"/>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.5849</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(.0236)</w:t>
            </w:r>
          </w:p>
        </w:tc>
        <w:tc>
          <w:tcPr>
            <w:tcW w:w="823" w:type="dxa"/>
            <w:tcBorders>
              <w:top w:val="single" w:sz="4" w:space="0" w:color="auto"/>
              <w:left w:val="single" w:sz="4" w:space="0" w:color="auto"/>
              <w:bottom w:val="single" w:sz="4" w:space="0" w:color="auto"/>
              <w:right w:val="single" w:sz="4" w:space="0" w:color="auto"/>
            </w:tcBorders>
            <w:vAlign w:val="center"/>
          </w:tcPr>
          <w:p w:rsidR="00A73420" w:rsidRDefault="009928D8"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0.49</w:t>
            </w:r>
          </w:p>
        </w:tc>
        <w:tc>
          <w:tcPr>
            <w:tcW w:w="1396" w:type="dxa"/>
            <w:tcBorders>
              <w:top w:val="single" w:sz="4" w:space="0" w:color="auto"/>
              <w:left w:val="single" w:sz="4" w:space="0" w:color="auto"/>
              <w:bottom w:val="single" w:sz="4" w:space="0" w:color="auto"/>
              <w:right w:val="single" w:sz="4" w:space="0" w:color="auto"/>
            </w:tcBorders>
            <w:vAlign w:val="center"/>
          </w:tcPr>
          <w:p w:rsidR="00A73420" w:rsidRDefault="009928D8"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.623</w:t>
            </w:r>
          </w:p>
        </w:tc>
      </w:tr>
      <w:tr w:rsidR="00A73420">
        <w:tc>
          <w:tcPr>
            <w:tcW w:w="6308" w:type="dxa"/>
            <w:gridSpan w:val="5"/>
            <w:tcBorders>
              <w:top w:val="single" w:sz="4" w:space="0" w:color="auto"/>
              <w:left w:val="single" w:sz="4" w:space="0" w:color="auto"/>
              <w:bottom w:val="single" w:sz="4" w:space="0" w:color="auto"/>
              <w:right w:val="single" w:sz="4" w:space="0" w:color="auto"/>
            </w:tcBorders>
          </w:tcPr>
          <w:p w:rsidR="00A73420" w:rsidRDefault="009928D8" w:rsidP="00901A6F">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standard error reported in parentheses.  </w:t>
            </w:r>
            <w:r w:rsidR="00E17F98">
              <w:rPr>
                <w:rFonts w:ascii="Times New Roman" w:eastAsia="Times New Roman" w:hAnsi="Times New Roman" w:cs="Times New Roman"/>
                <w:i/>
                <w:sz w:val="24"/>
              </w:rPr>
              <w:t>N</w:t>
            </w:r>
            <w:r>
              <w:rPr>
                <w:rFonts w:ascii="Times New Roman" w:eastAsia="Times New Roman" w:hAnsi="Times New Roman" w:cs="Times New Roman"/>
                <w:sz w:val="24"/>
              </w:rPr>
              <w:t xml:space="preserve">  = </w:t>
            </w:r>
            <w:r w:rsidR="00E17F98">
              <w:rPr>
                <w:rFonts w:ascii="Times New Roman" w:eastAsia="Times New Roman" w:hAnsi="Times New Roman" w:cs="Times New Roman"/>
                <w:sz w:val="24"/>
              </w:rPr>
              <w:t>1</w:t>
            </w:r>
            <w:r>
              <w:rPr>
                <w:rFonts w:ascii="Times New Roman" w:eastAsia="Times New Roman" w:hAnsi="Times New Roman" w:cs="Times New Roman"/>
                <w:sz w:val="24"/>
              </w:rPr>
              <w:t>02 for all tests.</w:t>
            </w:r>
            <w:r w:rsidR="002D68DE">
              <w:rPr>
                <w:rFonts w:ascii="Times New Roman" w:eastAsia="Times New Roman" w:hAnsi="Times New Roman" w:cs="Times New Roman"/>
                <w:sz w:val="24"/>
              </w:rPr>
              <w:t xml:space="preserve">  </w:t>
            </w:r>
            <w:r w:rsidR="00901A6F">
              <w:rPr>
                <w:rFonts w:ascii="Times New Roman" w:eastAsia="Times New Roman" w:hAnsi="Times New Roman" w:cs="Times New Roman"/>
                <w:sz w:val="24"/>
              </w:rPr>
              <w:t xml:space="preserve">Probabilities </w:t>
            </w:r>
            <w:r w:rsidR="00FC47FD">
              <w:rPr>
                <w:rFonts w:ascii="Times New Roman" w:eastAsia="Times New Roman" w:hAnsi="Times New Roman" w:cs="Times New Roman"/>
                <w:sz w:val="24"/>
              </w:rPr>
              <w:t xml:space="preserve">are two-tailed. </w:t>
            </w:r>
            <w:r w:rsidR="002D68DE">
              <w:rPr>
                <w:rFonts w:ascii="Times New Roman" w:eastAsia="Times New Roman" w:hAnsi="Times New Roman" w:cs="Times New Roman"/>
                <w:sz w:val="24"/>
              </w:rPr>
              <w:t xml:space="preserve">Data are uncorrected for guessing.  </w:t>
            </w:r>
          </w:p>
        </w:tc>
      </w:tr>
    </w:tbl>
    <w:p w:rsidR="00F61E20" w:rsidRDefault="00F61E20" w:rsidP="00F61E20">
      <w:pPr>
        <w:pStyle w:val="Normal1"/>
        <w:spacing w:line="240" w:lineRule="auto"/>
        <w:ind w:firstLine="720"/>
        <w:rPr>
          <w:rFonts w:ascii="Times New Roman" w:eastAsia="Times New Roman" w:hAnsi="Times New Roman" w:cs="Times New Roman"/>
          <w:sz w:val="24"/>
        </w:rPr>
      </w:pPr>
    </w:p>
    <w:p w:rsidR="00981705" w:rsidRDefault="009928D8" w:rsidP="00F61E20">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9928D8">
        <w:rPr>
          <w:rFonts w:ascii="Times New Roman" w:eastAsia="Times New Roman" w:hAnsi="Times New Roman" w:cs="Times New Roman"/>
          <w:i/>
          <w:sz w:val="24"/>
        </w:rPr>
        <w:t>p</w:t>
      </w:r>
      <w:r>
        <w:rPr>
          <w:rFonts w:ascii="Times New Roman" w:eastAsia="Times New Roman" w:hAnsi="Times New Roman" w:cs="Times New Roman"/>
          <w:sz w:val="24"/>
        </w:rPr>
        <w:t xml:space="preserve">-values for each of these tests </w:t>
      </w:r>
      <w:r w:rsidR="00F61E20">
        <w:rPr>
          <w:rFonts w:ascii="Times New Roman" w:eastAsia="Times New Roman" w:hAnsi="Times New Roman" w:cs="Times New Roman"/>
          <w:sz w:val="24"/>
        </w:rPr>
        <w:t>we</w:t>
      </w:r>
      <w:r>
        <w:rPr>
          <w:rFonts w:ascii="Times New Roman" w:eastAsia="Times New Roman" w:hAnsi="Times New Roman" w:cs="Times New Roman"/>
          <w:sz w:val="24"/>
        </w:rPr>
        <w:t>re non-sign</w:t>
      </w:r>
      <w:r w:rsidR="00F61E20">
        <w:rPr>
          <w:rFonts w:ascii="Times New Roman" w:eastAsia="Times New Roman" w:hAnsi="Times New Roman" w:cs="Times New Roman"/>
          <w:sz w:val="24"/>
        </w:rPr>
        <w:t>ificant.  This evidence supported</w:t>
      </w:r>
      <w:r>
        <w:rPr>
          <w:rFonts w:ascii="Times New Roman" w:eastAsia="Times New Roman" w:hAnsi="Times New Roman" w:cs="Times New Roman"/>
          <w:sz w:val="24"/>
        </w:rPr>
        <w:t xml:space="preserve"> the hypothesis</w:t>
      </w:r>
      <w:r w:rsidR="00F61E20">
        <w:rPr>
          <w:rFonts w:ascii="Times New Roman" w:eastAsia="Times New Roman" w:hAnsi="Times New Roman" w:cs="Times New Roman"/>
          <w:sz w:val="24"/>
        </w:rPr>
        <w:t xml:space="preserve"> that IPPC and APPC values we</w:t>
      </w:r>
      <w:r w:rsidR="002B54FD">
        <w:rPr>
          <w:rFonts w:ascii="Times New Roman" w:eastAsia="Times New Roman" w:hAnsi="Times New Roman" w:cs="Times New Roman"/>
          <w:sz w:val="24"/>
        </w:rPr>
        <w:t>re not different</w:t>
      </w:r>
      <w:r>
        <w:rPr>
          <w:rFonts w:ascii="Times New Roman" w:eastAsia="Times New Roman" w:hAnsi="Times New Roman" w:cs="Times New Roman"/>
          <w:sz w:val="24"/>
        </w:rPr>
        <w:t xml:space="preserve">.  </w:t>
      </w:r>
    </w:p>
    <w:p w:rsidR="00797BF7" w:rsidRDefault="00797BF7">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C6156C" w:rsidRPr="00981705" w:rsidRDefault="00981705" w:rsidP="00C6156C">
      <w:pPr>
        <w:pStyle w:val="Normal1"/>
        <w:spacing w:line="480" w:lineRule="auto"/>
        <w:rPr>
          <w:rFonts w:ascii="Times New Roman" w:eastAsia="Times New Roman" w:hAnsi="Times New Roman" w:cs="Times New Roman"/>
          <w:b/>
          <w:sz w:val="24"/>
        </w:rPr>
      </w:pPr>
      <w:r w:rsidRPr="00981705">
        <w:rPr>
          <w:rFonts w:ascii="Times New Roman" w:eastAsia="Times New Roman" w:hAnsi="Times New Roman" w:cs="Times New Roman"/>
          <w:b/>
          <w:sz w:val="24"/>
        </w:rPr>
        <w:t>PPC Values and Tasks</w:t>
      </w:r>
    </w:p>
    <w:p w:rsidR="00E17F98" w:rsidRDefault="00132210" w:rsidP="00E17F9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main goal of this research was to find what </w:t>
      </w:r>
      <w:ins w:id="125" w:author="Jeff Greenfield" w:date="2014-12-11T16:45:00Z">
        <w:r w:rsidR="005557C9">
          <w:rPr>
            <w:rFonts w:ascii="Times New Roman" w:eastAsia="Times New Roman" w:hAnsi="Times New Roman" w:cs="Times New Roman"/>
            <w:sz w:val="24"/>
          </w:rPr>
          <w:t xml:space="preserve">would be </w:t>
        </w:r>
      </w:ins>
      <w:r>
        <w:rPr>
          <w:rFonts w:ascii="Times New Roman" w:eastAsia="Times New Roman" w:hAnsi="Times New Roman" w:cs="Times New Roman"/>
          <w:sz w:val="24"/>
        </w:rPr>
        <w:t xml:space="preserve">the preferred percent correct for </w:t>
      </w:r>
      <w:proofErr w:type="gramStart"/>
      <w:r>
        <w:rPr>
          <w:rFonts w:ascii="Times New Roman" w:eastAsia="Times New Roman" w:hAnsi="Times New Roman" w:cs="Times New Roman"/>
          <w:sz w:val="24"/>
        </w:rPr>
        <w:t>participants  All</w:t>
      </w:r>
      <w:proofErr w:type="gramEnd"/>
      <w:r>
        <w:rPr>
          <w:rFonts w:ascii="Times New Roman" w:eastAsia="Times New Roman" w:hAnsi="Times New Roman" w:cs="Times New Roman"/>
          <w:sz w:val="24"/>
        </w:rPr>
        <w:t xml:space="preserve"> of the theoretical justifications for this experiment were agnostic as to task type, so it would be reasonable to expect no difference between PPC values for task types.  A one-way</w:t>
      </w:r>
      <w:r w:rsidR="00941CEB">
        <w:rPr>
          <w:rFonts w:ascii="Times New Roman" w:eastAsia="Times New Roman" w:hAnsi="Times New Roman" w:cs="Times New Roman"/>
          <w:sz w:val="24"/>
        </w:rPr>
        <w:t>,</w:t>
      </w:r>
      <w:r>
        <w:rPr>
          <w:rFonts w:ascii="Times New Roman" w:eastAsia="Times New Roman" w:hAnsi="Times New Roman" w:cs="Times New Roman"/>
          <w:sz w:val="24"/>
        </w:rPr>
        <w:t xml:space="preserve"> repeated measure</w:t>
      </w:r>
      <w:r w:rsidR="00E17F98">
        <w:rPr>
          <w:rFonts w:ascii="Times New Roman" w:eastAsia="Times New Roman" w:hAnsi="Times New Roman" w:cs="Times New Roman"/>
          <w:sz w:val="24"/>
        </w:rPr>
        <w:t>s</w:t>
      </w:r>
      <w:r>
        <w:rPr>
          <w:rFonts w:ascii="Times New Roman" w:eastAsia="Times New Roman" w:hAnsi="Times New Roman" w:cs="Times New Roman"/>
          <w:sz w:val="24"/>
        </w:rPr>
        <w:t xml:space="preserve"> ANOVA </w:t>
      </w:r>
      <w:r w:rsidR="00E17F98">
        <w:rPr>
          <w:rFonts w:ascii="Times New Roman" w:eastAsia="Times New Roman" w:hAnsi="Times New Roman" w:cs="Times New Roman"/>
          <w:sz w:val="24"/>
        </w:rPr>
        <w:t xml:space="preserve">test </w:t>
      </w:r>
      <w:r>
        <w:rPr>
          <w:rFonts w:ascii="Times New Roman" w:eastAsia="Times New Roman" w:hAnsi="Times New Roman" w:cs="Times New Roman"/>
          <w:sz w:val="24"/>
        </w:rPr>
        <w:t xml:space="preserve">was run to test the hypothesis that IPPC values were different for different tasks.  </w:t>
      </w:r>
      <w:r w:rsidR="00E17F98">
        <w:rPr>
          <w:rFonts w:ascii="Times New Roman" w:eastAsia="Times New Roman" w:hAnsi="Times New Roman" w:cs="Times New Roman"/>
          <w:sz w:val="24"/>
        </w:rPr>
        <w:t xml:space="preserve">For this test, </w:t>
      </w:r>
      <w:proofErr w:type="gramStart"/>
      <w:r w:rsidR="00E17F98" w:rsidRPr="00E17F98">
        <w:rPr>
          <w:rFonts w:ascii="Times New Roman" w:eastAsia="Times New Roman" w:hAnsi="Times New Roman" w:cs="Times New Roman"/>
          <w:i/>
          <w:sz w:val="24"/>
        </w:rPr>
        <w:t>F</w:t>
      </w:r>
      <w:r w:rsidR="00E17F98">
        <w:rPr>
          <w:rFonts w:ascii="Times New Roman" w:eastAsia="Times New Roman" w:hAnsi="Times New Roman" w:cs="Times New Roman"/>
          <w:sz w:val="24"/>
        </w:rPr>
        <w:t>(</w:t>
      </w:r>
      <w:proofErr w:type="gramEnd"/>
      <w:r w:rsidR="00E17F98">
        <w:rPr>
          <w:rFonts w:ascii="Times New Roman" w:eastAsia="Times New Roman" w:hAnsi="Times New Roman" w:cs="Times New Roman"/>
          <w:sz w:val="24"/>
        </w:rPr>
        <w:t xml:space="preserve">2, 101) = 1.43, </w:t>
      </w:r>
      <w:r w:rsidR="00E17F98" w:rsidRPr="00E17F98">
        <w:rPr>
          <w:rFonts w:ascii="Times New Roman" w:eastAsia="Times New Roman" w:hAnsi="Times New Roman" w:cs="Times New Roman"/>
          <w:i/>
          <w:sz w:val="24"/>
        </w:rPr>
        <w:t>p</w:t>
      </w:r>
      <w:r w:rsidR="00E17F98">
        <w:rPr>
          <w:rFonts w:ascii="Times New Roman" w:eastAsia="Times New Roman" w:hAnsi="Times New Roman" w:cs="Times New Roman"/>
          <w:sz w:val="24"/>
        </w:rPr>
        <w:t xml:space="preserve"> = .017.  </w:t>
      </w:r>
      <w:r w:rsidR="008932AF">
        <w:rPr>
          <w:rFonts w:ascii="Times New Roman" w:eastAsia="Times New Roman" w:hAnsi="Times New Roman" w:cs="Times New Roman"/>
          <w:sz w:val="24"/>
        </w:rPr>
        <w:t xml:space="preserve">The </w:t>
      </w:r>
      <w:r w:rsidR="008932AF" w:rsidRPr="0092576A">
        <w:rPr>
          <w:rFonts w:ascii="Times New Roman" w:eastAsia="Times New Roman" w:hAnsi="Times New Roman" w:cs="Times New Roman"/>
          <w:i/>
          <w:sz w:val="24"/>
        </w:rPr>
        <w:t>F</w:t>
      </w:r>
      <w:r w:rsidR="008932AF">
        <w:rPr>
          <w:rFonts w:ascii="Times New Roman" w:eastAsia="Times New Roman" w:hAnsi="Times New Roman" w:cs="Times New Roman"/>
          <w:sz w:val="24"/>
        </w:rPr>
        <w:t xml:space="preserve">-statistic for this ANOVA test </w:t>
      </w:r>
      <w:r w:rsidR="00F61E20">
        <w:rPr>
          <w:rFonts w:ascii="Times New Roman" w:eastAsia="Times New Roman" w:hAnsi="Times New Roman" w:cs="Times New Roman"/>
          <w:sz w:val="24"/>
        </w:rPr>
        <w:t>wa</w:t>
      </w:r>
      <w:r w:rsidR="008932AF">
        <w:rPr>
          <w:rFonts w:ascii="Times New Roman" w:eastAsia="Times New Roman" w:hAnsi="Times New Roman" w:cs="Times New Roman"/>
          <w:sz w:val="24"/>
        </w:rPr>
        <w:t xml:space="preserve">s significant at the </w:t>
      </w:r>
      <w:r w:rsidR="008932AF" w:rsidRPr="00E17F98">
        <w:rPr>
          <w:rFonts w:ascii="Times New Roman" w:eastAsia="Times New Roman" w:hAnsi="Times New Roman" w:cs="Times New Roman"/>
          <w:i/>
          <w:sz w:val="24"/>
        </w:rPr>
        <w:t>p</w:t>
      </w:r>
      <w:r w:rsidR="008932AF">
        <w:rPr>
          <w:rFonts w:ascii="Times New Roman" w:eastAsia="Times New Roman" w:hAnsi="Times New Roman" w:cs="Times New Roman"/>
          <w:sz w:val="24"/>
        </w:rPr>
        <w:t xml:space="preserve"> </w:t>
      </w:r>
      <w:r w:rsidR="00EF0CDE">
        <w:rPr>
          <w:rFonts w:ascii="Times New Roman" w:eastAsia="Times New Roman" w:hAnsi="Times New Roman" w:cs="Times New Roman"/>
          <w:sz w:val="24"/>
        </w:rPr>
        <w:t>&lt;</w:t>
      </w:r>
      <w:r w:rsidR="00901A6F">
        <w:rPr>
          <w:rFonts w:ascii="Times New Roman" w:eastAsia="Times New Roman" w:hAnsi="Times New Roman" w:cs="Times New Roman"/>
          <w:sz w:val="24"/>
        </w:rPr>
        <w:t xml:space="preserve"> .05</w:t>
      </w:r>
      <w:r w:rsidR="008932AF">
        <w:rPr>
          <w:rFonts w:ascii="Times New Roman" w:eastAsia="Times New Roman" w:hAnsi="Times New Roman" w:cs="Times New Roman"/>
          <w:sz w:val="24"/>
        </w:rPr>
        <w:t xml:space="preserve"> level</w:t>
      </w:r>
      <w:r w:rsidR="00E17F98">
        <w:rPr>
          <w:rFonts w:ascii="Times New Roman" w:eastAsia="Times New Roman" w:hAnsi="Times New Roman" w:cs="Times New Roman"/>
          <w:sz w:val="24"/>
        </w:rPr>
        <w:t xml:space="preserve">.  </w:t>
      </w:r>
      <w:r w:rsidR="00941CEB">
        <w:rPr>
          <w:rFonts w:ascii="Times New Roman" w:eastAsia="Times New Roman" w:hAnsi="Times New Roman" w:cs="Times New Roman"/>
          <w:sz w:val="24"/>
        </w:rPr>
        <w:t xml:space="preserve">Importantly, the </w:t>
      </w:r>
      <w:r w:rsidR="00941CEB" w:rsidRPr="0092576A">
        <w:rPr>
          <w:rFonts w:ascii="Times New Roman" w:eastAsia="Times New Roman" w:hAnsi="Times New Roman" w:cs="Times New Roman"/>
          <w:i/>
          <w:sz w:val="24"/>
        </w:rPr>
        <w:t>F</w:t>
      </w:r>
      <w:r w:rsidR="00941CEB">
        <w:rPr>
          <w:rFonts w:ascii="Times New Roman" w:eastAsia="Times New Roman" w:hAnsi="Times New Roman" w:cs="Times New Roman"/>
          <w:sz w:val="24"/>
        </w:rPr>
        <w:t xml:space="preserve">-statistic for the Task variable was large and significant, with </w:t>
      </w:r>
      <w:proofErr w:type="gramStart"/>
      <w:r w:rsidR="00941CEB" w:rsidRPr="00941CEB">
        <w:rPr>
          <w:rFonts w:ascii="Times New Roman" w:eastAsia="Times New Roman" w:hAnsi="Times New Roman" w:cs="Times New Roman"/>
          <w:i/>
          <w:sz w:val="24"/>
        </w:rPr>
        <w:t>F</w:t>
      </w:r>
      <w:r w:rsidR="00941CEB">
        <w:rPr>
          <w:rFonts w:ascii="Times New Roman" w:eastAsia="Times New Roman" w:hAnsi="Times New Roman" w:cs="Times New Roman"/>
          <w:sz w:val="24"/>
        </w:rPr>
        <w:t>(</w:t>
      </w:r>
      <w:proofErr w:type="gramEnd"/>
      <w:r w:rsidR="00941CEB">
        <w:rPr>
          <w:rFonts w:ascii="Times New Roman" w:eastAsia="Times New Roman" w:hAnsi="Times New Roman" w:cs="Times New Roman"/>
          <w:sz w:val="24"/>
        </w:rPr>
        <w:t xml:space="preserve">2) = 11.24, </w:t>
      </w:r>
      <w:r w:rsidR="00941CEB" w:rsidRPr="00941CEB">
        <w:rPr>
          <w:rFonts w:ascii="Times New Roman" w:eastAsia="Times New Roman" w:hAnsi="Times New Roman" w:cs="Times New Roman"/>
          <w:i/>
          <w:sz w:val="24"/>
        </w:rPr>
        <w:t>p</w:t>
      </w:r>
      <w:r w:rsidR="00941CEB">
        <w:rPr>
          <w:rFonts w:ascii="Times New Roman" w:eastAsia="Times New Roman" w:hAnsi="Times New Roman" w:cs="Times New Roman"/>
          <w:sz w:val="24"/>
        </w:rPr>
        <w:t xml:space="preserve"> </w:t>
      </w:r>
      <w:r w:rsidR="00EF0CDE">
        <w:rPr>
          <w:rFonts w:ascii="Times New Roman" w:eastAsia="Times New Roman" w:hAnsi="Times New Roman" w:cs="Times New Roman"/>
          <w:sz w:val="24"/>
        </w:rPr>
        <w:t>&lt;</w:t>
      </w:r>
      <w:r w:rsidR="00941CEB">
        <w:rPr>
          <w:rFonts w:ascii="Times New Roman" w:eastAsia="Times New Roman" w:hAnsi="Times New Roman" w:cs="Times New Roman"/>
          <w:sz w:val="24"/>
        </w:rPr>
        <w:t xml:space="preserve"> .00</w:t>
      </w:r>
      <w:r w:rsidR="00EF0CDE">
        <w:rPr>
          <w:rFonts w:ascii="Times New Roman" w:eastAsia="Times New Roman" w:hAnsi="Times New Roman" w:cs="Times New Roman"/>
          <w:sz w:val="24"/>
        </w:rPr>
        <w:t>1</w:t>
      </w:r>
      <w:r w:rsidR="00941CEB">
        <w:rPr>
          <w:rFonts w:ascii="Times New Roman" w:eastAsia="Times New Roman" w:hAnsi="Times New Roman" w:cs="Times New Roman"/>
          <w:sz w:val="24"/>
        </w:rPr>
        <w:t xml:space="preserve">.  </w:t>
      </w:r>
      <w:r>
        <w:rPr>
          <w:rFonts w:ascii="Times New Roman" w:eastAsia="Times New Roman" w:hAnsi="Times New Roman" w:cs="Times New Roman"/>
          <w:sz w:val="24"/>
        </w:rPr>
        <w:t>Th</w:t>
      </w:r>
      <w:r w:rsidR="008932AF">
        <w:rPr>
          <w:rFonts w:ascii="Times New Roman" w:eastAsia="Times New Roman" w:hAnsi="Times New Roman" w:cs="Times New Roman"/>
          <w:sz w:val="24"/>
        </w:rPr>
        <w:t>is result</w:t>
      </w:r>
      <w:r>
        <w:rPr>
          <w:rFonts w:ascii="Times New Roman" w:eastAsia="Times New Roman" w:hAnsi="Times New Roman" w:cs="Times New Roman"/>
          <w:sz w:val="24"/>
        </w:rPr>
        <w:t xml:space="preserve"> </w:t>
      </w:r>
      <w:r w:rsidR="0092576A">
        <w:rPr>
          <w:rFonts w:ascii="Times New Roman" w:eastAsia="Times New Roman" w:hAnsi="Times New Roman" w:cs="Times New Roman"/>
          <w:sz w:val="24"/>
        </w:rPr>
        <w:t>did</w:t>
      </w:r>
      <w:r>
        <w:rPr>
          <w:rFonts w:ascii="Times New Roman" w:eastAsia="Times New Roman" w:hAnsi="Times New Roman" w:cs="Times New Roman"/>
          <w:sz w:val="24"/>
        </w:rPr>
        <w:t xml:space="preserve"> not support the hypothesis that IPPC values are independent of task type.  </w:t>
      </w:r>
    </w:p>
    <w:p w:rsidR="00FE619E" w:rsidRPr="00981705" w:rsidRDefault="00941CEB" w:rsidP="002D68DE">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 question in this research was whether correcting for guessing would yield more consistent results among tasks</w:t>
      </w:r>
      <w:r w:rsidR="00B849E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In order to test this hypothesis, a one-way, repeated measures ANOVA test was run on the guess-corrected IPPC values.  For this test, </w:t>
      </w:r>
      <w:proofErr w:type="gramStart"/>
      <w:r w:rsidRPr="002D68DE">
        <w:rPr>
          <w:rFonts w:ascii="Times New Roman" w:eastAsia="Times New Roman" w:hAnsi="Times New Roman" w:cs="Times New Roman"/>
          <w:i/>
          <w:sz w:val="24"/>
        </w:rPr>
        <w:t>F</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2, 101) = 1.22, </w:t>
      </w:r>
      <w:r>
        <w:rPr>
          <w:rFonts w:ascii="Times New Roman" w:eastAsia="Times New Roman" w:hAnsi="Times New Roman" w:cs="Times New Roman"/>
          <w:i/>
          <w:sz w:val="24"/>
        </w:rPr>
        <w:t xml:space="preserve">p </w:t>
      </w:r>
      <w:r>
        <w:rPr>
          <w:rFonts w:ascii="Times New Roman" w:eastAsia="Times New Roman" w:hAnsi="Times New Roman" w:cs="Times New Roman"/>
          <w:sz w:val="24"/>
        </w:rPr>
        <w:t xml:space="preserve">= .121.  More important was the small contribution of the Task variable, with </w:t>
      </w:r>
      <w:proofErr w:type="gramStart"/>
      <w:r w:rsidRPr="00941CEB">
        <w:rPr>
          <w:rFonts w:ascii="Times New Roman" w:eastAsia="Times New Roman" w:hAnsi="Times New Roman" w:cs="Times New Roman"/>
          <w:i/>
          <w:sz w:val="24"/>
        </w:rPr>
        <w:t>F</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2) = .59, </w:t>
      </w:r>
      <w:r w:rsidRPr="00941CEB">
        <w:rPr>
          <w:rFonts w:ascii="Times New Roman" w:eastAsia="Times New Roman" w:hAnsi="Times New Roman" w:cs="Times New Roman"/>
          <w:i/>
          <w:sz w:val="24"/>
        </w:rPr>
        <w:t>p</w:t>
      </w:r>
      <w:r>
        <w:rPr>
          <w:rFonts w:ascii="Times New Roman" w:eastAsia="Times New Roman" w:hAnsi="Times New Roman" w:cs="Times New Roman"/>
          <w:sz w:val="24"/>
        </w:rPr>
        <w:t xml:space="preserve"> =  </w:t>
      </w:r>
      <w:r w:rsidR="002D68DE">
        <w:rPr>
          <w:rFonts w:ascii="Times New Roman" w:eastAsia="Times New Roman" w:hAnsi="Times New Roman" w:cs="Times New Roman"/>
          <w:sz w:val="24"/>
        </w:rPr>
        <w:t xml:space="preserve">.553.  </w:t>
      </w:r>
      <w:r w:rsidR="00B849E1">
        <w:rPr>
          <w:rFonts w:ascii="Times New Roman" w:eastAsia="Times New Roman" w:hAnsi="Times New Roman" w:cs="Times New Roman"/>
          <w:sz w:val="24"/>
        </w:rPr>
        <w:t xml:space="preserve">This </w:t>
      </w:r>
      <w:r w:rsidR="002D68DE">
        <w:rPr>
          <w:rFonts w:ascii="Times New Roman" w:eastAsia="Times New Roman" w:hAnsi="Times New Roman" w:cs="Times New Roman"/>
          <w:sz w:val="24"/>
        </w:rPr>
        <w:t>analysis</w:t>
      </w:r>
      <w:r w:rsidR="00F61E20">
        <w:rPr>
          <w:rFonts w:ascii="Times New Roman" w:eastAsia="Times New Roman" w:hAnsi="Times New Roman" w:cs="Times New Roman"/>
          <w:sz w:val="24"/>
        </w:rPr>
        <w:t xml:space="preserve"> showed</w:t>
      </w:r>
      <w:r w:rsidR="00B849E1">
        <w:rPr>
          <w:rFonts w:ascii="Times New Roman" w:eastAsia="Times New Roman" w:hAnsi="Times New Roman" w:cs="Times New Roman"/>
          <w:sz w:val="24"/>
        </w:rPr>
        <w:t xml:space="preserve"> no significant difference among IPPC values for the three tasks once </w:t>
      </w:r>
      <w:r w:rsidR="00F61E20">
        <w:rPr>
          <w:rFonts w:ascii="Times New Roman" w:eastAsia="Times New Roman" w:hAnsi="Times New Roman" w:cs="Times New Roman"/>
          <w:sz w:val="24"/>
        </w:rPr>
        <w:t xml:space="preserve">those values were </w:t>
      </w:r>
      <w:r w:rsidR="00B849E1">
        <w:rPr>
          <w:rFonts w:ascii="Times New Roman" w:eastAsia="Times New Roman" w:hAnsi="Times New Roman" w:cs="Times New Roman"/>
          <w:sz w:val="24"/>
        </w:rPr>
        <w:t>correc</w:t>
      </w:r>
      <w:r w:rsidR="00F61E20">
        <w:rPr>
          <w:rFonts w:ascii="Times New Roman" w:eastAsia="Times New Roman" w:hAnsi="Times New Roman" w:cs="Times New Roman"/>
          <w:sz w:val="24"/>
        </w:rPr>
        <w:t>ted for guessing.  This supported</w:t>
      </w:r>
      <w:r w:rsidR="00B849E1">
        <w:rPr>
          <w:rFonts w:ascii="Times New Roman" w:eastAsia="Times New Roman" w:hAnsi="Times New Roman" w:cs="Times New Roman"/>
          <w:sz w:val="24"/>
        </w:rPr>
        <w:t xml:space="preserve"> the hypothesis that PPC </w:t>
      </w:r>
      <w:r w:rsidR="00F57A3C">
        <w:rPr>
          <w:rFonts w:ascii="Times New Roman" w:eastAsia="Times New Roman" w:hAnsi="Times New Roman" w:cs="Times New Roman"/>
          <w:sz w:val="24"/>
        </w:rPr>
        <w:t>was</w:t>
      </w:r>
      <w:r w:rsidR="00B849E1">
        <w:rPr>
          <w:rFonts w:ascii="Times New Roman" w:eastAsia="Times New Roman" w:hAnsi="Times New Roman" w:cs="Times New Roman"/>
          <w:sz w:val="24"/>
        </w:rPr>
        <w:t xml:space="preserve"> independent of task type</w:t>
      </w:r>
      <w:r w:rsidR="002D68DE">
        <w:rPr>
          <w:rFonts w:ascii="Times New Roman" w:eastAsia="Times New Roman" w:hAnsi="Times New Roman" w:cs="Times New Roman"/>
          <w:sz w:val="24"/>
        </w:rPr>
        <w:t xml:space="preserve">, but only on the condition that PPC </w:t>
      </w:r>
      <w:r w:rsidR="00F61E20">
        <w:rPr>
          <w:rFonts w:ascii="Times New Roman" w:eastAsia="Times New Roman" w:hAnsi="Times New Roman" w:cs="Times New Roman"/>
          <w:sz w:val="24"/>
        </w:rPr>
        <w:t>wa</w:t>
      </w:r>
      <w:r w:rsidR="002D68DE">
        <w:rPr>
          <w:rFonts w:ascii="Times New Roman" w:eastAsia="Times New Roman" w:hAnsi="Times New Roman" w:cs="Times New Roman"/>
          <w:sz w:val="24"/>
        </w:rPr>
        <w:t>s corrected for guessing</w:t>
      </w:r>
      <w:r w:rsidR="00B849E1">
        <w:rPr>
          <w:rFonts w:ascii="Times New Roman" w:eastAsia="Times New Roman" w:hAnsi="Times New Roman" w:cs="Times New Roman"/>
          <w:sz w:val="24"/>
        </w:rPr>
        <w:t xml:space="preserve">.  </w:t>
      </w:r>
    </w:p>
    <w:p w:rsidR="00B849E1" w:rsidRDefault="00B849E1" w:rsidP="00B849E1">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PPC and Game Usage Type</w:t>
      </w:r>
    </w:p>
    <w:p w:rsidR="00B849E1" w:rsidRDefault="00B849E1" w:rsidP="00B849E1">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Two-tailed t-tests were run to test the hypothesis that PPC and Game Usage Type were not related.  The results are detailed in the table below.</w:t>
      </w:r>
    </w:p>
    <w:p w:rsidR="00797BF7" w:rsidRDefault="00797BF7">
      <w:r>
        <w:br w:type="page"/>
      </w:r>
    </w:p>
    <w:tbl>
      <w:tblPr>
        <w:tblStyle w:val="TableGrid"/>
        <w:tblW w:w="9018" w:type="dxa"/>
        <w:tblLayout w:type="fixed"/>
        <w:tblLook w:val="00A0"/>
      </w:tblPr>
      <w:tblGrid>
        <w:gridCol w:w="1368"/>
        <w:gridCol w:w="3176"/>
        <w:gridCol w:w="3180"/>
        <w:gridCol w:w="636"/>
        <w:gridCol w:w="658"/>
      </w:tblGrid>
      <w:tr w:rsidR="00B849E1" w:rsidRPr="00A73420">
        <w:tc>
          <w:tcPr>
            <w:tcW w:w="9018" w:type="dxa"/>
            <w:gridSpan w:val="5"/>
            <w:tcBorders>
              <w:top w:val="single" w:sz="4" w:space="0" w:color="auto"/>
              <w:left w:val="single" w:sz="4" w:space="0" w:color="auto"/>
              <w:bottom w:val="single" w:sz="4" w:space="0" w:color="auto"/>
              <w:right w:val="single" w:sz="4" w:space="0" w:color="auto"/>
            </w:tcBorders>
          </w:tcPr>
          <w:p w:rsidR="00B849E1" w:rsidRDefault="00797BF7" w:rsidP="00084CC1">
            <w:pPr>
              <w:pStyle w:val="Normal1"/>
              <w:rPr>
                <w:rFonts w:ascii="Times New Roman" w:eastAsia="Times New Roman" w:hAnsi="Times New Roman" w:cs="Times New Roman"/>
                <w:sz w:val="24"/>
              </w:rPr>
            </w:pPr>
            <w:r>
              <w:rPr>
                <w:rFonts w:ascii="Times New Roman" w:eastAsia="Times New Roman" w:hAnsi="Times New Roman" w:cs="Times New Roman"/>
                <w:sz w:val="24"/>
              </w:rPr>
              <w:t>Table 5</w:t>
            </w:r>
          </w:p>
          <w:p w:rsidR="00B849E1" w:rsidRDefault="00B849E1" w:rsidP="00084CC1">
            <w:pPr>
              <w:pStyle w:val="Normal1"/>
              <w:rPr>
                <w:rFonts w:ascii="Times New Roman" w:eastAsia="Times New Roman" w:hAnsi="Times New Roman" w:cs="Times New Roman"/>
                <w:sz w:val="24"/>
              </w:rPr>
            </w:pPr>
          </w:p>
          <w:p w:rsidR="00B849E1" w:rsidRPr="00A73420" w:rsidRDefault="00B849E1" w:rsidP="00C81CFA">
            <w:pPr>
              <w:pStyle w:val="Normal1"/>
              <w:rPr>
                <w:rFonts w:ascii="Times New Roman" w:eastAsia="Times New Roman" w:hAnsi="Times New Roman" w:cs="Times New Roman"/>
                <w:i/>
                <w:sz w:val="24"/>
              </w:rPr>
            </w:pPr>
            <w:r>
              <w:rPr>
                <w:rFonts w:ascii="Times New Roman" w:eastAsia="Times New Roman" w:hAnsi="Times New Roman" w:cs="Times New Roman"/>
                <w:i/>
                <w:sz w:val="24"/>
              </w:rPr>
              <w:t xml:space="preserve">IPPC </w:t>
            </w:r>
            <w:r w:rsidR="00F61E20">
              <w:rPr>
                <w:rFonts w:ascii="Times New Roman" w:eastAsia="Times New Roman" w:hAnsi="Times New Roman" w:cs="Times New Roman"/>
                <w:i/>
                <w:sz w:val="24"/>
              </w:rPr>
              <w:t xml:space="preserve">mean </w:t>
            </w:r>
            <w:r>
              <w:rPr>
                <w:rFonts w:ascii="Times New Roman" w:eastAsia="Times New Roman" w:hAnsi="Times New Roman" w:cs="Times New Roman"/>
                <w:i/>
                <w:sz w:val="24"/>
              </w:rPr>
              <w:t>valu</w:t>
            </w:r>
            <w:r w:rsidR="00C81CFA">
              <w:rPr>
                <w:rFonts w:ascii="Times New Roman" w:eastAsia="Times New Roman" w:hAnsi="Times New Roman" w:cs="Times New Roman"/>
                <w:i/>
                <w:sz w:val="24"/>
              </w:rPr>
              <w:t>es for game usage t</w:t>
            </w:r>
            <w:r w:rsidR="00F61E20">
              <w:rPr>
                <w:rFonts w:ascii="Times New Roman" w:eastAsia="Times New Roman" w:hAnsi="Times New Roman" w:cs="Times New Roman"/>
                <w:i/>
                <w:sz w:val="24"/>
              </w:rPr>
              <w:t>ype</w:t>
            </w:r>
            <w:r w:rsidR="00C81CFA">
              <w:rPr>
                <w:rFonts w:ascii="Times New Roman" w:eastAsia="Times New Roman" w:hAnsi="Times New Roman" w:cs="Times New Roman"/>
                <w:i/>
                <w:sz w:val="24"/>
              </w:rPr>
              <w:t>s</w:t>
            </w:r>
          </w:p>
        </w:tc>
      </w:tr>
      <w:tr w:rsidR="00EF0CDE" w:rsidRPr="009928D8">
        <w:tc>
          <w:tcPr>
            <w:tcW w:w="1368" w:type="dxa"/>
            <w:tcBorders>
              <w:top w:val="single" w:sz="4" w:space="0" w:color="auto"/>
              <w:left w:val="single" w:sz="4" w:space="0" w:color="auto"/>
              <w:bottom w:val="single" w:sz="4" w:space="0" w:color="auto"/>
              <w:right w:val="single" w:sz="4" w:space="0" w:color="auto"/>
            </w:tcBorders>
            <w:vAlign w:val="center"/>
          </w:tcPr>
          <w:p w:rsidR="00B849E1" w:rsidRPr="00EF0CDE" w:rsidRDefault="00B849E1" w:rsidP="00164E70">
            <w:pPr>
              <w:pStyle w:val="Normal1"/>
              <w:jc w:val="right"/>
              <w:rPr>
                <w:rFonts w:ascii="Times New Roman" w:eastAsia="Times New Roman" w:hAnsi="Times New Roman" w:cs="Times New Roman"/>
                <w:sz w:val="24"/>
              </w:rPr>
            </w:pPr>
            <w:r w:rsidRPr="00EF0CDE">
              <w:rPr>
                <w:rFonts w:ascii="Times New Roman" w:eastAsia="Times New Roman" w:hAnsi="Times New Roman" w:cs="Times New Roman"/>
                <w:sz w:val="24"/>
              </w:rPr>
              <w:t>Task</w:t>
            </w:r>
          </w:p>
        </w:tc>
        <w:tc>
          <w:tcPr>
            <w:tcW w:w="3176" w:type="dxa"/>
            <w:tcBorders>
              <w:top w:val="single" w:sz="4" w:space="0" w:color="auto"/>
              <w:left w:val="single" w:sz="4" w:space="0" w:color="auto"/>
              <w:bottom w:val="single" w:sz="4" w:space="0" w:color="auto"/>
              <w:right w:val="single" w:sz="4" w:space="0" w:color="auto"/>
            </w:tcBorders>
          </w:tcPr>
          <w:p w:rsidR="00B849E1" w:rsidRPr="00EF0CDE" w:rsidRDefault="00B849E1" w:rsidP="00084CC1">
            <w:pPr>
              <w:pStyle w:val="Normal1"/>
              <w:jc w:val="center"/>
              <w:rPr>
                <w:rFonts w:ascii="Times New Roman" w:eastAsia="Times New Roman" w:hAnsi="Times New Roman" w:cs="Times New Roman"/>
                <w:sz w:val="24"/>
              </w:rPr>
            </w:pPr>
            <w:r w:rsidRPr="00EF0CDE">
              <w:rPr>
                <w:rFonts w:ascii="Times New Roman" w:eastAsia="Times New Roman" w:hAnsi="Times New Roman" w:cs="Times New Roman"/>
                <w:sz w:val="24"/>
              </w:rPr>
              <w:t>Low game usage IPPC mean</w:t>
            </w:r>
          </w:p>
        </w:tc>
        <w:tc>
          <w:tcPr>
            <w:tcW w:w="3180" w:type="dxa"/>
            <w:tcBorders>
              <w:top w:val="single" w:sz="4" w:space="0" w:color="auto"/>
              <w:left w:val="single" w:sz="4" w:space="0" w:color="auto"/>
              <w:bottom w:val="single" w:sz="4" w:space="0" w:color="auto"/>
              <w:right w:val="single" w:sz="4" w:space="0" w:color="auto"/>
            </w:tcBorders>
          </w:tcPr>
          <w:p w:rsidR="00B849E1" w:rsidRPr="00EF0CDE" w:rsidRDefault="00B849E1" w:rsidP="00084CC1">
            <w:pPr>
              <w:pStyle w:val="Normal1"/>
              <w:jc w:val="center"/>
              <w:rPr>
                <w:rFonts w:ascii="Times New Roman" w:eastAsia="Times New Roman" w:hAnsi="Times New Roman" w:cs="Times New Roman"/>
                <w:sz w:val="24"/>
              </w:rPr>
            </w:pPr>
            <w:r w:rsidRPr="00EF0CDE">
              <w:rPr>
                <w:rFonts w:ascii="Times New Roman" w:eastAsia="Times New Roman" w:hAnsi="Times New Roman" w:cs="Times New Roman"/>
                <w:sz w:val="24"/>
              </w:rPr>
              <w:t>High game usage IPPC mean</w:t>
            </w:r>
          </w:p>
        </w:tc>
        <w:tc>
          <w:tcPr>
            <w:tcW w:w="636" w:type="dxa"/>
            <w:tcBorders>
              <w:top w:val="single" w:sz="4" w:space="0" w:color="auto"/>
              <w:left w:val="single" w:sz="4" w:space="0" w:color="auto"/>
              <w:bottom w:val="single" w:sz="4" w:space="0" w:color="auto"/>
              <w:right w:val="single" w:sz="4" w:space="0" w:color="auto"/>
            </w:tcBorders>
            <w:vAlign w:val="center"/>
          </w:tcPr>
          <w:p w:rsidR="00B849E1" w:rsidRPr="00EF0CDE" w:rsidRDefault="00B849E1" w:rsidP="005B37A4">
            <w:pPr>
              <w:pStyle w:val="Normal1"/>
              <w:jc w:val="center"/>
              <w:rPr>
                <w:rFonts w:ascii="Times New Roman" w:eastAsia="Times New Roman" w:hAnsi="Times New Roman" w:cs="Times New Roman"/>
                <w:i/>
                <w:sz w:val="24"/>
              </w:rPr>
            </w:pPr>
            <w:r w:rsidRPr="00EF0CDE">
              <w:rPr>
                <w:rFonts w:ascii="Times New Roman" w:eastAsia="Times New Roman" w:hAnsi="Times New Roman" w:cs="Times New Roman"/>
                <w:i/>
                <w:sz w:val="24"/>
              </w:rPr>
              <w:t>t</w:t>
            </w:r>
          </w:p>
        </w:tc>
        <w:tc>
          <w:tcPr>
            <w:tcW w:w="658" w:type="dxa"/>
            <w:tcBorders>
              <w:top w:val="single" w:sz="4" w:space="0" w:color="auto"/>
              <w:left w:val="single" w:sz="4" w:space="0" w:color="auto"/>
              <w:bottom w:val="single" w:sz="4" w:space="0" w:color="auto"/>
              <w:right w:val="single" w:sz="4" w:space="0" w:color="auto"/>
            </w:tcBorders>
            <w:vAlign w:val="center"/>
          </w:tcPr>
          <w:p w:rsidR="00B849E1" w:rsidRPr="00EF0CDE" w:rsidRDefault="00B849E1" w:rsidP="005B37A4">
            <w:pPr>
              <w:pStyle w:val="Normal1"/>
              <w:jc w:val="center"/>
              <w:rPr>
                <w:rFonts w:ascii="Times New Roman" w:eastAsia="Times New Roman" w:hAnsi="Times New Roman" w:cs="Times New Roman"/>
                <w:i/>
                <w:sz w:val="24"/>
              </w:rPr>
            </w:pPr>
            <w:r w:rsidRPr="00EF0CDE">
              <w:rPr>
                <w:rFonts w:ascii="Times New Roman" w:eastAsia="Times New Roman" w:hAnsi="Times New Roman" w:cs="Times New Roman"/>
                <w:i/>
                <w:sz w:val="24"/>
              </w:rPr>
              <w:t>p</w:t>
            </w:r>
          </w:p>
        </w:tc>
      </w:tr>
      <w:tr w:rsidR="00EF0CDE">
        <w:tc>
          <w:tcPr>
            <w:tcW w:w="1368" w:type="dxa"/>
            <w:tcBorders>
              <w:top w:val="single" w:sz="4" w:space="0" w:color="auto"/>
              <w:left w:val="single" w:sz="4" w:space="0" w:color="auto"/>
              <w:bottom w:val="single" w:sz="4" w:space="0" w:color="auto"/>
              <w:right w:val="single" w:sz="4" w:space="0" w:color="auto"/>
            </w:tcBorders>
            <w:vAlign w:val="center"/>
          </w:tcPr>
          <w:p w:rsidR="00B849E1" w:rsidRDefault="00B849E1"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3176" w:type="dxa"/>
            <w:tcBorders>
              <w:top w:val="single" w:sz="4" w:space="0" w:color="auto"/>
              <w:left w:val="single" w:sz="4" w:space="0" w:color="auto"/>
              <w:bottom w:val="single" w:sz="4" w:space="0" w:color="auto"/>
              <w:right w:val="single" w:sz="4" w:space="0" w:color="auto"/>
            </w:tcBorders>
          </w:tcPr>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.7466</w:t>
            </w:r>
          </w:p>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(.0270)</w:t>
            </w:r>
          </w:p>
        </w:tc>
        <w:tc>
          <w:tcPr>
            <w:tcW w:w="3180" w:type="dxa"/>
            <w:tcBorders>
              <w:top w:val="single" w:sz="4" w:space="0" w:color="auto"/>
              <w:left w:val="single" w:sz="4" w:space="0" w:color="auto"/>
              <w:bottom w:val="single" w:sz="4" w:space="0" w:color="auto"/>
              <w:right w:val="single" w:sz="4" w:space="0" w:color="auto"/>
            </w:tcBorders>
          </w:tcPr>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.7114</w:t>
            </w:r>
          </w:p>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(.0251)</w:t>
            </w:r>
          </w:p>
        </w:tc>
        <w:tc>
          <w:tcPr>
            <w:tcW w:w="636" w:type="dxa"/>
            <w:tcBorders>
              <w:top w:val="single" w:sz="4" w:space="0" w:color="auto"/>
              <w:left w:val="single" w:sz="4" w:space="0" w:color="auto"/>
              <w:bottom w:val="single" w:sz="4" w:space="0" w:color="auto"/>
              <w:right w:val="single" w:sz="4" w:space="0" w:color="auto"/>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0.93</w:t>
            </w:r>
          </w:p>
        </w:tc>
        <w:tc>
          <w:tcPr>
            <w:tcW w:w="658" w:type="dxa"/>
            <w:tcBorders>
              <w:top w:val="single" w:sz="4" w:space="0" w:color="auto"/>
              <w:left w:val="single" w:sz="4" w:space="0" w:color="auto"/>
              <w:bottom w:val="single" w:sz="4" w:space="0" w:color="auto"/>
              <w:right w:val="single" w:sz="4" w:space="0" w:color="auto"/>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.357</w:t>
            </w:r>
          </w:p>
        </w:tc>
      </w:tr>
      <w:tr w:rsidR="00EF0CDE">
        <w:tc>
          <w:tcPr>
            <w:tcW w:w="1368" w:type="dxa"/>
            <w:tcBorders>
              <w:top w:val="single" w:sz="4" w:space="0" w:color="auto"/>
              <w:left w:val="single" w:sz="4" w:space="0" w:color="auto"/>
              <w:bottom w:val="single" w:sz="4" w:space="0" w:color="auto"/>
              <w:right w:val="single" w:sz="4" w:space="0" w:color="auto"/>
            </w:tcBorders>
            <w:vAlign w:val="center"/>
          </w:tcPr>
          <w:p w:rsidR="00B849E1" w:rsidRDefault="00B849E1"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3176" w:type="dxa"/>
            <w:tcBorders>
              <w:top w:val="single" w:sz="4" w:space="0" w:color="auto"/>
              <w:left w:val="single" w:sz="4" w:space="0" w:color="auto"/>
              <w:bottom w:val="single" w:sz="4" w:space="0" w:color="auto"/>
              <w:right w:val="single" w:sz="4" w:space="0" w:color="auto"/>
            </w:tcBorders>
          </w:tcPr>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w:t>
            </w:r>
            <w:r w:rsidR="00C310CB">
              <w:rPr>
                <w:rFonts w:ascii="Times New Roman" w:eastAsia="Times New Roman" w:hAnsi="Times New Roman" w:cs="Times New Roman"/>
                <w:sz w:val="24"/>
              </w:rPr>
              <w:t>293</w:t>
            </w:r>
          </w:p>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(.0329</w:t>
            </w:r>
            <w:r w:rsidR="00B849E1">
              <w:rPr>
                <w:rFonts w:ascii="Times New Roman" w:eastAsia="Times New Roman" w:hAnsi="Times New Roman" w:cs="Times New Roman"/>
                <w:sz w:val="24"/>
              </w:rPr>
              <w:t>)</w:t>
            </w:r>
          </w:p>
        </w:tc>
        <w:tc>
          <w:tcPr>
            <w:tcW w:w="3180" w:type="dxa"/>
            <w:tcBorders>
              <w:top w:val="single" w:sz="4" w:space="0" w:color="auto"/>
              <w:left w:val="single" w:sz="4" w:space="0" w:color="auto"/>
              <w:bottom w:val="single" w:sz="4" w:space="0" w:color="auto"/>
              <w:right w:val="single" w:sz="4" w:space="0" w:color="auto"/>
            </w:tcBorders>
          </w:tcPr>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w:t>
            </w:r>
            <w:r w:rsidR="00C310CB">
              <w:rPr>
                <w:rFonts w:ascii="Times New Roman" w:eastAsia="Times New Roman" w:hAnsi="Times New Roman" w:cs="Times New Roman"/>
                <w:sz w:val="24"/>
              </w:rPr>
              <w:t>6265</w:t>
            </w:r>
          </w:p>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(.0288</w:t>
            </w:r>
            <w:r w:rsidR="00B849E1">
              <w:rPr>
                <w:rFonts w:ascii="Times New Roman" w:eastAsia="Times New Roman" w:hAnsi="Times New Roman" w:cs="Times New Roman"/>
                <w:sz w:val="24"/>
              </w:rPr>
              <w:t>)</w:t>
            </w:r>
          </w:p>
        </w:tc>
        <w:tc>
          <w:tcPr>
            <w:tcW w:w="636" w:type="dxa"/>
            <w:tcBorders>
              <w:top w:val="single" w:sz="4" w:space="0" w:color="auto"/>
              <w:left w:val="single" w:sz="4" w:space="0" w:color="auto"/>
              <w:bottom w:val="single" w:sz="4" w:space="0" w:color="auto"/>
              <w:right w:val="single" w:sz="4" w:space="0" w:color="auto"/>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0.06</w:t>
            </w:r>
          </w:p>
        </w:tc>
        <w:tc>
          <w:tcPr>
            <w:tcW w:w="658" w:type="dxa"/>
            <w:tcBorders>
              <w:top w:val="single" w:sz="4" w:space="0" w:color="auto"/>
              <w:left w:val="single" w:sz="4" w:space="0" w:color="auto"/>
              <w:bottom w:val="single" w:sz="4" w:space="0" w:color="auto"/>
              <w:right w:val="single" w:sz="4" w:space="0" w:color="auto"/>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.950</w:t>
            </w:r>
          </w:p>
        </w:tc>
      </w:tr>
      <w:tr w:rsidR="00EF0CDE">
        <w:tc>
          <w:tcPr>
            <w:tcW w:w="1368" w:type="dxa"/>
            <w:tcBorders>
              <w:top w:val="single" w:sz="4" w:space="0" w:color="auto"/>
              <w:left w:val="single" w:sz="4" w:space="0" w:color="auto"/>
              <w:bottom w:val="single" w:sz="4" w:space="0" w:color="auto"/>
              <w:right w:val="single" w:sz="4" w:space="0" w:color="auto"/>
            </w:tcBorders>
            <w:vAlign w:val="center"/>
          </w:tcPr>
          <w:p w:rsidR="00B849E1" w:rsidRDefault="00B849E1"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3176" w:type="dxa"/>
            <w:tcBorders>
              <w:top w:val="single" w:sz="4" w:space="0" w:color="auto"/>
              <w:left w:val="single" w:sz="4" w:space="0" w:color="auto"/>
              <w:bottom w:val="single" w:sz="4" w:space="0" w:color="auto"/>
              <w:right w:val="single" w:sz="4" w:space="0" w:color="auto"/>
            </w:tcBorders>
          </w:tcPr>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.562</w:t>
            </w:r>
            <w:r w:rsidR="00B849E1">
              <w:rPr>
                <w:rFonts w:ascii="Times New Roman" w:eastAsia="Times New Roman" w:hAnsi="Times New Roman" w:cs="Times New Roman"/>
                <w:sz w:val="24"/>
              </w:rPr>
              <w:t>8</w:t>
            </w:r>
          </w:p>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(.0432</w:t>
            </w:r>
            <w:r w:rsidR="00B849E1">
              <w:rPr>
                <w:rFonts w:ascii="Times New Roman" w:eastAsia="Times New Roman" w:hAnsi="Times New Roman" w:cs="Times New Roman"/>
                <w:sz w:val="24"/>
              </w:rPr>
              <w:t>)</w:t>
            </w:r>
          </w:p>
        </w:tc>
        <w:tc>
          <w:tcPr>
            <w:tcW w:w="3180" w:type="dxa"/>
            <w:tcBorders>
              <w:top w:val="single" w:sz="4" w:space="0" w:color="auto"/>
              <w:left w:val="single" w:sz="4" w:space="0" w:color="auto"/>
              <w:bottom w:val="single" w:sz="4" w:space="0" w:color="auto"/>
              <w:right w:val="single" w:sz="4" w:space="0" w:color="auto"/>
            </w:tcBorders>
          </w:tcPr>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.5767</w:t>
            </w:r>
          </w:p>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(.0367</w:t>
            </w:r>
            <w:r w:rsidR="00B849E1">
              <w:rPr>
                <w:rFonts w:ascii="Times New Roman" w:eastAsia="Times New Roman" w:hAnsi="Times New Roman" w:cs="Times New Roman"/>
                <w:sz w:val="24"/>
              </w:rPr>
              <w:t>)</w:t>
            </w:r>
          </w:p>
        </w:tc>
        <w:tc>
          <w:tcPr>
            <w:tcW w:w="636" w:type="dxa"/>
            <w:tcBorders>
              <w:top w:val="single" w:sz="4" w:space="0" w:color="auto"/>
              <w:left w:val="single" w:sz="4" w:space="0" w:color="auto"/>
              <w:bottom w:val="single" w:sz="4" w:space="0" w:color="auto"/>
              <w:right w:val="single" w:sz="4" w:space="0" w:color="auto"/>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0.24</w:t>
            </w:r>
          </w:p>
        </w:tc>
        <w:tc>
          <w:tcPr>
            <w:tcW w:w="658" w:type="dxa"/>
            <w:tcBorders>
              <w:top w:val="single" w:sz="4" w:space="0" w:color="auto"/>
              <w:left w:val="single" w:sz="4" w:space="0" w:color="auto"/>
              <w:bottom w:val="single" w:sz="4" w:space="0" w:color="auto"/>
              <w:right w:val="single" w:sz="4" w:space="0" w:color="auto"/>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.809</w:t>
            </w:r>
          </w:p>
        </w:tc>
      </w:tr>
      <w:tr w:rsidR="00B849E1">
        <w:tc>
          <w:tcPr>
            <w:tcW w:w="9018" w:type="dxa"/>
            <w:gridSpan w:val="5"/>
            <w:tcBorders>
              <w:top w:val="single" w:sz="4" w:space="0" w:color="auto"/>
              <w:left w:val="single" w:sz="4" w:space="0" w:color="auto"/>
              <w:bottom w:val="single" w:sz="4" w:space="0" w:color="auto"/>
              <w:right w:val="single" w:sz="4" w:space="0" w:color="auto"/>
            </w:tcBorders>
          </w:tcPr>
          <w:p w:rsidR="00B849E1" w:rsidRDefault="00B849E1" w:rsidP="00C310CB">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standard error reported in parentheses.  </w:t>
            </w:r>
            <w:r w:rsidR="002D68DE">
              <w:rPr>
                <w:rFonts w:ascii="Times New Roman" w:eastAsia="Times New Roman" w:hAnsi="Times New Roman" w:cs="Times New Roman"/>
                <w:i/>
                <w:sz w:val="24"/>
              </w:rPr>
              <w:t>N</w:t>
            </w:r>
            <w:r w:rsidR="002D68DE" w:rsidRPr="002D68DE">
              <w:rPr>
                <w:rFonts w:ascii="Times New Roman" w:eastAsia="Times New Roman" w:hAnsi="Times New Roman" w:cs="Times New Roman"/>
                <w:sz w:val="24"/>
              </w:rPr>
              <w:t xml:space="preserve"> = </w:t>
            </w:r>
            <w:r w:rsidR="00C310CB">
              <w:rPr>
                <w:rFonts w:ascii="Times New Roman" w:eastAsia="Times New Roman" w:hAnsi="Times New Roman" w:cs="Times New Roman"/>
                <w:sz w:val="24"/>
              </w:rPr>
              <w:t>40 for low usage group, N = 62 for high usage group</w:t>
            </w:r>
            <w:r w:rsidR="002D68DE">
              <w:rPr>
                <w:rFonts w:ascii="Times New Roman" w:eastAsia="Times New Roman" w:hAnsi="Times New Roman" w:cs="Times New Roman"/>
                <w:i/>
                <w:sz w:val="24"/>
              </w:rPr>
              <w:t xml:space="preserve"> </w:t>
            </w:r>
            <w:r>
              <w:rPr>
                <w:rFonts w:ascii="Times New Roman" w:eastAsia="Times New Roman" w:hAnsi="Times New Roman" w:cs="Times New Roman"/>
                <w:sz w:val="24"/>
              </w:rPr>
              <w:t>for all tests.  Data are uncorrected for guessing.</w:t>
            </w:r>
            <w:r w:rsidR="003923A2">
              <w:rPr>
                <w:rFonts w:ascii="Times New Roman" w:eastAsia="Times New Roman" w:hAnsi="Times New Roman" w:cs="Times New Roman"/>
                <w:sz w:val="24"/>
              </w:rPr>
              <w:t xml:space="preserve">  Probabilities are two-tailed.</w:t>
            </w:r>
          </w:p>
        </w:tc>
      </w:tr>
    </w:tbl>
    <w:p w:rsidR="000463D3" w:rsidRDefault="002D68DE" w:rsidP="00F61E20">
      <w:pPr>
        <w:pStyle w:val="Normal1"/>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B849E1" w:rsidRPr="00B849E1" w:rsidRDefault="002D68DE" w:rsidP="000463D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No significant differences were found between IPPC means for the high and low </w:t>
      </w:r>
      <w:r w:rsidR="0092576A">
        <w:rPr>
          <w:rFonts w:ascii="Times New Roman" w:eastAsia="Times New Roman" w:hAnsi="Times New Roman" w:cs="Times New Roman"/>
          <w:sz w:val="24"/>
        </w:rPr>
        <w:t>game usage types.  This supported</w:t>
      </w:r>
      <w:r>
        <w:rPr>
          <w:rFonts w:ascii="Times New Roman" w:eastAsia="Times New Roman" w:hAnsi="Times New Roman" w:cs="Times New Roman"/>
          <w:sz w:val="24"/>
        </w:rPr>
        <w:t xml:space="preserve"> the hypothesis that game usage type is not related to PPC values.  </w:t>
      </w:r>
    </w:p>
    <w:p w:rsidR="002D68DE" w:rsidRDefault="002D68DE" w:rsidP="002D68DE">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Neuroticism and PPC</w:t>
      </w:r>
    </w:p>
    <w:p w:rsidR="00FE619E" w:rsidRDefault="002D68DE" w:rsidP="00797BF7">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In order to test the hypothesis that PPC and Neuroticism were </w:t>
      </w:r>
      <w:r w:rsidR="00F61E20">
        <w:rPr>
          <w:rFonts w:ascii="Times New Roman" w:eastAsia="Times New Roman" w:hAnsi="Times New Roman" w:cs="Times New Roman"/>
          <w:sz w:val="24"/>
        </w:rPr>
        <w:t xml:space="preserve">positively </w:t>
      </w:r>
      <w:r>
        <w:rPr>
          <w:rFonts w:ascii="Times New Roman" w:eastAsia="Times New Roman" w:hAnsi="Times New Roman" w:cs="Times New Roman"/>
          <w:sz w:val="24"/>
        </w:rPr>
        <w:t xml:space="preserve">correlated, a linear regression was </w:t>
      </w:r>
      <w:r w:rsidR="0092576A">
        <w:rPr>
          <w:rFonts w:ascii="Times New Roman" w:eastAsia="Times New Roman" w:hAnsi="Times New Roman" w:cs="Times New Roman"/>
          <w:sz w:val="24"/>
        </w:rPr>
        <w:t>conducted</w:t>
      </w:r>
      <w:r>
        <w:rPr>
          <w:rFonts w:ascii="Times New Roman" w:eastAsia="Times New Roman" w:hAnsi="Times New Roman" w:cs="Times New Roman"/>
          <w:sz w:val="24"/>
        </w:rPr>
        <w:t xml:space="preserve"> between Neuroticism scores and IPPC values for all Neuroticism scale respondents for each task type.  </w:t>
      </w:r>
      <w:r w:rsidR="000463D3">
        <w:rPr>
          <w:rFonts w:ascii="Times New Roman" w:eastAsia="Times New Roman" w:hAnsi="Times New Roman" w:cs="Times New Roman"/>
          <w:sz w:val="24"/>
        </w:rPr>
        <w:t xml:space="preserve">One-tailed t-tests were run on the coefficients of regression.  </w:t>
      </w:r>
      <w:r>
        <w:rPr>
          <w:rFonts w:ascii="Times New Roman" w:eastAsia="Times New Roman" w:hAnsi="Times New Roman" w:cs="Times New Roman"/>
          <w:sz w:val="24"/>
        </w:rPr>
        <w:t xml:space="preserve">The results of these tests are detailed in the table below.  </w:t>
      </w:r>
    </w:p>
    <w:tbl>
      <w:tblPr>
        <w:tblStyle w:val="TableGrid"/>
        <w:tblW w:w="6462" w:type="dxa"/>
        <w:tblInd w:w="216" w:type="dxa"/>
        <w:tblLayout w:type="fixed"/>
        <w:tblLook w:val="00A0"/>
      </w:tblPr>
      <w:tblGrid>
        <w:gridCol w:w="1310"/>
        <w:gridCol w:w="3622"/>
        <w:gridCol w:w="720"/>
        <w:gridCol w:w="810"/>
      </w:tblGrid>
      <w:tr w:rsidR="002D68DE" w:rsidRPr="00A73420">
        <w:tc>
          <w:tcPr>
            <w:tcW w:w="6462" w:type="dxa"/>
            <w:gridSpan w:val="4"/>
            <w:tcBorders>
              <w:top w:val="single" w:sz="4" w:space="0" w:color="auto"/>
              <w:left w:val="single" w:sz="4" w:space="0" w:color="auto"/>
              <w:bottom w:val="single" w:sz="4" w:space="0" w:color="auto"/>
              <w:right w:val="single" w:sz="4" w:space="0" w:color="auto"/>
            </w:tcBorders>
          </w:tcPr>
          <w:p w:rsidR="002D68DE" w:rsidRDefault="002340A0" w:rsidP="006239B3">
            <w:pPr>
              <w:pStyle w:val="Normal1"/>
              <w:rPr>
                <w:rFonts w:ascii="Times New Roman" w:eastAsia="Times New Roman" w:hAnsi="Times New Roman" w:cs="Times New Roman"/>
                <w:sz w:val="24"/>
              </w:rPr>
            </w:pPr>
            <w:r>
              <w:rPr>
                <w:rFonts w:ascii="Times New Roman" w:eastAsia="Times New Roman" w:hAnsi="Times New Roman" w:cs="Times New Roman"/>
                <w:sz w:val="24"/>
              </w:rPr>
              <w:t>Table 6</w:t>
            </w:r>
          </w:p>
          <w:p w:rsidR="002D68DE" w:rsidRDefault="002D68DE" w:rsidP="006239B3">
            <w:pPr>
              <w:pStyle w:val="Normal1"/>
              <w:rPr>
                <w:rFonts w:ascii="Times New Roman" w:eastAsia="Times New Roman" w:hAnsi="Times New Roman" w:cs="Times New Roman"/>
                <w:sz w:val="24"/>
              </w:rPr>
            </w:pPr>
          </w:p>
          <w:p w:rsidR="002D68DE" w:rsidRPr="00A73420" w:rsidRDefault="002D68DE" w:rsidP="000463D3">
            <w:pPr>
              <w:pStyle w:val="Normal1"/>
              <w:rPr>
                <w:rFonts w:ascii="Times New Roman" w:eastAsia="Times New Roman" w:hAnsi="Times New Roman" w:cs="Times New Roman"/>
                <w:i/>
                <w:sz w:val="24"/>
              </w:rPr>
            </w:pPr>
            <w:r>
              <w:rPr>
                <w:rFonts w:ascii="Times New Roman" w:eastAsia="Times New Roman" w:hAnsi="Times New Roman" w:cs="Times New Roman"/>
                <w:i/>
                <w:sz w:val="24"/>
              </w:rPr>
              <w:t xml:space="preserve">Neuroticism vs. IPPC </w:t>
            </w:r>
            <w:r w:rsidR="00F57A3C">
              <w:rPr>
                <w:rFonts w:ascii="Times New Roman" w:eastAsia="Times New Roman" w:hAnsi="Times New Roman" w:cs="Times New Roman"/>
                <w:i/>
                <w:sz w:val="24"/>
              </w:rPr>
              <w:t>regression coefficient t-tests</w:t>
            </w:r>
          </w:p>
        </w:tc>
      </w:tr>
      <w:tr w:rsidR="0061610A" w:rsidRPr="009928D8">
        <w:tc>
          <w:tcPr>
            <w:tcW w:w="1310" w:type="dxa"/>
            <w:tcBorders>
              <w:top w:val="single" w:sz="4" w:space="0" w:color="auto"/>
              <w:left w:val="single" w:sz="4" w:space="0" w:color="auto"/>
              <w:bottom w:val="single" w:sz="4" w:space="0" w:color="auto"/>
              <w:right w:val="single" w:sz="4" w:space="0" w:color="auto"/>
            </w:tcBorders>
            <w:vAlign w:val="center"/>
          </w:tcPr>
          <w:p w:rsidR="0061610A" w:rsidRPr="00EF0CDE" w:rsidRDefault="0061610A" w:rsidP="00164E70">
            <w:pPr>
              <w:pStyle w:val="Normal1"/>
              <w:jc w:val="right"/>
              <w:rPr>
                <w:rFonts w:ascii="Times New Roman" w:eastAsia="Times New Roman" w:hAnsi="Times New Roman" w:cs="Times New Roman"/>
                <w:sz w:val="24"/>
              </w:rPr>
            </w:pPr>
            <w:r w:rsidRPr="00EF0CDE">
              <w:rPr>
                <w:rFonts w:ascii="Times New Roman" w:eastAsia="Times New Roman" w:hAnsi="Times New Roman" w:cs="Times New Roman"/>
                <w:sz w:val="24"/>
              </w:rPr>
              <w:t>Task</w:t>
            </w:r>
          </w:p>
        </w:tc>
        <w:tc>
          <w:tcPr>
            <w:tcW w:w="3622" w:type="dxa"/>
            <w:tcBorders>
              <w:top w:val="single" w:sz="4" w:space="0" w:color="auto"/>
              <w:left w:val="single" w:sz="4" w:space="0" w:color="auto"/>
              <w:bottom w:val="single" w:sz="4" w:space="0" w:color="auto"/>
              <w:right w:val="single" w:sz="4" w:space="0" w:color="auto"/>
            </w:tcBorders>
          </w:tcPr>
          <w:p w:rsidR="0061610A" w:rsidRPr="00EF0CDE" w:rsidRDefault="000463D3" w:rsidP="006239B3">
            <w:pPr>
              <w:pStyle w:val="Normal1"/>
              <w:jc w:val="center"/>
              <w:rPr>
                <w:rFonts w:ascii="Times New Roman" w:eastAsia="Times New Roman" w:hAnsi="Times New Roman" w:cs="Times New Roman"/>
                <w:sz w:val="24"/>
              </w:rPr>
            </w:pPr>
            <w:r w:rsidRPr="00EF0CDE">
              <w:rPr>
                <w:rFonts w:ascii="Times New Roman" w:eastAsia="Times New Roman" w:hAnsi="Times New Roman" w:cs="Times New Roman"/>
                <w:sz w:val="24"/>
              </w:rPr>
              <w:t>Neuroticism</w:t>
            </w:r>
            <w:r w:rsidR="0061610A" w:rsidRPr="00EF0CDE">
              <w:rPr>
                <w:rFonts w:ascii="Times New Roman" w:eastAsia="Times New Roman" w:hAnsi="Times New Roman" w:cs="Times New Roman"/>
                <w:sz w:val="24"/>
              </w:rPr>
              <w:t xml:space="preserve"> </w:t>
            </w:r>
            <w:r w:rsidR="006B7B30" w:rsidRPr="00EF0CDE">
              <w:rPr>
                <w:rFonts w:ascii="Times New Roman" w:eastAsia="Times New Roman" w:hAnsi="Times New Roman" w:cs="Times New Roman"/>
                <w:sz w:val="24"/>
              </w:rPr>
              <w:t xml:space="preserve">regression </w:t>
            </w:r>
            <w:r w:rsidR="0061610A" w:rsidRPr="00EF0CDE">
              <w:rPr>
                <w:rFonts w:ascii="Times New Roman" w:eastAsia="Times New Roman" w:hAnsi="Times New Roman" w:cs="Times New Roman"/>
                <w:sz w:val="24"/>
              </w:rPr>
              <w:t>coefficient</w:t>
            </w:r>
          </w:p>
        </w:tc>
        <w:tc>
          <w:tcPr>
            <w:tcW w:w="720" w:type="dxa"/>
            <w:tcBorders>
              <w:top w:val="single" w:sz="4" w:space="0" w:color="auto"/>
              <w:left w:val="single" w:sz="4" w:space="0" w:color="auto"/>
              <w:bottom w:val="single" w:sz="4" w:space="0" w:color="auto"/>
              <w:right w:val="single" w:sz="4" w:space="0" w:color="auto"/>
            </w:tcBorders>
            <w:vAlign w:val="center"/>
          </w:tcPr>
          <w:p w:rsidR="0061610A" w:rsidRPr="00EF0CDE" w:rsidRDefault="0061610A" w:rsidP="006239B3">
            <w:pPr>
              <w:pStyle w:val="Normal1"/>
              <w:jc w:val="center"/>
              <w:rPr>
                <w:rFonts w:ascii="Times New Roman" w:eastAsia="Times New Roman" w:hAnsi="Times New Roman" w:cs="Times New Roman"/>
                <w:i/>
                <w:sz w:val="24"/>
              </w:rPr>
            </w:pPr>
            <w:r w:rsidRPr="00EF0CDE">
              <w:rPr>
                <w:rFonts w:ascii="Times New Roman" w:eastAsia="Times New Roman" w:hAnsi="Times New Roman" w:cs="Times New Roman"/>
                <w:i/>
                <w:sz w:val="24"/>
              </w:rPr>
              <w:t>t</w:t>
            </w:r>
          </w:p>
        </w:tc>
        <w:tc>
          <w:tcPr>
            <w:tcW w:w="810" w:type="dxa"/>
            <w:tcBorders>
              <w:top w:val="single" w:sz="4" w:space="0" w:color="auto"/>
              <w:left w:val="single" w:sz="4" w:space="0" w:color="auto"/>
              <w:bottom w:val="single" w:sz="4" w:space="0" w:color="auto"/>
              <w:right w:val="single" w:sz="4" w:space="0" w:color="auto"/>
            </w:tcBorders>
            <w:vAlign w:val="center"/>
          </w:tcPr>
          <w:p w:rsidR="0061610A" w:rsidRPr="00EF0CDE" w:rsidRDefault="00947792" w:rsidP="006239B3">
            <w:pPr>
              <w:pStyle w:val="Normal1"/>
              <w:jc w:val="center"/>
              <w:rPr>
                <w:rFonts w:ascii="Times New Roman" w:eastAsia="Times New Roman" w:hAnsi="Times New Roman" w:cs="Times New Roman"/>
                <w:i/>
                <w:sz w:val="24"/>
              </w:rPr>
            </w:pPr>
            <w:r w:rsidRPr="00EF0CDE">
              <w:rPr>
                <w:rFonts w:ascii="Times New Roman" w:eastAsia="Times New Roman" w:hAnsi="Times New Roman" w:cs="Times New Roman"/>
                <w:i/>
                <w:sz w:val="24"/>
              </w:rPr>
              <w:t>p</w:t>
            </w:r>
          </w:p>
        </w:tc>
      </w:tr>
      <w:tr w:rsidR="0061610A">
        <w:tc>
          <w:tcPr>
            <w:tcW w:w="1310" w:type="dxa"/>
            <w:tcBorders>
              <w:top w:val="single" w:sz="4" w:space="0" w:color="auto"/>
              <w:left w:val="single" w:sz="4" w:space="0" w:color="auto"/>
              <w:bottom w:val="single" w:sz="4" w:space="0" w:color="auto"/>
              <w:right w:val="single" w:sz="4" w:space="0" w:color="auto"/>
            </w:tcBorders>
            <w:vAlign w:val="center"/>
          </w:tcPr>
          <w:p w:rsidR="0061610A" w:rsidRDefault="0061610A"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3622" w:type="dxa"/>
            <w:tcBorders>
              <w:top w:val="single" w:sz="4" w:space="0" w:color="auto"/>
              <w:left w:val="single" w:sz="4" w:space="0" w:color="auto"/>
              <w:bottom w:val="single" w:sz="4" w:space="0" w:color="auto"/>
              <w:right w:val="single" w:sz="4" w:space="0" w:color="auto"/>
            </w:tcBorders>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-.0503</w:t>
            </w:r>
          </w:p>
          <w:p w:rsidR="0061610A" w:rsidRDefault="0061610A"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(.0310)</w:t>
            </w:r>
          </w:p>
        </w:tc>
        <w:tc>
          <w:tcPr>
            <w:tcW w:w="720" w:type="dxa"/>
            <w:tcBorders>
              <w:top w:val="single" w:sz="4" w:space="0" w:color="auto"/>
              <w:left w:val="single" w:sz="4" w:space="0" w:color="auto"/>
              <w:bottom w:val="single" w:sz="4" w:space="0" w:color="auto"/>
              <w:right w:val="single" w:sz="4" w:space="0" w:color="auto"/>
            </w:tcBorders>
            <w:vAlign w:val="center"/>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w:t>
            </w:r>
            <w:r w:rsidR="000463D3">
              <w:rPr>
                <w:rFonts w:ascii="Times New Roman" w:eastAsia="Times New Roman" w:hAnsi="Times New Roman" w:cs="Times New Roman"/>
                <w:sz w:val="24"/>
              </w:rPr>
              <w:t>.</w:t>
            </w:r>
            <w:r>
              <w:rPr>
                <w:rFonts w:ascii="Times New Roman" w:eastAsia="Times New Roman" w:hAnsi="Times New Roman" w:cs="Times New Roman"/>
                <w:sz w:val="24"/>
              </w:rPr>
              <w:t>62</w:t>
            </w:r>
          </w:p>
        </w:tc>
        <w:tc>
          <w:tcPr>
            <w:tcW w:w="810" w:type="dxa"/>
            <w:tcBorders>
              <w:top w:val="single" w:sz="4" w:space="0" w:color="auto"/>
              <w:left w:val="single" w:sz="4" w:space="0" w:color="auto"/>
              <w:bottom w:val="single" w:sz="4" w:space="0" w:color="auto"/>
              <w:right w:val="single" w:sz="4" w:space="0" w:color="auto"/>
            </w:tcBorders>
            <w:vAlign w:val="center"/>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w:t>
            </w:r>
            <w:r w:rsidR="000463D3">
              <w:rPr>
                <w:rFonts w:ascii="Times New Roman" w:eastAsia="Times New Roman" w:hAnsi="Times New Roman" w:cs="Times New Roman"/>
                <w:sz w:val="24"/>
              </w:rPr>
              <w:t>943</w:t>
            </w:r>
          </w:p>
        </w:tc>
      </w:tr>
      <w:tr w:rsidR="0061610A">
        <w:tc>
          <w:tcPr>
            <w:tcW w:w="1310" w:type="dxa"/>
            <w:tcBorders>
              <w:top w:val="single" w:sz="4" w:space="0" w:color="auto"/>
              <w:left w:val="single" w:sz="4" w:space="0" w:color="auto"/>
              <w:bottom w:val="single" w:sz="4" w:space="0" w:color="auto"/>
              <w:right w:val="single" w:sz="4" w:space="0" w:color="auto"/>
            </w:tcBorders>
            <w:vAlign w:val="center"/>
          </w:tcPr>
          <w:p w:rsidR="0061610A" w:rsidRDefault="0061610A"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3622" w:type="dxa"/>
            <w:tcBorders>
              <w:top w:val="single" w:sz="4" w:space="0" w:color="auto"/>
              <w:left w:val="single" w:sz="4" w:space="0" w:color="auto"/>
              <w:bottom w:val="single" w:sz="4" w:space="0" w:color="auto"/>
              <w:right w:val="single" w:sz="4" w:space="0" w:color="auto"/>
            </w:tcBorders>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.0377 </w:t>
            </w:r>
          </w:p>
          <w:p w:rsidR="0061610A" w:rsidRDefault="0061610A"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(.0367)</w:t>
            </w:r>
          </w:p>
        </w:tc>
        <w:tc>
          <w:tcPr>
            <w:tcW w:w="720" w:type="dxa"/>
            <w:tcBorders>
              <w:top w:val="single" w:sz="4" w:space="0" w:color="auto"/>
              <w:left w:val="single" w:sz="4" w:space="0" w:color="auto"/>
              <w:bottom w:val="single" w:sz="4" w:space="0" w:color="auto"/>
              <w:right w:val="single" w:sz="4" w:space="0" w:color="auto"/>
            </w:tcBorders>
            <w:vAlign w:val="center"/>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1.03</w:t>
            </w:r>
          </w:p>
        </w:tc>
        <w:tc>
          <w:tcPr>
            <w:tcW w:w="810" w:type="dxa"/>
            <w:tcBorders>
              <w:top w:val="single" w:sz="4" w:space="0" w:color="auto"/>
              <w:left w:val="single" w:sz="4" w:space="0" w:color="auto"/>
              <w:bottom w:val="single" w:sz="4" w:space="0" w:color="auto"/>
              <w:right w:val="single" w:sz="4" w:space="0" w:color="auto"/>
            </w:tcBorders>
            <w:vAlign w:val="center"/>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w:t>
            </w:r>
            <w:r w:rsidR="000463D3">
              <w:rPr>
                <w:rFonts w:ascii="Times New Roman" w:eastAsia="Times New Roman" w:hAnsi="Times New Roman" w:cs="Times New Roman"/>
                <w:sz w:val="24"/>
              </w:rPr>
              <w:t>156</w:t>
            </w:r>
          </w:p>
        </w:tc>
      </w:tr>
      <w:tr w:rsidR="0061610A">
        <w:tc>
          <w:tcPr>
            <w:tcW w:w="1310" w:type="dxa"/>
            <w:tcBorders>
              <w:top w:val="single" w:sz="4" w:space="0" w:color="auto"/>
              <w:left w:val="single" w:sz="4" w:space="0" w:color="auto"/>
              <w:bottom w:val="single" w:sz="4" w:space="0" w:color="auto"/>
              <w:right w:val="single" w:sz="4" w:space="0" w:color="auto"/>
            </w:tcBorders>
            <w:vAlign w:val="center"/>
          </w:tcPr>
          <w:p w:rsidR="0061610A" w:rsidRDefault="0061610A"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3622" w:type="dxa"/>
            <w:tcBorders>
              <w:top w:val="single" w:sz="4" w:space="0" w:color="auto"/>
              <w:left w:val="single" w:sz="4" w:space="0" w:color="auto"/>
              <w:bottom w:val="single" w:sz="4" w:space="0" w:color="auto"/>
              <w:right w:val="single" w:sz="4" w:space="0" w:color="auto"/>
            </w:tcBorders>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.1039</w:t>
            </w:r>
          </w:p>
          <w:p w:rsidR="0061610A" w:rsidRDefault="0061610A"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(.0464)</w:t>
            </w:r>
          </w:p>
        </w:tc>
        <w:tc>
          <w:tcPr>
            <w:tcW w:w="720" w:type="dxa"/>
            <w:tcBorders>
              <w:top w:val="single" w:sz="4" w:space="0" w:color="auto"/>
              <w:left w:val="single" w:sz="4" w:space="0" w:color="auto"/>
              <w:bottom w:val="single" w:sz="4" w:space="0" w:color="auto"/>
              <w:right w:val="single" w:sz="4" w:space="0" w:color="auto"/>
            </w:tcBorders>
            <w:vAlign w:val="center"/>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2.24</w:t>
            </w:r>
          </w:p>
        </w:tc>
        <w:tc>
          <w:tcPr>
            <w:tcW w:w="810" w:type="dxa"/>
            <w:tcBorders>
              <w:top w:val="single" w:sz="4" w:space="0" w:color="auto"/>
              <w:left w:val="single" w:sz="4" w:space="0" w:color="auto"/>
              <w:bottom w:val="single" w:sz="4" w:space="0" w:color="auto"/>
              <w:right w:val="single" w:sz="4" w:space="0" w:color="auto"/>
            </w:tcBorders>
            <w:vAlign w:val="center"/>
          </w:tcPr>
          <w:p w:rsidR="0061610A" w:rsidRDefault="0061610A"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w:t>
            </w:r>
            <w:r w:rsidR="000463D3">
              <w:rPr>
                <w:rFonts w:ascii="Times New Roman" w:eastAsia="Times New Roman" w:hAnsi="Times New Roman" w:cs="Times New Roman"/>
                <w:sz w:val="24"/>
              </w:rPr>
              <w:t>16</w:t>
            </w:r>
            <w:r>
              <w:rPr>
                <w:rFonts w:ascii="Times New Roman" w:eastAsia="Times New Roman" w:hAnsi="Times New Roman" w:cs="Times New Roman"/>
                <w:sz w:val="24"/>
              </w:rPr>
              <w:t>*</w:t>
            </w:r>
          </w:p>
        </w:tc>
      </w:tr>
      <w:tr w:rsidR="002D68DE">
        <w:tc>
          <w:tcPr>
            <w:tcW w:w="6462" w:type="dxa"/>
            <w:gridSpan w:val="4"/>
            <w:tcBorders>
              <w:top w:val="single" w:sz="4" w:space="0" w:color="auto"/>
              <w:left w:val="single" w:sz="4" w:space="0" w:color="auto"/>
              <w:bottom w:val="single" w:sz="4" w:space="0" w:color="auto"/>
              <w:right w:val="single" w:sz="4" w:space="0" w:color="auto"/>
            </w:tcBorders>
          </w:tcPr>
          <w:p w:rsidR="002D68DE" w:rsidRDefault="002D68DE" w:rsidP="000463D3">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w:t>
            </w:r>
            <w:r w:rsidR="0061610A">
              <w:rPr>
                <w:rFonts w:ascii="Times New Roman" w:eastAsia="Times New Roman" w:hAnsi="Times New Roman" w:cs="Times New Roman"/>
                <w:sz w:val="24"/>
              </w:rPr>
              <w:t xml:space="preserve">* = </w:t>
            </w:r>
            <w:r w:rsidR="0061610A" w:rsidRPr="0061610A">
              <w:rPr>
                <w:rFonts w:ascii="Times New Roman" w:eastAsia="Times New Roman" w:hAnsi="Times New Roman" w:cs="Times New Roman"/>
                <w:i/>
                <w:sz w:val="24"/>
              </w:rPr>
              <w:t>p</w:t>
            </w:r>
            <w:r w:rsidR="0061610A">
              <w:rPr>
                <w:rFonts w:ascii="Times New Roman" w:eastAsia="Times New Roman" w:hAnsi="Times New Roman" w:cs="Times New Roman"/>
                <w:sz w:val="24"/>
              </w:rPr>
              <w:t xml:space="preserve"> &lt; .05. S</w:t>
            </w:r>
            <w:r>
              <w:rPr>
                <w:rFonts w:ascii="Times New Roman" w:eastAsia="Times New Roman" w:hAnsi="Times New Roman" w:cs="Times New Roman"/>
                <w:sz w:val="24"/>
              </w:rPr>
              <w:t xml:space="preserve">tandard error reported in parentheses.  </w:t>
            </w:r>
            <w:r>
              <w:rPr>
                <w:rFonts w:ascii="Times New Roman" w:eastAsia="Times New Roman" w:hAnsi="Times New Roman" w:cs="Times New Roman"/>
                <w:i/>
                <w:sz w:val="24"/>
              </w:rPr>
              <w:t>N</w:t>
            </w:r>
            <w:r w:rsidRPr="002D68DE">
              <w:rPr>
                <w:rFonts w:ascii="Times New Roman" w:eastAsia="Times New Roman" w:hAnsi="Times New Roman" w:cs="Times New Roman"/>
                <w:sz w:val="24"/>
              </w:rPr>
              <w:t xml:space="preserve"> = </w:t>
            </w:r>
            <w:r w:rsidR="0061610A">
              <w:rPr>
                <w:rFonts w:ascii="Times New Roman" w:eastAsia="Times New Roman" w:hAnsi="Times New Roman" w:cs="Times New Roman"/>
                <w:sz w:val="24"/>
              </w:rPr>
              <w:t>37</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for all tests.  Data are uncorrected for guessing.  Probabilities are </w:t>
            </w:r>
            <w:r w:rsidR="000463D3">
              <w:rPr>
                <w:rFonts w:ascii="Times New Roman" w:eastAsia="Times New Roman" w:hAnsi="Times New Roman" w:cs="Times New Roman"/>
                <w:sz w:val="24"/>
              </w:rPr>
              <w:t>one</w:t>
            </w:r>
            <w:r>
              <w:rPr>
                <w:rFonts w:ascii="Times New Roman" w:eastAsia="Times New Roman" w:hAnsi="Times New Roman" w:cs="Times New Roman"/>
                <w:sz w:val="24"/>
              </w:rPr>
              <w:t>-tailed.</w:t>
            </w:r>
          </w:p>
        </w:tc>
      </w:tr>
    </w:tbl>
    <w:p w:rsidR="002D68DE" w:rsidRDefault="000463D3" w:rsidP="00F61E20">
      <w:pPr>
        <w:pStyle w:val="Normal1"/>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E97A15" w:rsidRPr="00E97A15" w:rsidRDefault="000463D3" w:rsidP="00E97A15">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 significant result was found for the relationship between kinesthetic task IPPC and the result on the Neuroticism inventory, with an increased IPPC of approximately 10% for each point increase in Neuroticism.  The other two tasks showed no significant correlation with the Neuroticism inventory score.  </w:t>
      </w:r>
      <w:r w:rsidR="0092576A">
        <w:rPr>
          <w:rFonts w:ascii="Times New Roman" w:eastAsia="Times New Roman" w:hAnsi="Times New Roman" w:cs="Times New Roman"/>
          <w:sz w:val="24"/>
        </w:rPr>
        <w:t>This result provided</w:t>
      </w:r>
      <w:r w:rsidR="00F61E20">
        <w:rPr>
          <w:rFonts w:ascii="Times New Roman" w:eastAsia="Times New Roman" w:hAnsi="Times New Roman" w:cs="Times New Roman"/>
          <w:sz w:val="24"/>
        </w:rPr>
        <w:t xml:space="preserve"> support for the hypothesis that there is a significant correlation between Neuroticism and IPPC, but only in the case of the kinesthetic task.  </w:t>
      </w:r>
    </w:p>
    <w:p w:rsidR="00E97A15" w:rsidRDefault="00E97A15">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E97A15" w:rsidRDefault="00D56993" w:rsidP="00512B80">
      <w:pPr>
        <w:pStyle w:val="Normal1"/>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Chapter </w:t>
      </w:r>
      <w:r w:rsidR="000C3CFE">
        <w:rPr>
          <w:rFonts w:ascii="Times New Roman" w:eastAsia="Times New Roman" w:hAnsi="Times New Roman" w:cs="Times New Roman"/>
          <w:b/>
          <w:sz w:val="24"/>
        </w:rPr>
        <w:t>I</w:t>
      </w:r>
      <w:r>
        <w:rPr>
          <w:rFonts w:ascii="Times New Roman" w:eastAsia="Times New Roman" w:hAnsi="Times New Roman" w:cs="Times New Roman"/>
          <w:b/>
          <w:sz w:val="24"/>
        </w:rPr>
        <w:t xml:space="preserve">V: </w:t>
      </w:r>
      <w:r w:rsidR="003F373E" w:rsidRPr="004B143D">
        <w:rPr>
          <w:rFonts w:ascii="Times New Roman" w:eastAsia="Times New Roman" w:hAnsi="Times New Roman" w:cs="Times New Roman"/>
          <w:b/>
          <w:sz w:val="24"/>
        </w:rPr>
        <w:t>Discussion</w:t>
      </w:r>
    </w:p>
    <w:p w:rsidR="00BB3C97" w:rsidRPr="00E97A15" w:rsidRDefault="00E97A15" w:rsidP="00E97A15">
      <w:pPr>
        <w:pStyle w:val="Normal1"/>
        <w:spacing w:line="480" w:lineRule="auto"/>
        <w:rPr>
          <w:rFonts w:ascii="Times New Roman" w:hAnsi="Times New Roman"/>
          <w:sz w:val="24"/>
        </w:rPr>
      </w:pPr>
      <w:r>
        <w:rPr>
          <w:rFonts w:ascii="Times New Roman" w:eastAsia="Times New Roman" w:hAnsi="Times New Roman" w:cs="Times New Roman"/>
          <w:sz w:val="24"/>
        </w:rPr>
        <w:tab/>
        <w:t xml:space="preserve">The current study sought to find a universal preferred percentage correct (PPC) value for novel, computer based tasks.  It also sought to study whether certain characteristics of participants, such as Neuroticism and amount of game usage, and certain characteristics of tasks, such as task type and correct guess rate, were associated with changes in PPC values. </w:t>
      </w:r>
    </w:p>
    <w:p w:rsidR="00D14865" w:rsidRDefault="00D14865" w:rsidP="00C94F17">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Major Findings</w:t>
      </w:r>
    </w:p>
    <w:p w:rsidR="00D14865" w:rsidRPr="00E97A15" w:rsidRDefault="00D14865" w:rsidP="00C94F17">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Hypotheses.</w:t>
      </w:r>
      <w:r w:rsidR="00E97A15">
        <w:rPr>
          <w:rFonts w:ascii="Times New Roman" w:eastAsia="Times New Roman" w:hAnsi="Times New Roman" w:cs="Times New Roman"/>
          <w:b/>
          <w:sz w:val="24"/>
        </w:rPr>
        <w:t xml:space="preserve">  </w:t>
      </w:r>
    </w:p>
    <w:p w:rsidR="00E97A15"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1</w:t>
      </w:r>
      <w:r w:rsidR="00EF0CDE">
        <w:rPr>
          <w:rFonts w:ascii="Times New Roman" w:eastAsia="Times New Roman" w:hAnsi="Times New Roman" w:cs="Times New Roman"/>
          <w:b/>
          <w:i/>
          <w:sz w:val="24"/>
        </w:rPr>
        <w:t xml:space="preserve"> </w:t>
      </w:r>
      <w:r w:rsidR="00EF0CDE">
        <w:rPr>
          <w:rFonts w:ascii="Times New Roman" w:eastAsia="Times New Roman" w:hAnsi="Times New Roman" w:cs="Times New Roman"/>
          <w:sz w:val="24"/>
        </w:rPr>
        <w:t>stated, “</w:t>
      </w:r>
      <w:r>
        <w:rPr>
          <w:rFonts w:ascii="Times New Roman" w:eastAsia="Times New Roman" w:hAnsi="Times New Roman" w:cs="Times New Roman"/>
          <w:sz w:val="24"/>
        </w:rPr>
        <w:t>Participants’ selections for ideal difficulty level will have a normal distribution.</w:t>
      </w:r>
      <w:r w:rsidR="00EF0CD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9C5642">
        <w:rPr>
          <w:rFonts w:ascii="Times New Roman" w:eastAsia="Times New Roman" w:hAnsi="Times New Roman" w:cs="Times New Roman"/>
          <w:sz w:val="24"/>
        </w:rPr>
        <w:t xml:space="preserve">This hypothesis was not supported.  Specifically, for the visual task, there was significant </w:t>
      </w:r>
      <w:r w:rsidR="00BA4DDE">
        <w:rPr>
          <w:rFonts w:ascii="Times New Roman" w:eastAsia="Times New Roman" w:hAnsi="Times New Roman" w:cs="Times New Roman"/>
          <w:sz w:val="24"/>
        </w:rPr>
        <w:t>evidence of non-normality in the distribution of both pre-test and post-test choices</w:t>
      </w:r>
      <w:r w:rsidR="009C5642">
        <w:rPr>
          <w:rFonts w:ascii="Times New Roman" w:eastAsia="Times New Roman" w:hAnsi="Times New Roman" w:cs="Times New Roman"/>
          <w:sz w:val="24"/>
        </w:rPr>
        <w:t xml:space="preserve">.  </w:t>
      </w:r>
    </w:p>
    <w:p w:rsidR="00E97A15"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2</w:t>
      </w:r>
      <w:r w:rsidR="00EF0CDE">
        <w:rPr>
          <w:rFonts w:ascii="Times New Roman" w:eastAsia="Times New Roman" w:hAnsi="Times New Roman" w:cs="Times New Roman"/>
          <w:sz w:val="24"/>
        </w:rPr>
        <w:t xml:space="preserve"> stated, “</w:t>
      </w:r>
      <w:r>
        <w:rPr>
          <w:rFonts w:ascii="Times New Roman" w:eastAsia="Times New Roman" w:hAnsi="Times New Roman" w:cs="Times New Roman"/>
          <w:sz w:val="24"/>
        </w:rPr>
        <w:t>The APPC and IPPC methods of calculating PPC will yield the same values.</w:t>
      </w:r>
      <w:r w:rsidR="00EF0CD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9C5642">
        <w:rPr>
          <w:rFonts w:ascii="Times New Roman" w:eastAsia="Times New Roman" w:hAnsi="Times New Roman" w:cs="Times New Roman"/>
          <w:sz w:val="24"/>
        </w:rPr>
        <w:t xml:space="preserve">This hypothesis was supported.  Task by task comparisons of </w:t>
      </w:r>
      <w:r w:rsidR="00F16CEA">
        <w:rPr>
          <w:rFonts w:ascii="Times New Roman" w:eastAsia="Times New Roman" w:hAnsi="Times New Roman" w:cs="Times New Roman"/>
          <w:sz w:val="24"/>
        </w:rPr>
        <w:t xml:space="preserve">APPC and IPPC values did not show differences at the </w:t>
      </w:r>
      <w:r w:rsidR="00F16CEA" w:rsidRPr="00F16CEA">
        <w:rPr>
          <w:rFonts w:ascii="Times New Roman" w:eastAsia="Times New Roman" w:hAnsi="Times New Roman" w:cs="Times New Roman"/>
          <w:i/>
          <w:sz w:val="24"/>
        </w:rPr>
        <w:t>p</w:t>
      </w:r>
      <w:r w:rsidR="00F16CEA">
        <w:rPr>
          <w:rFonts w:ascii="Times New Roman" w:eastAsia="Times New Roman" w:hAnsi="Times New Roman" w:cs="Times New Roman"/>
          <w:sz w:val="24"/>
        </w:rPr>
        <w:t xml:space="preserve"> = .05 level.  </w:t>
      </w:r>
      <w:r w:rsidR="0092576A">
        <w:rPr>
          <w:rFonts w:ascii="Times New Roman" w:eastAsia="Times New Roman" w:hAnsi="Times New Roman" w:cs="Times New Roman"/>
          <w:sz w:val="24"/>
        </w:rPr>
        <w:t>It was</w:t>
      </w:r>
      <w:r w:rsidR="00D53B95">
        <w:rPr>
          <w:rFonts w:ascii="Times New Roman" w:eastAsia="Times New Roman" w:hAnsi="Times New Roman" w:cs="Times New Roman"/>
          <w:sz w:val="24"/>
        </w:rPr>
        <w:t xml:space="preserve"> reasonable to conclude from this that IPPC and APPC produce comparable measurements, and that any conclusions about IPPC means </w:t>
      </w:r>
      <w:r w:rsidR="0092576A">
        <w:rPr>
          <w:rFonts w:ascii="Times New Roman" w:eastAsia="Times New Roman" w:hAnsi="Times New Roman" w:cs="Times New Roman"/>
          <w:sz w:val="24"/>
        </w:rPr>
        <w:t>could</w:t>
      </w:r>
      <w:r w:rsidR="00D53B95">
        <w:rPr>
          <w:rFonts w:ascii="Times New Roman" w:eastAsia="Times New Roman" w:hAnsi="Times New Roman" w:cs="Times New Roman"/>
          <w:sz w:val="24"/>
        </w:rPr>
        <w:t xml:space="preserve"> be generalized to APPC values.  </w:t>
      </w:r>
    </w:p>
    <w:p w:rsidR="00E97A15"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3</w:t>
      </w:r>
      <w:r w:rsidR="00962AAA">
        <w:rPr>
          <w:rFonts w:ascii="Times New Roman" w:eastAsia="Times New Roman" w:hAnsi="Times New Roman" w:cs="Times New Roman"/>
          <w:b/>
          <w:i/>
          <w:sz w:val="24"/>
        </w:rPr>
        <w:t>/research q</w:t>
      </w:r>
      <w:r w:rsidR="00D53B95">
        <w:rPr>
          <w:rFonts w:ascii="Times New Roman" w:eastAsia="Times New Roman" w:hAnsi="Times New Roman" w:cs="Times New Roman"/>
          <w:b/>
          <w:i/>
          <w:sz w:val="24"/>
        </w:rPr>
        <w:t>uestion 3A</w:t>
      </w:r>
      <w:r w:rsidR="00EF0CDE">
        <w:rPr>
          <w:rFonts w:ascii="Times New Roman" w:eastAsia="Times New Roman" w:hAnsi="Times New Roman" w:cs="Times New Roman"/>
          <w:sz w:val="24"/>
        </w:rPr>
        <w:t xml:space="preserve"> stated, “</w:t>
      </w:r>
      <w:r>
        <w:rPr>
          <w:rFonts w:ascii="Times New Roman" w:eastAsia="Times New Roman" w:hAnsi="Times New Roman" w:cs="Times New Roman"/>
          <w:sz w:val="24"/>
        </w:rPr>
        <w:t>PPC values will no</w:t>
      </w:r>
      <w:r w:rsidR="00D53B95">
        <w:rPr>
          <w:rFonts w:ascii="Times New Roman" w:eastAsia="Times New Roman" w:hAnsi="Times New Roman" w:cs="Times New Roman"/>
          <w:sz w:val="24"/>
        </w:rPr>
        <w:t>t be dependent upon task type.  Will guess-corrected or raw PPC values create a better fit for this hypothesis?</w:t>
      </w:r>
      <w:r w:rsidR="00EF0CDE">
        <w:rPr>
          <w:rFonts w:ascii="Times New Roman" w:eastAsia="Times New Roman" w:hAnsi="Times New Roman" w:cs="Times New Roman"/>
          <w:sz w:val="24"/>
        </w:rPr>
        <w:t>”</w:t>
      </w:r>
      <w:r w:rsidR="00D53B95">
        <w:rPr>
          <w:rFonts w:ascii="Times New Roman" w:eastAsia="Times New Roman" w:hAnsi="Times New Roman" w:cs="Times New Roman"/>
          <w:sz w:val="24"/>
        </w:rPr>
        <w:t xml:space="preserve"> For raw IPPC values, this hypothesis was not supported.  However, for guess-corrected IPPC values, this hypothesis was supported.  This provides a definitive answer for the research question: guess-corrected PPC values (and not raw PPC values) are what remain consistent over different tasks.  </w:t>
      </w:r>
    </w:p>
    <w:p w:rsidR="00E97A15"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4</w:t>
      </w:r>
      <w:r w:rsidR="00EF0CDE">
        <w:rPr>
          <w:rFonts w:ascii="Times New Roman" w:eastAsia="Times New Roman" w:hAnsi="Times New Roman" w:cs="Times New Roman"/>
          <w:b/>
          <w:i/>
          <w:sz w:val="24"/>
        </w:rPr>
        <w:t xml:space="preserve"> </w:t>
      </w:r>
      <w:r w:rsidR="00EF0CDE">
        <w:rPr>
          <w:rFonts w:ascii="Times New Roman" w:eastAsia="Times New Roman" w:hAnsi="Times New Roman" w:cs="Times New Roman"/>
          <w:sz w:val="24"/>
        </w:rPr>
        <w:t>stated, “</w:t>
      </w:r>
      <w:r>
        <w:rPr>
          <w:rFonts w:ascii="Times New Roman" w:eastAsia="Times New Roman" w:hAnsi="Times New Roman" w:cs="Times New Roman"/>
          <w:sz w:val="24"/>
        </w:rPr>
        <w:t>PPC values will not be dependent upon game usage type.</w:t>
      </w:r>
      <w:r w:rsidR="00EF0CD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53B95">
        <w:rPr>
          <w:rFonts w:ascii="Times New Roman" w:eastAsia="Times New Roman" w:hAnsi="Times New Roman" w:cs="Times New Roman"/>
          <w:sz w:val="24"/>
        </w:rPr>
        <w:t xml:space="preserve">This hypothesis was supported.  Participants who spent at least five hours per week playing games showed no preference for different PPC values than did those who spent fewer than five hours per week on games.  </w:t>
      </w:r>
    </w:p>
    <w:p w:rsidR="00F92A62"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5</w:t>
      </w:r>
      <w:r>
        <w:rPr>
          <w:rFonts w:ascii="Times New Roman" w:eastAsia="Times New Roman" w:hAnsi="Times New Roman" w:cs="Times New Roman"/>
          <w:sz w:val="24"/>
        </w:rPr>
        <w:t xml:space="preserve"> </w:t>
      </w:r>
      <w:r w:rsidR="00EF0CDE">
        <w:rPr>
          <w:rFonts w:ascii="Times New Roman" w:eastAsia="Times New Roman" w:hAnsi="Times New Roman" w:cs="Times New Roman"/>
          <w:sz w:val="24"/>
        </w:rPr>
        <w:t>stated, “</w:t>
      </w:r>
      <w:r>
        <w:rPr>
          <w:rFonts w:ascii="Times New Roman" w:eastAsia="Times New Roman" w:hAnsi="Times New Roman" w:cs="Times New Roman"/>
          <w:sz w:val="24"/>
        </w:rPr>
        <w:t>Higher Neuroticism scores will correlate with higher PPC values.</w:t>
      </w:r>
      <w:r w:rsidR="00EF0CD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53B95">
        <w:rPr>
          <w:rFonts w:ascii="Times New Roman" w:eastAsia="Times New Roman" w:hAnsi="Times New Roman" w:cs="Times New Roman"/>
          <w:sz w:val="24"/>
        </w:rPr>
        <w:t xml:space="preserve"> This hypothesis was supported </w:t>
      </w:r>
      <w:r w:rsidR="00037D0A">
        <w:rPr>
          <w:rFonts w:ascii="Times New Roman" w:eastAsia="Times New Roman" w:hAnsi="Times New Roman" w:cs="Times New Roman"/>
          <w:sz w:val="24"/>
        </w:rPr>
        <w:t xml:space="preserve">in the case of the kinesthetic task, but not for the other two tasks.  </w:t>
      </w:r>
    </w:p>
    <w:p w:rsidR="00E06773" w:rsidRDefault="00F92A62" w:rsidP="00E97A15">
      <w:pPr>
        <w:pStyle w:val="Normal1"/>
        <w:spacing w:line="480" w:lineRule="auto"/>
        <w:ind w:firstLine="720"/>
        <w:rPr>
          <w:rFonts w:ascii="Times New Roman" w:eastAsia="Times New Roman" w:hAnsi="Times New Roman" w:cs="Times New Roman"/>
          <w:sz w:val="24"/>
        </w:rPr>
      </w:pPr>
      <w:r w:rsidRPr="00F92A62">
        <w:rPr>
          <w:rFonts w:ascii="Times New Roman" w:eastAsia="Times New Roman" w:hAnsi="Times New Roman" w:cs="Times New Roman"/>
          <w:b/>
          <w:sz w:val="24"/>
        </w:rPr>
        <w:t>Non-normal distribution of difficulty choices.</w:t>
      </w:r>
      <w:r w:rsidR="00E06773">
        <w:rPr>
          <w:rFonts w:ascii="Times New Roman" w:eastAsia="Times New Roman" w:hAnsi="Times New Roman" w:cs="Times New Roman"/>
          <w:b/>
          <w:sz w:val="24"/>
        </w:rPr>
        <w:t xml:space="preserve">  </w:t>
      </w:r>
      <w:r w:rsidR="00E06773">
        <w:rPr>
          <w:rFonts w:ascii="Times New Roman" w:eastAsia="Times New Roman" w:hAnsi="Times New Roman" w:cs="Times New Roman"/>
          <w:sz w:val="24"/>
        </w:rPr>
        <w:t xml:space="preserve">In two of the </w:t>
      </w:r>
      <w:r w:rsidR="00797BF7">
        <w:rPr>
          <w:rFonts w:ascii="Times New Roman" w:eastAsia="Times New Roman" w:hAnsi="Times New Roman" w:cs="Times New Roman"/>
          <w:sz w:val="24"/>
        </w:rPr>
        <w:t xml:space="preserve">six </w:t>
      </w:r>
      <w:r w:rsidR="00BA4DDE">
        <w:rPr>
          <w:rFonts w:ascii="Times New Roman" w:eastAsia="Times New Roman" w:hAnsi="Times New Roman" w:cs="Times New Roman"/>
          <w:sz w:val="24"/>
        </w:rPr>
        <w:t>samples of difficulty choices</w:t>
      </w:r>
      <w:r w:rsidR="00E06773">
        <w:rPr>
          <w:rFonts w:ascii="Times New Roman" w:eastAsia="Times New Roman" w:hAnsi="Times New Roman" w:cs="Times New Roman"/>
          <w:sz w:val="24"/>
        </w:rPr>
        <w:t xml:space="preserve">, </w:t>
      </w:r>
      <w:r w:rsidR="00BA4DDE">
        <w:rPr>
          <w:rFonts w:ascii="Times New Roman" w:eastAsia="Times New Roman" w:hAnsi="Times New Roman" w:cs="Times New Roman"/>
          <w:sz w:val="24"/>
        </w:rPr>
        <w:t>data</w:t>
      </w:r>
      <w:r w:rsidR="00E06773">
        <w:rPr>
          <w:rFonts w:ascii="Times New Roman" w:eastAsia="Times New Roman" w:hAnsi="Times New Roman" w:cs="Times New Roman"/>
          <w:sz w:val="24"/>
        </w:rPr>
        <w:t xml:space="preserve"> did not fit normal distributions.   </w:t>
      </w:r>
      <w:r w:rsidR="00BA4DDE">
        <w:rPr>
          <w:rFonts w:ascii="Times New Roman" w:eastAsia="Times New Roman" w:hAnsi="Times New Roman" w:cs="Times New Roman"/>
          <w:sz w:val="24"/>
        </w:rPr>
        <w:t>Two reasons appear</w:t>
      </w:r>
      <w:r w:rsidR="002C753B">
        <w:rPr>
          <w:rFonts w:ascii="Times New Roman" w:eastAsia="Times New Roman" w:hAnsi="Times New Roman" w:cs="Times New Roman"/>
          <w:sz w:val="24"/>
        </w:rPr>
        <w:t>ed</w:t>
      </w:r>
      <w:r w:rsidR="00BA4DDE">
        <w:rPr>
          <w:rFonts w:ascii="Times New Roman" w:eastAsia="Times New Roman" w:hAnsi="Times New Roman" w:cs="Times New Roman"/>
          <w:sz w:val="24"/>
        </w:rPr>
        <w:t xml:space="preserve"> to be responsible for this: round number preference and mismatch of selection domain to user choices.  </w:t>
      </w:r>
    </w:p>
    <w:p w:rsidR="00BA4DDE" w:rsidRDefault="00E06773" w:rsidP="002F454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For the verbal task, difficulty choices were constrained between 0 and 10 words per list.  However, for the visual and kinesthetic tasks, there were much larger </w:t>
      </w:r>
      <w:r w:rsidR="002C753B">
        <w:rPr>
          <w:rFonts w:ascii="Times New Roman" w:eastAsia="Times New Roman" w:hAnsi="Times New Roman" w:cs="Times New Roman"/>
          <w:sz w:val="24"/>
        </w:rPr>
        <w:t>domains</w:t>
      </w:r>
      <w:r>
        <w:rPr>
          <w:rFonts w:ascii="Times New Roman" w:eastAsia="Times New Roman" w:hAnsi="Times New Roman" w:cs="Times New Roman"/>
          <w:sz w:val="24"/>
        </w:rPr>
        <w:t xml:space="preserve"> of choices that participants could make; the </w:t>
      </w:r>
      <w:r w:rsidR="002C753B">
        <w:rPr>
          <w:rFonts w:ascii="Times New Roman" w:eastAsia="Times New Roman" w:hAnsi="Times New Roman" w:cs="Times New Roman"/>
          <w:sz w:val="24"/>
        </w:rPr>
        <w:t>set</w:t>
      </w:r>
      <w:r>
        <w:rPr>
          <w:rFonts w:ascii="Times New Roman" w:eastAsia="Times New Roman" w:hAnsi="Times New Roman" w:cs="Times New Roman"/>
          <w:sz w:val="24"/>
        </w:rPr>
        <w:t xml:space="preserve"> of </w:t>
      </w:r>
      <w:r w:rsidR="002C753B">
        <w:rPr>
          <w:rFonts w:ascii="Times New Roman" w:eastAsia="Times New Roman" w:hAnsi="Times New Roman" w:cs="Times New Roman"/>
          <w:sz w:val="24"/>
        </w:rPr>
        <w:t xml:space="preserve">possible </w:t>
      </w:r>
      <w:r>
        <w:rPr>
          <w:rFonts w:ascii="Times New Roman" w:eastAsia="Times New Roman" w:hAnsi="Times New Roman" w:cs="Times New Roman"/>
          <w:sz w:val="24"/>
        </w:rPr>
        <w:t xml:space="preserve">choices for the visual </w:t>
      </w:r>
      <w:r w:rsidR="002C753B">
        <w:rPr>
          <w:rFonts w:ascii="Times New Roman" w:eastAsia="Times New Roman" w:hAnsi="Times New Roman" w:cs="Times New Roman"/>
          <w:sz w:val="24"/>
        </w:rPr>
        <w:t xml:space="preserve">and kinesthetic </w:t>
      </w:r>
      <w:r>
        <w:rPr>
          <w:rFonts w:ascii="Times New Roman" w:eastAsia="Times New Roman" w:hAnsi="Times New Roman" w:cs="Times New Roman"/>
          <w:sz w:val="24"/>
        </w:rPr>
        <w:t>task</w:t>
      </w:r>
      <w:r w:rsidR="002C753B">
        <w:rPr>
          <w:rFonts w:ascii="Times New Roman" w:eastAsia="Times New Roman" w:hAnsi="Times New Roman" w:cs="Times New Roman"/>
          <w:sz w:val="24"/>
        </w:rPr>
        <w:t>s spanned 50 and 58</w:t>
      </w:r>
      <w:r>
        <w:rPr>
          <w:rFonts w:ascii="Times New Roman" w:eastAsia="Times New Roman" w:hAnsi="Times New Roman" w:cs="Times New Roman"/>
          <w:sz w:val="24"/>
        </w:rPr>
        <w:t xml:space="preserve"> values, </w:t>
      </w:r>
      <w:r w:rsidR="002C753B">
        <w:rPr>
          <w:rFonts w:ascii="Times New Roman" w:eastAsia="Times New Roman" w:hAnsi="Times New Roman" w:cs="Times New Roman"/>
          <w:sz w:val="24"/>
        </w:rPr>
        <w:t>respectively</w:t>
      </w:r>
      <w:r>
        <w:rPr>
          <w:rFonts w:ascii="Times New Roman" w:eastAsia="Times New Roman" w:hAnsi="Times New Roman" w:cs="Times New Roman"/>
          <w:sz w:val="24"/>
        </w:rPr>
        <w:t xml:space="preserve">.  </w:t>
      </w:r>
      <w:r w:rsidR="00056852">
        <w:rPr>
          <w:rFonts w:ascii="Times New Roman" w:eastAsia="Times New Roman" w:hAnsi="Times New Roman" w:cs="Times New Roman"/>
          <w:sz w:val="24"/>
        </w:rPr>
        <w:t xml:space="preserve">As a result, in these two tasks, there were many more “round numbers” (numbers divisible by 10) which could be chosen.  </w:t>
      </w:r>
      <w:r w:rsidR="002C753B">
        <w:rPr>
          <w:rFonts w:ascii="Times New Roman" w:eastAsia="Times New Roman" w:hAnsi="Times New Roman" w:cs="Times New Roman"/>
          <w:sz w:val="24"/>
        </w:rPr>
        <w:t xml:space="preserve">These numbers were indeed chosen much more often than would be expected by chance alone.  </w:t>
      </w:r>
      <w:r w:rsidR="00056852">
        <w:rPr>
          <w:rFonts w:ascii="Times New Roman" w:eastAsia="Times New Roman" w:hAnsi="Times New Roman" w:cs="Times New Roman"/>
          <w:sz w:val="24"/>
        </w:rPr>
        <w:t xml:space="preserve">As Pope and </w:t>
      </w:r>
      <w:proofErr w:type="spellStart"/>
      <w:r w:rsidR="00056852">
        <w:rPr>
          <w:rFonts w:ascii="Times New Roman" w:eastAsia="Times New Roman" w:hAnsi="Times New Roman" w:cs="Times New Roman"/>
          <w:sz w:val="24"/>
        </w:rPr>
        <w:t>Simonsohn</w:t>
      </w:r>
      <w:proofErr w:type="spellEnd"/>
      <w:r w:rsidR="00056852">
        <w:rPr>
          <w:rFonts w:ascii="Times New Roman" w:eastAsia="Times New Roman" w:hAnsi="Times New Roman" w:cs="Times New Roman"/>
          <w:sz w:val="24"/>
        </w:rPr>
        <w:t xml:space="preserve"> (2011) show</w:t>
      </w:r>
      <w:r w:rsidR="007E05F0">
        <w:rPr>
          <w:rFonts w:ascii="Times New Roman" w:eastAsia="Times New Roman" w:hAnsi="Times New Roman" w:cs="Times New Roman"/>
          <w:sz w:val="24"/>
        </w:rPr>
        <w:t>ed</w:t>
      </w:r>
      <w:r w:rsidR="00056852">
        <w:rPr>
          <w:rFonts w:ascii="Times New Roman" w:eastAsia="Times New Roman" w:hAnsi="Times New Roman" w:cs="Times New Roman"/>
          <w:sz w:val="24"/>
        </w:rPr>
        <w:t>, preference for round numbers affects behavioral c</w:t>
      </w:r>
      <w:r w:rsidR="007E05F0">
        <w:rPr>
          <w:rFonts w:ascii="Times New Roman" w:eastAsia="Times New Roman" w:hAnsi="Times New Roman" w:cs="Times New Roman"/>
          <w:sz w:val="24"/>
        </w:rPr>
        <w:t>hoices in multiple domains.</w:t>
      </w:r>
      <w:r w:rsidR="00797BF7">
        <w:rPr>
          <w:rFonts w:ascii="Times New Roman" w:eastAsia="Times New Roman" w:hAnsi="Times New Roman" w:cs="Times New Roman"/>
          <w:sz w:val="24"/>
        </w:rPr>
        <w:t xml:space="preserve">  Round number preference is strong enough to cause significant </w:t>
      </w:r>
      <w:r w:rsidR="002C753B">
        <w:rPr>
          <w:rFonts w:ascii="Times New Roman" w:eastAsia="Times New Roman" w:hAnsi="Times New Roman" w:cs="Times New Roman"/>
          <w:sz w:val="24"/>
        </w:rPr>
        <w:t>losses</w:t>
      </w:r>
      <w:r w:rsidR="00797BF7">
        <w:rPr>
          <w:rFonts w:ascii="Times New Roman" w:eastAsia="Times New Roman" w:hAnsi="Times New Roman" w:cs="Times New Roman"/>
          <w:sz w:val="24"/>
        </w:rPr>
        <w:t xml:space="preserve"> </w:t>
      </w:r>
      <w:r w:rsidR="002C753B">
        <w:rPr>
          <w:rFonts w:ascii="Times New Roman" w:eastAsia="Times New Roman" w:hAnsi="Times New Roman" w:cs="Times New Roman"/>
          <w:sz w:val="24"/>
        </w:rPr>
        <w:t>to</w:t>
      </w:r>
      <w:r w:rsidR="00797BF7">
        <w:rPr>
          <w:rFonts w:ascii="Times New Roman" w:eastAsia="Times New Roman" w:hAnsi="Times New Roman" w:cs="Times New Roman"/>
          <w:sz w:val="24"/>
        </w:rPr>
        <w:t xml:space="preserve"> </w:t>
      </w:r>
      <w:r w:rsidR="002C753B">
        <w:rPr>
          <w:rFonts w:ascii="Times New Roman" w:eastAsia="Times New Roman" w:hAnsi="Times New Roman" w:cs="Times New Roman"/>
          <w:sz w:val="24"/>
        </w:rPr>
        <w:t xml:space="preserve">some </w:t>
      </w:r>
      <w:r w:rsidR="00797BF7">
        <w:rPr>
          <w:rFonts w:ascii="Times New Roman" w:eastAsia="Times New Roman" w:hAnsi="Times New Roman" w:cs="Times New Roman"/>
          <w:sz w:val="24"/>
        </w:rPr>
        <w:t xml:space="preserve">stock market </w:t>
      </w:r>
      <w:r w:rsidR="002C753B">
        <w:rPr>
          <w:rFonts w:ascii="Times New Roman" w:eastAsia="Times New Roman" w:hAnsi="Times New Roman" w:cs="Times New Roman"/>
          <w:sz w:val="24"/>
        </w:rPr>
        <w:t>investors</w:t>
      </w:r>
      <w:r w:rsidR="00797BF7">
        <w:rPr>
          <w:rFonts w:ascii="Times New Roman" w:eastAsia="Times New Roman" w:hAnsi="Times New Roman" w:cs="Times New Roman"/>
          <w:sz w:val="24"/>
        </w:rPr>
        <w:t xml:space="preserve">; </w:t>
      </w:r>
      <w:r w:rsidR="00797BF7" w:rsidRPr="00797BF7">
        <w:rPr>
          <w:rFonts w:ascii="Times New Roman" w:eastAsia="Times New Roman" w:hAnsi="Times New Roman" w:cs="Times New Roman"/>
          <w:sz w:val="24"/>
        </w:rPr>
        <w:t>Bhattacharya</w:t>
      </w:r>
      <w:r w:rsidR="00797BF7">
        <w:rPr>
          <w:rFonts w:ascii="Times New Roman" w:eastAsia="Times New Roman" w:hAnsi="Times New Roman" w:cs="Times New Roman"/>
          <w:sz w:val="24"/>
        </w:rPr>
        <w:t xml:space="preserve">, Holden and Jacobsen (2010) estimated that stock buyers lose hundreds of millions of dollars per year due to this cognitive bias (Bhattacharya, Holden and Jacobsen, 2010).  </w:t>
      </w:r>
      <w:r w:rsidR="002C753B">
        <w:rPr>
          <w:rFonts w:ascii="Times New Roman" w:eastAsia="Times New Roman" w:hAnsi="Times New Roman" w:cs="Times New Roman"/>
          <w:sz w:val="24"/>
        </w:rPr>
        <w:t xml:space="preserve">Round number preference would cause “clumping” at round number values, changing the distribution away from what would be expected for normal data.  </w:t>
      </w:r>
    </w:p>
    <w:p w:rsidR="00037D0A" w:rsidRDefault="002C753B" w:rsidP="00E97A15">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In addition to round number preference, mismatch between median choices and median slider values appeared to have an effect on the normality of difficulty choice distributions.   T</w:t>
      </w:r>
      <w:r w:rsidR="00797BF7">
        <w:rPr>
          <w:rFonts w:ascii="Times New Roman" w:eastAsia="Times New Roman" w:hAnsi="Times New Roman" w:cs="Times New Roman"/>
          <w:sz w:val="24"/>
        </w:rPr>
        <w:t xml:space="preserve">able 3 showed </w:t>
      </w:r>
      <w:r>
        <w:rPr>
          <w:rFonts w:ascii="Times New Roman" w:eastAsia="Times New Roman" w:hAnsi="Times New Roman" w:cs="Times New Roman"/>
          <w:sz w:val="24"/>
        </w:rPr>
        <w:t xml:space="preserve">that for all distributions where the median mismatch was greater than 1, the distribution was significantly non-normal.  </w:t>
      </w:r>
      <w:r w:rsidR="001F0211">
        <w:rPr>
          <w:rFonts w:ascii="Times New Roman" w:eastAsia="Times New Roman" w:hAnsi="Times New Roman" w:cs="Times New Roman"/>
          <w:sz w:val="24"/>
        </w:rPr>
        <w:t>This would make sense in terms of producing skewed distributions.</w:t>
      </w:r>
      <w:r w:rsidR="004F3A13">
        <w:rPr>
          <w:rFonts w:ascii="Times New Roman" w:eastAsia="Times New Roman" w:hAnsi="Times New Roman" w:cs="Times New Roman"/>
          <w:sz w:val="24"/>
        </w:rPr>
        <w:t xml:space="preserve">  If there were less room on one side </w:t>
      </w:r>
      <w:r>
        <w:rPr>
          <w:rFonts w:ascii="Times New Roman" w:eastAsia="Times New Roman" w:hAnsi="Times New Roman" w:cs="Times New Roman"/>
          <w:sz w:val="24"/>
        </w:rPr>
        <w:t xml:space="preserve">of the median </w:t>
      </w:r>
      <w:r w:rsidR="004F3A13">
        <w:rPr>
          <w:rFonts w:ascii="Times New Roman" w:eastAsia="Times New Roman" w:hAnsi="Times New Roman" w:cs="Times New Roman"/>
          <w:sz w:val="24"/>
        </w:rPr>
        <w:t>to make choices, then those choices would aggregate over a smaller set of values and cr</w:t>
      </w:r>
      <w:r>
        <w:rPr>
          <w:rFonts w:ascii="Times New Roman" w:eastAsia="Times New Roman" w:hAnsi="Times New Roman" w:cs="Times New Roman"/>
          <w:sz w:val="24"/>
        </w:rPr>
        <w:t xml:space="preserve">eate an asymmetric distribution, leading to skew and non-normality.  </w:t>
      </w:r>
      <w:r w:rsidR="004F3A13">
        <w:rPr>
          <w:rFonts w:ascii="Times New Roman" w:eastAsia="Times New Roman" w:hAnsi="Times New Roman" w:cs="Times New Roman"/>
          <w:sz w:val="24"/>
        </w:rPr>
        <w:t xml:space="preserve">  </w:t>
      </w:r>
    </w:p>
    <w:p w:rsidR="005E567F" w:rsidRPr="00AF592F" w:rsidRDefault="005E567F" w:rsidP="00314AE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b/>
          <w:sz w:val="24"/>
        </w:rPr>
        <w:t xml:space="preserve">Equivalence of APPC and IPPC measures.  </w:t>
      </w:r>
      <w:r w:rsidR="00AF592F">
        <w:rPr>
          <w:rFonts w:ascii="Times New Roman" w:eastAsia="Times New Roman" w:hAnsi="Times New Roman" w:cs="Times New Roman"/>
          <w:sz w:val="24"/>
        </w:rPr>
        <w:t xml:space="preserve">For each of the tasks, APPC values and IPPC means were not significantly different from each other.  </w:t>
      </w:r>
      <w:r w:rsidR="004F3A13">
        <w:rPr>
          <w:rFonts w:ascii="Times New Roman" w:eastAsia="Times New Roman" w:hAnsi="Times New Roman" w:cs="Times New Roman"/>
          <w:sz w:val="24"/>
        </w:rPr>
        <w:t xml:space="preserve">It was important to measure PPC twice to add evidence that measurements were valid.  Given that these two different methodologies produced results that were not significantly different, there is more assurance that the measurements corresponded to what they were intended to measure.  </w:t>
      </w:r>
      <w:r w:rsidR="004F007D">
        <w:rPr>
          <w:rFonts w:ascii="Times New Roman" w:eastAsia="Times New Roman" w:hAnsi="Times New Roman" w:cs="Times New Roman"/>
          <w:sz w:val="24"/>
        </w:rPr>
        <w:t>Thus, these measures show</w:t>
      </w:r>
      <w:r w:rsidR="00D02A8E">
        <w:rPr>
          <w:rFonts w:ascii="Times New Roman" w:eastAsia="Times New Roman" w:hAnsi="Times New Roman" w:cs="Times New Roman"/>
          <w:sz w:val="24"/>
        </w:rPr>
        <w:t>ed</w:t>
      </w:r>
      <w:r w:rsidR="004F007D">
        <w:rPr>
          <w:rFonts w:ascii="Times New Roman" w:eastAsia="Times New Roman" w:hAnsi="Times New Roman" w:cs="Times New Roman"/>
          <w:sz w:val="24"/>
        </w:rPr>
        <w:t xml:space="preserve"> convergent validity.  </w:t>
      </w:r>
    </w:p>
    <w:p w:rsidR="00E25FB6" w:rsidRDefault="005E567F" w:rsidP="00314AE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P</w:t>
      </w:r>
      <w:r w:rsidR="00D02A8E">
        <w:rPr>
          <w:rFonts w:ascii="Times New Roman" w:eastAsia="Times New Roman" w:hAnsi="Times New Roman" w:cs="Times New Roman"/>
          <w:b/>
          <w:sz w:val="24"/>
        </w:rPr>
        <w:t xml:space="preserve">PC independent of </w:t>
      </w:r>
      <w:r>
        <w:rPr>
          <w:rFonts w:ascii="Times New Roman" w:eastAsia="Times New Roman" w:hAnsi="Times New Roman" w:cs="Times New Roman"/>
          <w:b/>
          <w:sz w:val="24"/>
        </w:rPr>
        <w:t>game usage.</w:t>
      </w:r>
      <w:r w:rsidR="00AF592F">
        <w:rPr>
          <w:rFonts w:ascii="Times New Roman" w:eastAsia="Times New Roman" w:hAnsi="Times New Roman" w:cs="Times New Roman"/>
          <w:b/>
          <w:sz w:val="24"/>
        </w:rPr>
        <w:t xml:space="preserve">  </w:t>
      </w:r>
      <w:r w:rsidR="00C00896">
        <w:rPr>
          <w:rFonts w:ascii="Times New Roman" w:eastAsia="Times New Roman" w:hAnsi="Times New Roman" w:cs="Times New Roman"/>
          <w:sz w:val="24"/>
        </w:rPr>
        <w:t xml:space="preserve">Though there turned out to be no relationship between game usage type and PPC, it might have been reasonable to expect a relationship.  Gamers spend their free time and money playing games, thus they must find something inherently enjoyable about them.  That inherently enjoyable aspect could have been the challenge and difficulty associated with games.  </w:t>
      </w:r>
      <w:r w:rsidR="00D02A8E">
        <w:rPr>
          <w:rFonts w:ascii="Times New Roman" w:eastAsia="Times New Roman" w:hAnsi="Times New Roman" w:cs="Times New Roman"/>
          <w:sz w:val="24"/>
        </w:rPr>
        <w:t>However, i</w:t>
      </w:r>
      <w:r w:rsidR="00A6781C">
        <w:rPr>
          <w:rFonts w:ascii="Times New Roman" w:eastAsia="Times New Roman" w:hAnsi="Times New Roman" w:cs="Times New Roman"/>
          <w:sz w:val="24"/>
        </w:rPr>
        <w:t xml:space="preserve">f gamers were gamers because they could handle getting items wrong more often, then there should have been a relationship </w:t>
      </w:r>
      <w:r w:rsidR="00E25FB6">
        <w:rPr>
          <w:rFonts w:ascii="Times New Roman" w:eastAsia="Times New Roman" w:hAnsi="Times New Roman" w:cs="Times New Roman"/>
          <w:sz w:val="24"/>
        </w:rPr>
        <w:t xml:space="preserve">between PPC and game usage type.  </w:t>
      </w:r>
    </w:p>
    <w:p w:rsidR="00C00896" w:rsidRPr="00C00896" w:rsidRDefault="00E25FB6" w:rsidP="00314AE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Given the lack of </w:t>
      </w:r>
      <w:r w:rsidR="00B764D2">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relationship between game usage and PPC, it seems that gamers prefer something else in video games besides a high level of challenge.  Perhaps it is </w:t>
      </w:r>
      <w:r w:rsidR="000C6A09">
        <w:rPr>
          <w:rFonts w:ascii="Times New Roman" w:eastAsia="Times New Roman" w:hAnsi="Times New Roman" w:cs="Times New Roman"/>
          <w:sz w:val="24"/>
        </w:rPr>
        <w:t>the immediate feedback, the clear goals</w:t>
      </w:r>
      <w:r w:rsidR="0027500B">
        <w:rPr>
          <w:rFonts w:ascii="Times New Roman" w:eastAsia="Times New Roman" w:hAnsi="Times New Roman" w:cs="Times New Roman"/>
          <w:sz w:val="24"/>
        </w:rPr>
        <w:t>, or the required concentration</w:t>
      </w:r>
      <w:r w:rsidR="002C753B">
        <w:rPr>
          <w:rFonts w:ascii="Times New Roman" w:eastAsia="Times New Roman" w:hAnsi="Times New Roman" w:cs="Times New Roman"/>
          <w:sz w:val="24"/>
        </w:rPr>
        <w:t>.</w:t>
      </w:r>
      <w:r w:rsidR="000C6A09">
        <w:rPr>
          <w:rFonts w:ascii="Times New Roman" w:eastAsia="Times New Roman" w:hAnsi="Times New Roman" w:cs="Times New Roman"/>
          <w:sz w:val="24"/>
        </w:rPr>
        <w:t xml:space="preserve">  </w:t>
      </w:r>
      <w:r w:rsidR="0027500B">
        <w:rPr>
          <w:rFonts w:ascii="Times New Roman" w:eastAsia="Times New Roman" w:hAnsi="Times New Roman" w:cs="Times New Roman"/>
          <w:sz w:val="24"/>
        </w:rPr>
        <w:t>However, these items are all on the list of requirements for flow experiences (Csikszentmihalyi, 1990</w:t>
      </w:r>
      <w:ins w:id="126" w:author="Jeff Greenfield" w:date="2014-12-13T11:32:00Z">
        <w:r w:rsidR="00D63642">
          <w:rPr>
            <w:rFonts w:ascii="Times New Roman" w:eastAsia="Times New Roman" w:hAnsi="Times New Roman" w:cs="Times New Roman"/>
            <w:sz w:val="24"/>
          </w:rPr>
          <w:t>)</w:t>
        </w:r>
      </w:ins>
      <w:r w:rsidR="0027500B">
        <w:rPr>
          <w:rFonts w:ascii="Times New Roman" w:eastAsia="Times New Roman" w:hAnsi="Times New Roman" w:cs="Times New Roman"/>
          <w:sz w:val="24"/>
        </w:rPr>
        <w:t>.  In fact, g</w:t>
      </w:r>
      <w:r w:rsidR="000C6A09">
        <w:rPr>
          <w:rFonts w:ascii="Times New Roman" w:eastAsia="Times New Roman" w:hAnsi="Times New Roman" w:cs="Times New Roman"/>
          <w:sz w:val="24"/>
        </w:rPr>
        <w:t xml:space="preserve">ood game design incorporates all </w:t>
      </w:r>
      <w:r w:rsidR="0027500B">
        <w:rPr>
          <w:rFonts w:ascii="Times New Roman" w:eastAsia="Times New Roman" w:hAnsi="Times New Roman" w:cs="Times New Roman"/>
          <w:sz w:val="24"/>
        </w:rPr>
        <w:t xml:space="preserve">eight </w:t>
      </w:r>
      <w:r w:rsidR="000C6A09">
        <w:rPr>
          <w:rFonts w:ascii="Times New Roman" w:eastAsia="Times New Roman" w:hAnsi="Times New Roman" w:cs="Times New Roman"/>
          <w:sz w:val="24"/>
        </w:rPr>
        <w:t>of Csikszentmihalyi’s aspects of flow</w:t>
      </w:r>
      <w:r w:rsidR="0027500B">
        <w:rPr>
          <w:rFonts w:ascii="Times New Roman" w:eastAsia="Times New Roman" w:hAnsi="Times New Roman" w:cs="Times New Roman"/>
          <w:sz w:val="24"/>
        </w:rPr>
        <w:t>, and the literature on video games commonly cites flow as a reason why people play (</w:t>
      </w:r>
      <w:proofErr w:type="spellStart"/>
      <w:r w:rsidR="0027500B">
        <w:rPr>
          <w:rFonts w:ascii="Times New Roman" w:eastAsia="Times New Roman" w:hAnsi="Times New Roman" w:cs="Times New Roman"/>
          <w:sz w:val="24"/>
        </w:rPr>
        <w:t>Klasen</w:t>
      </w:r>
      <w:proofErr w:type="spellEnd"/>
      <w:r w:rsidR="0027500B">
        <w:rPr>
          <w:rFonts w:ascii="Times New Roman" w:eastAsia="Times New Roman" w:hAnsi="Times New Roman" w:cs="Times New Roman"/>
          <w:sz w:val="24"/>
        </w:rPr>
        <w:t xml:space="preserve">, Weber, </w:t>
      </w:r>
      <w:proofErr w:type="spellStart"/>
      <w:r w:rsidR="0027500B">
        <w:rPr>
          <w:rFonts w:ascii="Times New Roman" w:eastAsia="Times New Roman" w:hAnsi="Times New Roman" w:cs="Times New Roman"/>
          <w:sz w:val="24"/>
        </w:rPr>
        <w:t>Kircher</w:t>
      </w:r>
      <w:proofErr w:type="spellEnd"/>
      <w:r w:rsidR="0027500B">
        <w:rPr>
          <w:rFonts w:ascii="Times New Roman" w:eastAsia="Times New Roman" w:hAnsi="Times New Roman" w:cs="Times New Roman"/>
          <w:sz w:val="24"/>
        </w:rPr>
        <w:t xml:space="preserve">, </w:t>
      </w:r>
      <w:proofErr w:type="spellStart"/>
      <w:r w:rsidR="0027500B">
        <w:rPr>
          <w:rFonts w:ascii="Times New Roman" w:eastAsia="Times New Roman" w:hAnsi="Times New Roman" w:cs="Times New Roman"/>
          <w:sz w:val="24"/>
        </w:rPr>
        <w:t>Mathiak</w:t>
      </w:r>
      <w:proofErr w:type="spellEnd"/>
      <w:r w:rsidR="0027500B">
        <w:rPr>
          <w:rFonts w:ascii="Times New Roman" w:eastAsia="Times New Roman" w:hAnsi="Times New Roman" w:cs="Times New Roman"/>
          <w:sz w:val="24"/>
        </w:rPr>
        <w:t xml:space="preserve"> &amp; </w:t>
      </w:r>
      <w:proofErr w:type="spellStart"/>
      <w:r w:rsidR="0027500B">
        <w:rPr>
          <w:rFonts w:ascii="Times New Roman" w:eastAsia="Times New Roman" w:hAnsi="Times New Roman" w:cs="Times New Roman"/>
          <w:sz w:val="24"/>
        </w:rPr>
        <w:t>Mathiak</w:t>
      </w:r>
      <w:proofErr w:type="spellEnd"/>
      <w:r w:rsidR="0027500B">
        <w:rPr>
          <w:rFonts w:ascii="Times New Roman" w:eastAsia="Times New Roman" w:hAnsi="Times New Roman" w:cs="Times New Roman"/>
          <w:sz w:val="24"/>
        </w:rPr>
        <w:t>, 2011</w:t>
      </w:r>
      <w:ins w:id="127" w:author="michele h" w:date="2014-12-10T21:53:00Z">
        <w:r w:rsidR="00626CEA">
          <w:rPr>
            <w:rFonts w:ascii="Times New Roman" w:eastAsia="Times New Roman" w:hAnsi="Times New Roman" w:cs="Times New Roman"/>
            <w:sz w:val="24"/>
          </w:rPr>
          <w:t xml:space="preserve">; </w:t>
        </w:r>
      </w:ins>
      <w:r w:rsidR="00D02A8E">
        <w:rPr>
          <w:rFonts w:ascii="Times New Roman" w:eastAsia="Times New Roman" w:hAnsi="Times New Roman" w:cs="Times New Roman"/>
          <w:sz w:val="24"/>
        </w:rPr>
        <w:t>Gentile et al., 2011)</w:t>
      </w:r>
      <w:r w:rsidR="0027500B">
        <w:rPr>
          <w:rFonts w:ascii="Times New Roman" w:eastAsia="Times New Roman" w:hAnsi="Times New Roman" w:cs="Times New Roman"/>
          <w:sz w:val="24"/>
        </w:rPr>
        <w:t xml:space="preserve">.  </w:t>
      </w:r>
      <w:r w:rsidR="000C6A09">
        <w:rPr>
          <w:rFonts w:ascii="Times New Roman" w:eastAsia="Times New Roman" w:hAnsi="Times New Roman" w:cs="Times New Roman"/>
          <w:sz w:val="24"/>
        </w:rPr>
        <w:t xml:space="preserve"> </w:t>
      </w:r>
      <w:r w:rsidR="0027500B">
        <w:rPr>
          <w:rFonts w:ascii="Times New Roman" w:eastAsia="Times New Roman" w:hAnsi="Times New Roman" w:cs="Times New Roman"/>
          <w:sz w:val="24"/>
        </w:rPr>
        <w:t xml:space="preserve"> </w:t>
      </w:r>
      <w:r w:rsidR="000C6A09">
        <w:rPr>
          <w:rFonts w:ascii="Times New Roman" w:eastAsia="Times New Roman" w:hAnsi="Times New Roman" w:cs="Times New Roman"/>
          <w:sz w:val="24"/>
        </w:rPr>
        <w:t xml:space="preserve">If games </w:t>
      </w:r>
      <w:r w:rsidR="00B764D2">
        <w:rPr>
          <w:rFonts w:ascii="Times New Roman" w:eastAsia="Times New Roman" w:hAnsi="Times New Roman" w:cs="Times New Roman"/>
          <w:sz w:val="24"/>
        </w:rPr>
        <w:t>are designed in such a way that makes flow experiences easy to achieve</w:t>
      </w:r>
      <w:r w:rsidR="000C6A09">
        <w:rPr>
          <w:rFonts w:ascii="Times New Roman" w:eastAsia="Times New Roman" w:hAnsi="Times New Roman" w:cs="Times New Roman"/>
          <w:sz w:val="24"/>
        </w:rPr>
        <w:t xml:space="preserve">, </w:t>
      </w:r>
      <w:r w:rsidR="00D02A8E">
        <w:rPr>
          <w:rFonts w:ascii="Times New Roman" w:eastAsia="Times New Roman" w:hAnsi="Times New Roman" w:cs="Times New Roman"/>
          <w:sz w:val="24"/>
        </w:rPr>
        <w:t>then maybe</w:t>
      </w:r>
      <w:r w:rsidR="000C6A09">
        <w:rPr>
          <w:rFonts w:ascii="Times New Roman" w:eastAsia="Times New Roman" w:hAnsi="Times New Roman" w:cs="Times New Roman"/>
          <w:sz w:val="24"/>
        </w:rPr>
        <w:t xml:space="preserve"> the better question is not why </w:t>
      </w:r>
      <w:r w:rsidR="002C753B">
        <w:rPr>
          <w:rFonts w:ascii="Times New Roman" w:eastAsia="Times New Roman" w:hAnsi="Times New Roman" w:cs="Times New Roman"/>
          <w:sz w:val="24"/>
        </w:rPr>
        <w:t xml:space="preserve">some </w:t>
      </w:r>
      <w:r w:rsidR="000C6A09">
        <w:rPr>
          <w:rFonts w:ascii="Times New Roman" w:eastAsia="Times New Roman" w:hAnsi="Times New Roman" w:cs="Times New Roman"/>
          <w:sz w:val="24"/>
        </w:rPr>
        <w:t>p</w:t>
      </w:r>
      <w:r w:rsidR="00D02A8E">
        <w:rPr>
          <w:rFonts w:ascii="Times New Roman" w:eastAsia="Times New Roman" w:hAnsi="Times New Roman" w:cs="Times New Roman"/>
          <w:sz w:val="24"/>
        </w:rPr>
        <w:t xml:space="preserve">eople are gamers, but why </w:t>
      </w:r>
      <w:r w:rsidR="002C753B">
        <w:rPr>
          <w:rFonts w:ascii="Times New Roman" w:eastAsia="Times New Roman" w:hAnsi="Times New Roman" w:cs="Times New Roman"/>
          <w:sz w:val="24"/>
        </w:rPr>
        <w:t xml:space="preserve">some </w:t>
      </w:r>
      <w:r w:rsidR="00D02A8E">
        <w:rPr>
          <w:rFonts w:ascii="Times New Roman" w:eastAsia="Times New Roman" w:hAnsi="Times New Roman" w:cs="Times New Roman"/>
          <w:sz w:val="24"/>
        </w:rPr>
        <w:t>are not</w:t>
      </w:r>
      <w:r w:rsidR="002C753B">
        <w:rPr>
          <w:rFonts w:ascii="Times New Roman" w:eastAsia="Times New Roman" w:hAnsi="Times New Roman" w:cs="Times New Roman"/>
          <w:sz w:val="24"/>
        </w:rPr>
        <w:t>.</w:t>
      </w:r>
      <w:r w:rsidR="000C6A09">
        <w:rPr>
          <w:rFonts w:ascii="Times New Roman" w:eastAsia="Times New Roman" w:hAnsi="Times New Roman" w:cs="Times New Roman"/>
          <w:sz w:val="24"/>
        </w:rPr>
        <w:t xml:space="preserve">  </w:t>
      </w:r>
      <w:r w:rsidR="004420FA">
        <w:rPr>
          <w:rFonts w:ascii="Times New Roman" w:eastAsia="Times New Roman" w:hAnsi="Times New Roman" w:cs="Times New Roman"/>
          <w:sz w:val="24"/>
        </w:rPr>
        <w:t xml:space="preserve">Perhaps there is something missing from </w:t>
      </w:r>
      <w:r w:rsidR="0027500B">
        <w:rPr>
          <w:rFonts w:ascii="Times New Roman" w:eastAsia="Times New Roman" w:hAnsi="Times New Roman" w:cs="Times New Roman"/>
          <w:sz w:val="24"/>
        </w:rPr>
        <w:t xml:space="preserve">Csikszentmihalyi’s aspects of flow.  </w:t>
      </w:r>
      <w:r w:rsidR="00D02A8E">
        <w:rPr>
          <w:rFonts w:ascii="Times New Roman" w:eastAsia="Times New Roman" w:hAnsi="Times New Roman" w:cs="Times New Roman"/>
          <w:sz w:val="24"/>
        </w:rPr>
        <w:t>Perhaps social consequences prevent non-gamers from playing, the type of goals leading to a flow state are more important than the clearness of the goals, and certain types of feedback are preferred by non-gamers.  If it were possible to predict whether someone would enjoy being a gamer, then such a technique could be expanded to include indications for oth</w:t>
      </w:r>
      <w:r w:rsidR="00D50A7A">
        <w:rPr>
          <w:rFonts w:ascii="Times New Roman" w:eastAsia="Times New Roman" w:hAnsi="Times New Roman" w:cs="Times New Roman"/>
          <w:sz w:val="24"/>
        </w:rPr>
        <w:t xml:space="preserve">er types of flow experiences.  </w:t>
      </w:r>
    </w:p>
    <w:p w:rsidR="00164E70" w:rsidRDefault="00D02A8E" w:rsidP="00C00896">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Guess-free PPC independent of task type.  </w:t>
      </w:r>
      <w:r w:rsidR="00AF592F">
        <w:rPr>
          <w:rFonts w:ascii="Times New Roman" w:eastAsia="Times New Roman" w:hAnsi="Times New Roman" w:cs="Times New Roman"/>
          <w:sz w:val="24"/>
        </w:rPr>
        <w:t xml:space="preserve">The most portable measurement between </w:t>
      </w:r>
      <w:r>
        <w:rPr>
          <w:rFonts w:ascii="Times New Roman" w:eastAsia="Times New Roman" w:hAnsi="Times New Roman" w:cs="Times New Roman"/>
          <w:sz w:val="24"/>
        </w:rPr>
        <w:t xml:space="preserve">the three </w:t>
      </w:r>
      <w:r w:rsidR="00AF592F">
        <w:rPr>
          <w:rFonts w:ascii="Times New Roman" w:eastAsia="Times New Roman" w:hAnsi="Times New Roman" w:cs="Times New Roman"/>
          <w:sz w:val="24"/>
        </w:rPr>
        <w:t>tasks was the guess-</w:t>
      </w:r>
      <w:r w:rsidR="002C753B">
        <w:rPr>
          <w:rFonts w:ascii="Times New Roman" w:eastAsia="Times New Roman" w:hAnsi="Times New Roman" w:cs="Times New Roman"/>
          <w:sz w:val="24"/>
        </w:rPr>
        <w:t>corrected</w:t>
      </w:r>
      <w:r w:rsidR="00AF592F">
        <w:rPr>
          <w:rFonts w:ascii="Times New Roman" w:eastAsia="Times New Roman" w:hAnsi="Times New Roman" w:cs="Times New Roman"/>
          <w:sz w:val="24"/>
        </w:rPr>
        <w:t xml:space="preserve"> PPC value.  The average of the guess-corrected PPC values for the three tasks was approximately 57%</w:t>
      </w:r>
      <w:r w:rsidR="00947792">
        <w:rPr>
          <w:rFonts w:ascii="Times New Roman" w:eastAsia="Times New Roman" w:hAnsi="Times New Roman" w:cs="Times New Roman"/>
          <w:sz w:val="24"/>
        </w:rPr>
        <w:t xml:space="preserve">.  This yields the following expected </w:t>
      </w:r>
      <w:r w:rsidR="00164E70">
        <w:rPr>
          <w:rFonts w:ascii="Times New Roman" w:eastAsia="Times New Roman" w:hAnsi="Times New Roman" w:cs="Times New Roman"/>
          <w:sz w:val="24"/>
        </w:rPr>
        <w:t xml:space="preserve">raw </w:t>
      </w:r>
      <w:r w:rsidR="00947792">
        <w:rPr>
          <w:rFonts w:ascii="Times New Roman" w:eastAsia="Times New Roman" w:hAnsi="Times New Roman" w:cs="Times New Roman"/>
          <w:sz w:val="24"/>
        </w:rPr>
        <w:t>PPC value</w:t>
      </w:r>
      <w:r w:rsidR="000763CD">
        <w:rPr>
          <w:rFonts w:ascii="Times New Roman" w:eastAsia="Times New Roman" w:hAnsi="Times New Roman" w:cs="Times New Roman"/>
          <w:sz w:val="24"/>
        </w:rPr>
        <w:t xml:space="preserve"> equation: PPC = .57 + .43*g, where g</w:t>
      </w:r>
      <w:r w:rsidR="00164E70">
        <w:rPr>
          <w:rFonts w:ascii="Times New Roman" w:eastAsia="Times New Roman" w:hAnsi="Times New Roman" w:cs="Times New Roman"/>
          <w:sz w:val="24"/>
        </w:rPr>
        <w:t xml:space="preserve"> is the chance of a correct guess.  In a multiple-choice situation, G = 1/</w:t>
      </w:r>
      <w:r w:rsidR="00164E70" w:rsidRPr="00164E70">
        <w:rPr>
          <w:rFonts w:ascii="Times New Roman" w:eastAsia="Times New Roman" w:hAnsi="Times New Roman" w:cs="Times New Roman"/>
          <w:i/>
          <w:sz w:val="24"/>
        </w:rPr>
        <w:t>k</w:t>
      </w:r>
      <w:r w:rsidR="00947792">
        <w:rPr>
          <w:rFonts w:ascii="Times New Roman" w:eastAsia="Times New Roman" w:hAnsi="Times New Roman" w:cs="Times New Roman"/>
          <w:sz w:val="24"/>
        </w:rPr>
        <w:t xml:space="preserve"> </w:t>
      </w:r>
      <w:r w:rsidR="00164E70">
        <w:rPr>
          <w:rFonts w:ascii="Times New Roman" w:eastAsia="Times New Roman" w:hAnsi="Times New Roman" w:cs="Times New Roman"/>
          <w:sz w:val="24"/>
        </w:rPr>
        <w:t xml:space="preserve">where </w:t>
      </w:r>
      <w:r w:rsidR="00164E70" w:rsidRPr="00164E70">
        <w:rPr>
          <w:rFonts w:ascii="Times New Roman" w:eastAsia="Times New Roman" w:hAnsi="Times New Roman" w:cs="Times New Roman"/>
          <w:i/>
          <w:sz w:val="24"/>
        </w:rPr>
        <w:t>k</w:t>
      </w:r>
      <w:r w:rsidR="00164E70">
        <w:rPr>
          <w:rFonts w:ascii="Times New Roman" w:eastAsia="Times New Roman" w:hAnsi="Times New Roman" w:cs="Times New Roman"/>
          <w:i/>
          <w:sz w:val="24"/>
        </w:rPr>
        <w:t xml:space="preserve"> </w:t>
      </w:r>
      <w:r w:rsidR="00164E70">
        <w:rPr>
          <w:rFonts w:ascii="Times New Roman" w:eastAsia="Times New Roman" w:hAnsi="Times New Roman" w:cs="Times New Roman"/>
          <w:sz w:val="24"/>
        </w:rPr>
        <w:t>is the number of choices available to the participant.  The following table summarizes the expected relationship between PPC and number of choices available</w:t>
      </w:r>
      <w:r w:rsidR="002C753B">
        <w:rPr>
          <w:rFonts w:ascii="Times New Roman" w:eastAsia="Times New Roman" w:hAnsi="Times New Roman" w:cs="Times New Roman"/>
          <w:sz w:val="24"/>
        </w:rPr>
        <w:t xml:space="preserve"> per task</w:t>
      </w:r>
      <w:r w:rsidR="00164E70">
        <w:rPr>
          <w:rFonts w:ascii="Times New Roman" w:eastAsia="Times New Roman" w:hAnsi="Times New Roman" w:cs="Times New Roman"/>
          <w:sz w:val="24"/>
        </w:rPr>
        <w:t xml:space="preserve">.  </w:t>
      </w:r>
      <w:r w:rsidR="003B7872">
        <w:rPr>
          <w:rFonts w:ascii="Times New Roman" w:eastAsia="Times New Roman" w:hAnsi="Times New Roman" w:cs="Times New Roman"/>
          <w:sz w:val="24"/>
        </w:rPr>
        <w:t xml:space="preserve">This empirical relationship provides a ripe target for future </w:t>
      </w:r>
      <w:r w:rsidR="006F3E71">
        <w:rPr>
          <w:rFonts w:ascii="Times New Roman" w:eastAsia="Times New Roman" w:hAnsi="Times New Roman" w:cs="Times New Roman"/>
          <w:sz w:val="24"/>
        </w:rPr>
        <w:t>experiments</w:t>
      </w:r>
      <w:r w:rsidR="003B7872">
        <w:rPr>
          <w:rFonts w:ascii="Times New Roman" w:eastAsia="Times New Roman" w:hAnsi="Times New Roman" w:cs="Times New Roman"/>
          <w:sz w:val="24"/>
        </w:rPr>
        <w:t xml:space="preserve">.  </w:t>
      </w:r>
    </w:p>
    <w:tbl>
      <w:tblPr>
        <w:tblStyle w:val="TableGrid"/>
        <w:tblW w:w="5292" w:type="dxa"/>
        <w:tblInd w:w="216" w:type="dxa"/>
        <w:tblLook w:val="00A0"/>
      </w:tblPr>
      <w:tblGrid>
        <w:gridCol w:w="2229"/>
        <w:gridCol w:w="3063"/>
      </w:tblGrid>
      <w:tr w:rsidR="00164E70">
        <w:tc>
          <w:tcPr>
            <w:tcW w:w="5292" w:type="dxa"/>
            <w:gridSpan w:val="2"/>
            <w:tcBorders>
              <w:top w:val="single" w:sz="4" w:space="0" w:color="auto"/>
              <w:left w:val="single" w:sz="4" w:space="0" w:color="auto"/>
              <w:bottom w:val="single" w:sz="4" w:space="0" w:color="auto"/>
              <w:right w:val="single" w:sz="4" w:space="0" w:color="auto"/>
            </w:tcBorders>
          </w:tcPr>
          <w:p w:rsidR="00164E70" w:rsidRDefault="00BC306F" w:rsidP="006239B3">
            <w:pPr>
              <w:pStyle w:val="Normal1"/>
              <w:rPr>
                <w:rFonts w:ascii="Times New Roman" w:eastAsia="Times New Roman" w:hAnsi="Times New Roman" w:cs="Times New Roman"/>
                <w:sz w:val="24"/>
              </w:rPr>
            </w:pPr>
            <w:r>
              <w:rPr>
                <w:rFonts w:ascii="Times New Roman" w:eastAsia="Times New Roman" w:hAnsi="Times New Roman" w:cs="Times New Roman"/>
                <w:sz w:val="24"/>
              </w:rPr>
              <w:t>Table 7</w:t>
            </w:r>
          </w:p>
          <w:p w:rsidR="00164E70" w:rsidRDefault="00164E70" w:rsidP="006239B3">
            <w:pPr>
              <w:pStyle w:val="Normal1"/>
              <w:rPr>
                <w:rFonts w:ascii="Times New Roman" w:eastAsia="Times New Roman" w:hAnsi="Times New Roman" w:cs="Times New Roman"/>
                <w:sz w:val="24"/>
              </w:rPr>
            </w:pPr>
          </w:p>
          <w:p w:rsidR="00164E70" w:rsidRDefault="00164E70" w:rsidP="00962AAA">
            <w:pPr>
              <w:pStyle w:val="Normal1"/>
              <w:rPr>
                <w:rFonts w:ascii="Times New Roman" w:eastAsia="Times New Roman" w:hAnsi="Times New Roman" w:cs="Times New Roman"/>
                <w:sz w:val="24"/>
              </w:rPr>
            </w:pPr>
            <w:r>
              <w:rPr>
                <w:rFonts w:ascii="Times New Roman" w:eastAsia="Times New Roman" w:hAnsi="Times New Roman" w:cs="Times New Roman"/>
                <w:i/>
                <w:sz w:val="24"/>
              </w:rPr>
              <w:t>Expected raw PPC in multiple choice environments</w:t>
            </w:r>
          </w:p>
        </w:tc>
      </w:tr>
      <w:tr w:rsidR="00164E70" w:rsidRPr="00BA4DDE">
        <w:tc>
          <w:tcPr>
            <w:tcW w:w="2229" w:type="dxa"/>
            <w:tcBorders>
              <w:top w:val="single" w:sz="4" w:space="0" w:color="auto"/>
              <w:left w:val="single" w:sz="4" w:space="0" w:color="auto"/>
              <w:bottom w:val="single" w:sz="4" w:space="0" w:color="auto"/>
              <w:right w:val="single" w:sz="4" w:space="0" w:color="auto"/>
            </w:tcBorders>
            <w:vAlign w:val="center"/>
          </w:tcPr>
          <w:p w:rsidR="00164E70" w:rsidRPr="00084CC1" w:rsidRDefault="00164E70" w:rsidP="00164E70">
            <w:pPr>
              <w:pStyle w:val="Normal1"/>
              <w:jc w:val="right"/>
              <w:rPr>
                <w:rFonts w:ascii="Times New Roman" w:eastAsia="Times New Roman" w:hAnsi="Times New Roman" w:cs="Times New Roman"/>
                <w:sz w:val="24"/>
                <w:u w:val="single"/>
              </w:rPr>
            </w:pPr>
            <w:r>
              <w:rPr>
                <w:rFonts w:ascii="Times New Roman" w:eastAsia="Times New Roman" w:hAnsi="Times New Roman" w:cs="Times New Roman"/>
                <w:sz w:val="24"/>
                <w:u w:val="single"/>
              </w:rPr>
              <w:t>Number of choices</w:t>
            </w:r>
          </w:p>
        </w:tc>
        <w:tc>
          <w:tcPr>
            <w:tcW w:w="3063" w:type="dxa"/>
            <w:tcBorders>
              <w:top w:val="single" w:sz="4" w:space="0" w:color="auto"/>
              <w:left w:val="single" w:sz="4" w:space="0" w:color="auto"/>
              <w:bottom w:val="single" w:sz="4" w:space="0" w:color="auto"/>
              <w:right w:val="single" w:sz="4" w:space="0" w:color="auto"/>
            </w:tcBorders>
          </w:tcPr>
          <w:p w:rsidR="00164E70" w:rsidRPr="00084CC1" w:rsidRDefault="00164E70" w:rsidP="001F0211">
            <w:pPr>
              <w:pStyle w:val="Normal1"/>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Expected raw PPC</w:t>
            </w:r>
          </w:p>
        </w:tc>
      </w:tr>
      <w:tr w:rsidR="00164E70">
        <w:tc>
          <w:tcPr>
            <w:tcW w:w="2229" w:type="dxa"/>
            <w:tcBorders>
              <w:top w:val="single" w:sz="4" w:space="0" w:color="auto"/>
              <w:left w:val="single" w:sz="4" w:space="0" w:color="auto"/>
              <w:bottom w:val="single" w:sz="4" w:space="0" w:color="auto"/>
              <w:right w:val="single" w:sz="4" w:space="0" w:color="auto"/>
            </w:tcBorders>
            <w:vAlign w:val="center"/>
          </w:tcPr>
          <w:p w:rsidR="00164E70" w:rsidRDefault="00164E70"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2</w:t>
            </w:r>
          </w:p>
        </w:tc>
        <w:tc>
          <w:tcPr>
            <w:tcW w:w="3063" w:type="dxa"/>
            <w:tcBorders>
              <w:top w:val="single" w:sz="4" w:space="0" w:color="auto"/>
              <w:left w:val="single" w:sz="4" w:space="0" w:color="auto"/>
              <w:bottom w:val="single" w:sz="4" w:space="0" w:color="auto"/>
              <w:right w:val="single" w:sz="4" w:space="0" w:color="auto"/>
            </w:tcBorders>
          </w:tcPr>
          <w:p w:rsidR="00164E70" w:rsidRDefault="006B7B30"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79</w:t>
            </w:r>
            <w:r w:rsidR="00164E70">
              <w:rPr>
                <w:rFonts w:ascii="Times New Roman" w:eastAsia="Times New Roman" w:hAnsi="Times New Roman" w:cs="Times New Roman"/>
                <w:sz w:val="24"/>
              </w:rPr>
              <w:t>%</w:t>
            </w:r>
          </w:p>
        </w:tc>
      </w:tr>
      <w:tr w:rsidR="00164E70">
        <w:tc>
          <w:tcPr>
            <w:tcW w:w="2229" w:type="dxa"/>
            <w:tcBorders>
              <w:top w:val="single" w:sz="4" w:space="0" w:color="auto"/>
              <w:left w:val="single" w:sz="4" w:space="0" w:color="auto"/>
              <w:bottom w:val="single" w:sz="4" w:space="0" w:color="auto"/>
              <w:right w:val="single" w:sz="4" w:space="0" w:color="auto"/>
            </w:tcBorders>
            <w:vAlign w:val="center"/>
          </w:tcPr>
          <w:p w:rsidR="00164E70" w:rsidRDefault="00164E70"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3</w:t>
            </w:r>
          </w:p>
        </w:tc>
        <w:tc>
          <w:tcPr>
            <w:tcW w:w="3063" w:type="dxa"/>
            <w:tcBorders>
              <w:top w:val="single" w:sz="4" w:space="0" w:color="auto"/>
              <w:left w:val="single" w:sz="4" w:space="0" w:color="auto"/>
              <w:bottom w:val="single" w:sz="4" w:space="0" w:color="auto"/>
              <w:right w:val="single" w:sz="4" w:space="0" w:color="auto"/>
            </w:tcBorders>
          </w:tcPr>
          <w:p w:rsidR="00164E70" w:rsidRDefault="006B7B30"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w:t>
            </w:r>
            <w:r w:rsidR="00164E70">
              <w:rPr>
                <w:rFonts w:ascii="Times New Roman" w:eastAsia="Times New Roman" w:hAnsi="Times New Roman" w:cs="Times New Roman"/>
                <w:sz w:val="24"/>
              </w:rPr>
              <w:t>%</w:t>
            </w:r>
          </w:p>
        </w:tc>
      </w:tr>
      <w:tr w:rsidR="00164E70">
        <w:tc>
          <w:tcPr>
            <w:tcW w:w="2229" w:type="dxa"/>
            <w:tcBorders>
              <w:top w:val="single" w:sz="4" w:space="0" w:color="auto"/>
              <w:left w:val="single" w:sz="4" w:space="0" w:color="auto"/>
              <w:bottom w:val="single" w:sz="4" w:space="0" w:color="auto"/>
              <w:right w:val="single" w:sz="4" w:space="0" w:color="auto"/>
            </w:tcBorders>
            <w:vAlign w:val="center"/>
          </w:tcPr>
          <w:p w:rsidR="00164E70" w:rsidRDefault="00164E70"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4</w:t>
            </w:r>
          </w:p>
        </w:tc>
        <w:tc>
          <w:tcPr>
            <w:tcW w:w="3063" w:type="dxa"/>
            <w:tcBorders>
              <w:top w:val="single" w:sz="4" w:space="0" w:color="auto"/>
              <w:left w:val="single" w:sz="4" w:space="0" w:color="auto"/>
              <w:bottom w:val="single" w:sz="4" w:space="0" w:color="auto"/>
              <w:right w:val="single" w:sz="4" w:space="0" w:color="auto"/>
            </w:tcBorders>
          </w:tcPr>
          <w:p w:rsidR="00164E70" w:rsidRDefault="006B7B30"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68</w:t>
            </w:r>
            <w:r w:rsidR="00164E70">
              <w:rPr>
                <w:rFonts w:ascii="Times New Roman" w:eastAsia="Times New Roman" w:hAnsi="Times New Roman" w:cs="Times New Roman"/>
                <w:sz w:val="24"/>
              </w:rPr>
              <w:t>%</w:t>
            </w:r>
          </w:p>
        </w:tc>
      </w:tr>
      <w:tr w:rsidR="00164E70">
        <w:tc>
          <w:tcPr>
            <w:tcW w:w="2229" w:type="dxa"/>
            <w:tcBorders>
              <w:top w:val="single" w:sz="4" w:space="0" w:color="auto"/>
              <w:left w:val="single" w:sz="4" w:space="0" w:color="auto"/>
              <w:bottom w:val="single" w:sz="4" w:space="0" w:color="auto"/>
              <w:right w:val="single" w:sz="4" w:space="0" w:color="auto"/>
            </w:tcBorders>
            <w:vAlign w:val="center"/>
          </w:tcPr>
          <w:p w:rsidR="00164E70" w:rsidRDefault="00164E70"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5</w:t>
            </w:r>
          </w:p>
        </w:tc>
        <w:tc>
          <w:tcPr>
            <w:tcW w:w="3063" w:type="dxa"/>
            <w:tcBorders>
              <w:top w:val="single" w:sz="4" w:space="0" w:color="auto"/>
              <w:left w:val="single" w:sz="4" w:space="0" w:color="auto"/>
              <w:bottom w:val="single" w:sz="4" w:space="0" w:color="auto"/>
              <w:right w:val="single" w:sz="4" w:space="0" w:color="auto"/>
            </w:tcBorders>
          </w:tcPr>
          <w:p w:rsidR="00164E70" w:rsidRDefault="006B7B30"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66</w:t>
            </w:r>
            <w:r w:rsidR="00164E70">
              <w:rPr>
                <w:rFonts w:ascii="Times New Roman" w:eastAsia="Times New Roman" w:hAnsi="Times New Roman" w:cs="Times New Roman"/>
                <w:sz w:val="24"/>
              </w:rPr>
              <w:t>%</w:t>
            </w:r>
          </w:p>
        </w:tc>
      </w:tr>
      <w:tr w:rsidR="00164E70">
        <w:tc>
          <w:tcPr>
            <w:tcW w:w="2229" w:type="dxa"/>
            <w:tcBorders>
              <w:top w:val="single" w:sz="4" w:space="0" w:color="auto"/>
              <w:left w:val="single" w:sz="4" w:space="0" w:color="auto"/>
              <w:bottom w:val="single" w:sz="4" w:space="0" w:color="auto"/>
              <w:right w:val="single" w:sz="4" w:space="0" w:color="auto"/>
            </w:tcBorders>
            <w:vAlign w:val="center"/>
          </w:tcPr>
          <w:p w:rsidR="00164E70" w:rsidRDefault="00164E70"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6</w:t>
            </w:r>
          </w:p>
        </w:tc>
        <w:tc>
          <w:tcPr>
            <w:tcW w:w="3063" w:type="dxa"/>
            <w:tcBorders>
              <w:top w:val="single" w:sz="4" w:space="0" w:color="auto"/>
              <w:left w:val="single" w:sz="4" w:space="0" w:color="auto"/>
              <w:bottom w:val="single" w:sz="4" w:space="0" w:color="auto"/>
              <w:right w:val="single" w:sz="4" w:space="0" w:color="auto"/>
            </w:tcBorders>
          </w:tcPr>
          <w:p w:rsidR="00164E70" w:rsidRDefault="006B7B30"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64</w:t>
            </w:r>
            <w:r w:rsidR="00164E70">
              <w:rPr>
                <w:rFonts w:ascii="Times New Roman" w:eastAsia="Times New Roman" w:hAnsi="Times New Roman" w:cs="Times New Roman"/>
                <w:sz w:val="24"/>
              </w:rPr>
              <w:t>%</w:t>
            </w:r>
          </w:p>
        </w:tc>
      </w:tr>
      <w:tr w:rsidR="00164E70">
        <w:tc>
          <w:tcPr>
            <w:tcW w:w="5292" w:type="dxa"/>
            <w:gridSpan w:val="2"/>
            <w:tcBorders>
              <w:top w:val="single" w:sz="4" w:space="0" w:color="auto"/>
              <w:left w:val="single" w:sz="4" w:space="0" w:color="auto"/>
              <w:bottom w:val="single" w:sz="4" w:space="0" w:color="auto"/>
              <w:right w:val="single" w:sz="4" w:space="0" w:color="auto"/>
            </w:tcBorders>
          </w:tcPr>
          <w:p w:rsidR="00164E70" w:rsidRDefault="00164E70" w:rsidP="00164E7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Note: based on </w:t>
            </w:r>
            <w:r w:rsidR="006B7B30">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guess-corrected PPC value of 57%.  </w:t>
            </w:r>
          </w:p>
        </w:tc>
      </w:tr>
    </w:tbl>
    <w:p w:rsidR="005E567F" w:rsidRPr="00164E70" w:rsidRDefault="003B7872" w:rsidP="006F3E71">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 order to enter a flow state, an individual must experience a balance between the perceived difficulty of the task and his or her self-perceived skill level (Csikszentmihalyi, </w:t>
      </w:r>
      <w:proofErr w:type="spellStart"/>
      <w:r>
        <w:rPr>
          <w:rFonts w:ascii="Times New Roman" w:eastAsia="Times New Roman" w:hAnsi="Times New Roman" w:cs="Times New Roman"/>
          <w:sz w:val="24"/>
        </w:rPr>
        <w:t>Abuhamdeh</w:t>
      </w:r>
      <w:proofErr w:type="spellEnd"/>
      <w:r>
        <w:rPr>
          <w:rFonts w:ascii="Times New Roman" w:eastAsia="Times New Roman" w:hAnsi="Times New Roman" w:cs="Times New Roman"/>
          <w:sz w:val="24"/>
        </w:rPr>
        <w:t>,</w:t>
      </w:r>
      <w:r w:rsidRPr="00E737C3">
        <w:rPr>
          <w:rFonts w:ascii="Times New Roman" w:eastAsia="Times New Roman" w:hAnsi="Times New Roman" w:cs="Times New Roman"/>
          <w:sz w:val="24"/>
        </w:rPr>
        <w:t xml:space="preserve"> Nakamura, Flow</w:t>
      </w:r>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Dweck</w:t>
      </w:r>
      <w:proofErr w:type="spellEnd"/>
      <w:r>
        <w:rPr>
          <w:rFonts w:ascii="Times New Roman" w:eastAsia="Times New Roman" w:hAnsi="Times New Roman" w:cs="Times New Roman"/>
          <w:sz w:val="24"/>
        </w:rPr>
        <w:t>, 2005).  Thus, what matters is not the number of items correct on a task, but the number of items known by the participant.  From this statement, it might have been expected that raw PPC values would not be consistent, but that guess-corrected PPC values would be.  The data from the present study reinforce the claim that self-per</w:t>
      </w:r>
      <w:r w:rsidR="006F3E71">
        <w:rPr>
          <w:rFonts w:ascii="Times New Roman" w:eastAsia="Times New Roman" w:hAnsi="Times New Roman" w:cs="Times New Roman"/>
          <w:sz w:val="24"/>
        </w:rPr>
        <w:t>ceived skill level (and not skill level data from other sources, such as score reports)</w:t>
      </w:r>
      <w:r>
        <w:rPr>
          <w:rFonts w:ascii="Times New Roman" w:eastAsia="Times New Roman" w:hAnsi="Times New Roman" w:cs="Times New Roman"/>
          <w:sz w:val="24"/>
        </w:rPr>
        <w:t xml:space="preserve"> must match perceived difficulty of the task</w:t>
      </w:r>
      <w:r w:rsidR="006F3E71">
        <w:rPr>
          <w:rFonts w:ascii="Times New Roman" w:eastAsia="Times New Roman" w:hAnsi="Times New Roman" w:cs="Times New Roman"/>
          <w:sz w:val="24"/>
        </w:rPr>
        <w:t xml:space="preserve"> in order for flow to take place</w:t>
      </w:r>
      <w:r>
        <w:rPr>
          <w:rFonts w:ascii="Times New Roman" w:eastAsia="Times New Roman" w:hAnsi="Times New Roman" w:cs="Times New Roman"/>
          <w:sz w:val="24"/>
        </w:rPr>
        <w:t xml:space="preserve">.  </w:t>
      </w:r>
    </w:p>
    <w:p w:rsidR="00120763" w:rsidRDefault="005E567F" w:rsidP="00037D0A">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 xml:space="preserve">Neuroticism and PPC.  </w:t>
      </w:r>
      <w:r w:rsidR="003B7872">
        <w:rPr>
          <w:rFonts w:ascii="Times New Roman" w:eastAsia="Times New Roman" w:hAnsi="Times New Roman" w:cs="Times New Roman"/>
          <w:sz w:val="24"/>
        </w:rPr>
        <w:t xml:space="preserve">There was some limited evidence of </w:t>
      </w:r>
      <w:r w:rsidR="006F3E71">
        <w:rPr>
          <w:rFonts w:ascii="Times New Roman" w:eastAsia="Times New Roman" w:hAnsi="Times New Roman" w:cs="Times New Roman"/>
          <w:sz w:val="24"/>
        </w:rPr>
        <w:t>a relationship between Neuroticism and PPC, but only in the</w:t>
      </w:r>
      <w:r w:rsidR="00D50A7A">
        <w:rPr>
          <w:rFonts w:ascii="Times New Roman" w:eastAsia="Times New Roman" w:hAnsi="Times New Roman" w:cs="Times New Roman"/>
          <w:sz w:val="24"/>
        </w:rPr>
        <w:t xml:space="preserve"> case of the kinesthetic task.  The small sample size (n = 37) of the Neuroticism test respondents likely decreased the power of the measure and prevented a true test of the hypothesis from occurring.  </w:t>
      </w:r>
      <w:r w:rsidR="002C753B">
        <w:rPr>
          <w:rFonts w:ascii="Times New Roman" w:eastAsia="Times New Roman" w:hAnsi="Times New Roman" w:cs="Times New Roman"/>
          <w:sz w:val="24"/>
        </w:rPr>
        <w:t>However, given the significant result for the kinesthetic task alone, and the nearly opposite result for the visual task (</w:t>
      </w:r>
      <w:r w:rsidR="002C753B" w:rsidRPr="002C753B">
        <w:rPr>
          <w:rFonts w:ascii="Times New Roman" w:eastAsia="Times New Roman" w:hAnsi="Times New Roman" w:cs="Times New Roman"/>
          <w:i/>
          <w:sz w:val="24"/>
        </w:rPr>
        <w:t>t</w:t>
      </w:r>
      <w:r w:rsidR="002C753B">
        <w:rPr>
          <w:rFonts w:ascii="Times New Roman" w:eastAsia="Times New Roman" w:hAnsi="Times New Roman" w:cs="Times New Roman"/>
          <w:sz w:val="24"/>
        </w:rPr>
        <w:t xml:space="preserve"> = -1.62, </w:t>
      </w:r>
      <w:r w:rsidR="002C753B" w:rsidRPr="002C753B">
        <w:rPr>
          <w:rFonts w:ascii="Times New Roman" w:eastAsia="Times New Roman" w:hAnsi="Times New Roman" w:cs="Times New Roman"/>
          <w:i/>
          <w:sz w:val="24"/>
        </w:rPr>
        <w:t>p</w:t>
      </w:r>
      <w:r w:rsidR="002C753B">
        <w:rPr>
          <w:rFonts w:ascii="Times New Roman" w:eastAsia="Times New Roman" w:hAnsi="Times New Roman" w:cs="Times New Roman"/>
          <w:sz w:val="24"/>
        </w:rPr>
        <w:t xml:space="preserve"> = .943, from table 4), one might speculate as to a connection.  The kinesthetic task involved many more actions per task than the visual and verbal tasks did.  The visual task required one action per task, which was comparing the estimated size of circles.  The verbal task required a number of rhyming comparisons per task equal to the size of the wordlist, which averaged approximately five words.  The kinesthetic task required the participant to hold and release the appropriate key multiple times per maze.  For instance, in the kinesthetic task prompt pictured in Appendix G, the participant would need to make eleven turns without running into a wall, which would require over 20 correctly timed key presses and releases.  In other words, a successful trial in the visual task requires completing one action at moderate likelihood of success, but a successful kinesthetic task trial requires completing many actions at high likelihood of success.  Perhaps those individuals with high Neuroticism are more pessimistic when estimating the likelihood of failure over a sequence of actions, when each of these actions has a high probability of success.  Prospect theory (</w:t>
      </w:r>
      <w:proofErr w:type="spellStart"/>
      <w:r w:rsidR="002C753B">
        <w:rPr>
          <w:rFonts w:ascii="Times New Roman" w:eastAsia="Times New Roman" w:hAnsi="Times New Roman" w:cs="Times New Roman"/>
          <w:sz w:val="24"/>
        </w:rPr>
        <w:t>Kahneman</w:t>
      </w:r>
      <w:proofErr w:type="spellEnd"/>
      <w:r w:rsidR="002C753B">
        <w:rPr>
          <w:rFonts w:ascii="Times New Roman" w:eastAsia="Times New Roman" w:hAnsi="Times New Roman" w:cs="Times New Roman"/>
          <w:sz w:val="24"/>
        </w:rPr>
        <w:t xml:space="preserve"> &amp; </w:t>
      </w:r>
      <w:proofErr w:type="spellStart"/>
      <w:r w:rsidR="002C753B">
        <w:rPr>
          <w:rFonts w:ascii="Times New Roman" w:eastAsia="Times New Roman" w:hAnsi="Times New Roman" w:cs="Times New Roman"/>
          <w:sz w:val="24"/>
        </w:rPr>
        <w:t>Tverskey</w:t>
      </w:r>
      <w:proofErr w:type="spellEnd"/>
      <w:r w:rsidR="002C753B">
        <w:rPr>
          <w:rFonts w:ascii="Times New Roman" w:eastAsia="Times New Roman" w:hAnsi="Times New Roman" w:cs="Times New Roman"/>
          <w:sz w:val="24"/>
        </w:rPr>
        <w:t xml:space="preserve">, 1979) presents a possible rationale for this distortion in perceived probability.  </w:t>
      </w:r>
      <w:r w:rsidR="00DB1B04">
        <w:rPr>
          <w:rFonts w:ascii="Times New Roman" w:eastAsia="Times New Roman" w:hAnsi="Times New Roman" w:cs="Times New Roman"/>
          <w:sz w:val="24"/>
        </w:rPr>
        <w:t xml:space="preserve">Prospect theory predicts that when making probabilistic decisions, people will commonly underweight the likelihood of highly likely but not certain events.  For instance, an event that has a likelihood of 95% will subjectively be weighted as having a lower </w:t>
      </w:r>
      <w:r w:rsidR="00901A6F">
        <w:rPr>
          <w:rFonts w:ascii="Times New Roman" w:eastAsia="Times New Roman" w:hAnsi="Times New Roman" w:cs="Times New Roman"/>
          <w:sz w:val="24"/>
        </w:rPr>
        <w:t xml:space="preserve">than 95% </w:t>
      </w:r>
      <w:r w:rsidR="00DB1B04">
        <w:rPr>
          <w:rFonts w:ascii="Times New Roman" w:eastAsia="Times New Roman" w:hAnsi="Times New Roman" w:cs="Times New Roman"/>
          <w:sz w:val="24"/>
        </w:rPr>
        <w:t xml:space="preserve">probability, but a certain event will subjectively be weighted as having a likelihood of 100%.  Perhaps there is a link between the pessimism inherent in high Neuroticism individuals and increased underweighting of highly likely probabilities.  </w:t>
      </w:r>
    </w:p>
    <w:p w:rsidR="00120763" w:rsidRDefault="00120763" w:rsidP="00037D0A">
      <w:pPr>
        <w:pStyle w:val="Normal1"/>
        <w:spacing w:line="480" w:lineRule="auto"/>
        <w:rPr>
          <w:rFonts w:ascii="Times New Roman" w:eastAsia="Times New Roman" w:hAnsi="Times New Roman" w:cs="Times New Roman"/>
          <w:b/>
          <w:sz w:val="24"/>
        </w:rPr>
      </w:pPr>
      <w:r w:rsidRPr="00120763">
        <w:rPr>
          <w:rFonts w:ascii="Times New Roman" w:eastAsia="Times New Roman" w:hAnsi="Times New Roman" w:cs="Times New Roman"/>
          <w:b/>
          <w:sz w:val="24"/>
        </w:rPr>
        <w:t>Anticipated Confounds</w:t>
      </w:r>
    </w:p>
    <w:p w:rsidR="00120763" w:rsidRDefault="00120763" w:rsidP="00120763">
      <w:pPr>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Neuroticism.  </w:t>
      </w:r>
      <w:r>
        <w:rPr>
          <w:rFonts w:ascii="Times New Roman" w:eastAsia="Times New Roman" w:hAnsi="Times New Roman" w:cs="Times New Roman"/>
          <w:sz w:val="24"/>
          <w:highlight w:val="white"/>
        </w:rPr>
        <w:t xml:space="preserve">This research cited frustration response and avoidance of negative stimuli in its theoretical justification.  Thus, it was important to check for individual response to these two factors to see how much of an effect they would have on participant choices.  According to </w:t>
      </w:r>
      <w:proofErr w:type="spellStart"/>
      <w:r>
        <w:rPr>
          <w:rFonts w:ascii="Times New Roman" w:eastAsia="Times New Roman" w:hAnsi="Times New Roman" w:cs="Times New Roman"/>
          <w:sz w:val="24"/>
          <w:highlight w:val="white"/>
        </w:rPr>
        <w:t>Jeroniumus</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Riese</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Sanderman</w:t>
      </w:r>
      <w:proofErr w:type="spellEnd"/>
      <w:r>
        <w:rPr>
          <w:rFonts w:ascii="Times New Roman" w:eastAsia="Times New Roman" w:hAnsi="Times New Roman" w:cs="Times New Roman"/>
          <w:sz w:val="24"/>
          <w:highlight w:val="white"/>
        </w:rPr>
        <w:t xml:space="preserve"> &amp; </w:t>
      </w:r>
      <w:proofErr w:type="spellStart"/>
      <w:r>
        <w:rPr>
          <w:rFonts w:ascii="Times New Roman" w:eastAsia="Times New Roman" w:hAnsi="Times New Roman" w:cs="Times New Roman"/>
          <w:sz w:val="24"/>
          <w:highlight w:val="white"/>
        </w:rPr>
        <w:t>Ormel</w:t>
      </w:r>
      <w:proofErr w:type="spellEnd"/>
      <w:r>
        <w:rPr>
          <w:rFonts w:ascii="Times New Roman" w:eastAsia="Times New Roman" w:hAnsi="Times New Roman" w:cs="Times New Roman"/>
          <w:sz w:val="24"/>
          <w:highlight w:val="white"/>
        </w:rPr>
        <w:t xml:space="preserve"> (2014</w:t>
      </w:r>
      <w:ins w:id="128" w:author="Jeff Greenfield" w:date="2014-12-12T14:03:00Z">
        <w:r w:rsidR="00147631">
          <w:rPr>
            <w:rFonts w:ascii="Times New Roman" w:eastAsia="Times New Roman" w:hAnsi="Times New Roman" w:cs="Times New Roman"/>
            <w:sz w:val="24"/>
            <w:highlight w:val="white"/>
          </w:rPr>
          <w:t>, p.</w:t>
        </w:r>
        <w:r w:rsidR="00D465D9">
          <w:rPr>
            <w:rFonts w:ascii="Times New Roman" w:eastAsia="Times New Roman" w:hAnsi="Times New Roman" w:cs="Times New Roman"/>
            <w:sz w:val="24"/>
            <w:highlight w:val="white"/>
          </w:rPr>
          <w:t>3</w:t>
        </w:r>
      </w:ins>
      <w:r>
        <w:rPr>
          <w:rFonts w:ascii="Times New Roman" w:eastAsia="Times New Roman" w:hAnsi="Times New Roman" w:cs="Times New Roman"/>
          <w:sz w:val="24"/>
          <w:highlight w:val="white"/>
        </w:rPr>
        <w:t>), “</w:t>
      </w:r>
      <w:ins w:id="129" w:author="Jeff Greenfield" w:date="2014-12-12T14:03:00Z">
        <w:r w:rsidR="00147631">
          <w:rPr>
            <w:rFonts w:ascii="Times New Roman" w:eastAsia="Times New Roman" w:hAnsi="Times New Roman" w:cs="Times New Roman"/>
            <w:sz w:val="24"/>
          </w:rPr>
          <w:t>n</w:t>
        </w:r>
        <w:r w:rsidR="00147631" w:rsidRPr="00147631">
          <w:rPr>
            <w:rFonts w:ascii="Times New Roman" w:eastAsia="Times New Roman" w:hAnsi="Times New Roman" w:cs="Times New Roman"/>
            <w:sz w:val="24"/>
          </w:rPr>
          <w:t>euroticism is defined as the propensity to experience distress and negative emotio</w:t>
        </w:r>
        <w:r w:rsidR="00D465D9">
          <w:rPr>
            <w:rFonts w:ascii="Times New Roman" w:eastAsia="Times New Roman" w:hAnsi="Times New Roman" w:cs="Times New Roman"/>
            <w:sz w:val="24"/>
          </w:rPr>
          <w:t>ns</w:t>
        </w:r>
      </w:ins>
      <w:r>
        <w:rPr>
          <w:rFonts w:ascii="Times New Roman" w:eastAsia="Times New Roman" w:hAnsi="Times New Roman" w:cs="Times New Roman"/>
          <w:sz w:val="24"/>
          <w:highlight w:val="white"/>
        </w:rPr>
        <w:t>”, making neuroticism a good proxy for reactivity to negative stimuli.  Additionally, frustration tolerance is inversely correlated with the neuroticism trait (</w:t>
      </w:r>
      <w:proofErr w:type="spellStart"/>
      <w:r>
        <w:rPr>
          <w:rFonts w:ascii="Times New Roman" w:eastAsia="Times New Roman" w:hAnsi="Times New Roman" w:cs="Times New Roman"/>
          <w:sz w:val="24"/>
          <w:highlight w:val="white"/>
        </w:rPr>
        <w:t>Kundu</w:t>
      </w:r>
      <w:proofErr w:type="spellEnd"/>
      <w:r>
        <w:rPr>
          <w:rFonts w:ascii="Times New Roman" w:eastAsia="Times New Roman" w:hAnsi="Times New Roman" w:cs="Times New Roman"/>
          <w:sz w:val="24"/>
          <w:highlight w:val="white"/>
        </w:rPr>
        <w:t xml:space="preserve"> &amp; </w:t>
      </w:r>
      <w:proofErr w:type="spellStart"/>
      <w:r>
        <w:rPr>
          <w:rFonts w:ascii="Times New Roman" w:eastAsia="Times New Roman" w:hAnsi="Times New Roman" w:cs="Times New Roman"/>
          <w:sz w:val="24"/>
          <w:highlight w:val="white"/>
        </w:rPr>
        <w:t>Basu</w:t>
      </w:r>
      <w:proofErr w:type="spellEnd"/>
      <w:r>
        <w:rPr>
          <w:rFonts w:ascii="Times New Roman" w:eastAsia="Times New Roman" w:hAnsi="Times New Roman" w:cs="Times New Roman"/>
          <w:sz w:val="24"/>
          <w:highlight w:val="white"/>
        </w:rPr>
        <w:t xml:space="preserve">, 1991).  Thus, assessing for the neuroticism trait in participants was an appropriate way to control for both of these factors.  </w:t>
      </w:r>
    </w:p>
    <w:p w:rsidR="00120763" w:rsidRPr="00C94F17" w:rsidRDefault="002340A0" w:rsidP="00120763">
      <w:pPr>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 xml:space="preserve">Anticipating neuroticism as a possible covariate </w:t>
      </w:r>
      <w:r w:rsidR="00120763">
        <w:rPr>
          <w:rFonts w:ascii="Times New Roman" w:eastAsia="Times New Roman" w:hAnsi="Times New Roman" w:cs="Times New Roman"/>
          <w:sz w:val="24"/>
          <w:highlight w:val="white"/>
        </w:rPr>
        <w:t xml:space="preserve">and testing for </w:t>
      </w:r>
      <w:r>
        <w:rPr>
          <w:rFonts w:ascii="Times New Roman" w:eastAsia="Times New Roman" w:hAnsi="Times New Roman" w:cs="Times New Roman"/>
          <w:sz w:val="24"/>
          <w:highlight w:val="white"/>
        </w:rPr>
        <w:t>its</w:t>
      </w:r>
      <w:r w:rsidR="00120763">
        <w:rPr>
          <w:rFonts w:ascii="Times New Roman" w:eastAsia="Times New Roman" w:hAnsi="Times New Roman" w:cs="Times New Roman"/>
          <w:sz w:val="24"/>
          <w:highlight w:val="white"/>
        </w:rPr>
        <w:t xml:space="preserve"> effects on PPC </w:t>
      </w:r>
      <w:bookmarkStart w:id="130" w:name="_GoBack"/>
      <w:bookmarkEnd w:id="130"/>
      <w:r w:rsidR="00120763">
        <w:rPr>
          <w:rFonts w:ascii="Times New Roman" w:eastAsia="Times New Roman" w:hAnsi="Times New Roman" w:cs="Times New Roman"/>
          <w:sz w:val="24"/>
          <w:highlight w:val="white"/>
        </w:rPr>
        <w:t xml:space="preserve">values proved to be fruitful.  </w:t>
      </w:r>
      <w:r>
        <w:rPr>
          <w:rFonts w:ascii="Times New Roman" w:eastAsia="Times New Roman" w:hAnsi="Times New Roman" w:cs="Times New Roman"/>
          <w:sz w:val="24"/>
          <w:highlight w:val="white"/>
        </w:rPr>
        <w:t>Even though the number of participants who completed the neuroticism inventory was relatively small (</w:t>
      </w:r>
      <w:r w:rsidRPr="002340A0">
        <w:rPr>
          <w:rFonts w:ascii="Times New Roman" w:eastAsia="Times New Roman" w:hAnsi="Times New Roman" w:cs="Times New Roman"/>
          <w:i/>
          <w:sz w:val="24"/>
          <w:highlight w:val="white"/>
        </w:rPr>
        <w:t>n</w:t>
      </w:r>
      <w:r>
        <w:rPr>
          <w:rFonts w:ascii="Times New Roman" w:eastAsia="Times New Roman" w:hAnsi="Times New Roman" w:cs="Times New Roman"/>
          <w:sz w:val="24"/>
          <w:highlight w:val="white"/>
        </w:rPr>
        <w:t xml:space="preserve"> = 37), a significant correlation was found between neuroticism score and IPPC value on the kinesthetic task.  Additionally, the effect of neuroticis</w:t>
      </w:r>
      <w:r w:rsidR="00245238">
        <w:rPr>
          <w:rFonts w:ascii="Times New Roman" w:eastAsia="Times New Roman" w:hAnsi="Times New Roman" w:cs="Times New Roman"/>
          <w:sz w:val="24"/>
          <w:highlight w:val="white"/>
        </w:rPr>
        <w:t xml:space="preserve">m on the visual task was nearly </w:t>
      </w:r>
      <w:r>
        <w:rPr>
          <w:rFonts w:ascii="Times New Roman" w:eastAsia="Times New Roman" w:hAnsi="Times New Roman" w:cs="Times New Roman"/>
          <w:sz w:val="24"/>
          <w:highlight w:val="white"/>
        </w:rPr>
        <w:t>opposite, though it failed to achieve statistical significance due to the one-tailed statistical t</w:t>
      </w:r>
      <w:r w:rsidR="00245238">
        <w:rPr>
          <w:rFonts w:ascii="Times New Roman" w:eastAsia="Times New Roman" w:hAnsi="Times New Roman" w:cs="Times New Roman"/>
          <w:sz w:val="24"/>
          <w:highlight w:val="white"/>
        </w:rPr>
        <w:t xml:space="preserve">est (please see table 6).  The </w:t>
      </w:r>
      <w:r>
        <w:rPr>
          <w:rFonts w:ascii="Times New Roman" w:eastAsia="Times New Roman" w:hAnsi="Times New Roman" w:cs="Times New Roman"/>
          <w:sz w:val="24"/>
          <w:highlight w:val="white"/>
        </w:rPr>
        <w:t>interaction</w:t>
      </w:r>
      <w:r w:rsidR="00245238">
        <w:rPr>
          <w:rFonts w:ascii="Times New Roman" w:eastAsia="Times New Roman" w:hAnsi="Times New Roman" w:cs="Times New Roman"/>
          <w:sz w:val="24"/>
          <w:highlight w:val="white"/>
        </w:rPr>
        <w:t>s</w:t>
      </w:r>
      <w:r>
        <w:rPr>
          <w:rFonts w:ascii="Times New Roman" w:eastAsia="Times New Roman" w:hAnsi="Times New Roman" w:cs="Times New Roman"/>
          <w:sz w:val="24"/>
          <w:highlight w:val="white"/>
        </w:rPr>
        <w:t xml:space="preserve"> between neuroticism, PPC and task type </w:t>
      </w:r>
      <w:r w:rsidR="00245238">
        <w:rPr>
          <w:rFonts w:ascii="Times New Roman" w:eastAsia="Times New Roman" w:hAnsi="Times New Roman" w:cs="Times New Roman"/>
          <w:sz w:val="24"/>
          <w:highlight w:val="white"/>
        </w:rPr>
        <w:t>indicate</w:t>
      </w:r>
      <w:r>
        <w:rPr>
          <w:rFonts w:ascii="Times New Roman" w:eastAsia="Times New Roman" w:hAnsi="Times New Roman" w:cs="Times New Roman"/>
          <w:sz w:val="24"/>
          <w:highlight w:val="white"/>
        </w:rPr>
        <w:t xml:space="preserve"> </w:t>
      </w:r>
      <w:r w:rsidR="00245238">
        <w:rPr>
          <w:rFonts w:ascii="Times New Roman" w:eastAsia="Times New Roman" w:hAnsi="Times New Roman" w:cs="Times New Roman"/>
          <w:sz w:val="24"/>
          <w:highlight w:val="white"/>
        </w:rPr>
        <w:t xml:space="preserve">that more study is warranted.  </w:t>
      </w:r>
    </w:p>
    <w:p w:rsidR="00120763" w:rsidRPr="00C94F17" w:rsidRDefault="00120763" w:rsidP="00120763">
      <w:pPr>
        <w:pStyle w:val="Normal1"/>
        <w:spacing w:line="480" w:lineRule="auto"/>
        <w:ind w:firstLine="720"/>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Learning m</w:t>
      </w:r>
      <w:r w:rsidRPr="00BD4038">
        <w:rPr>
          <w:rFonts w:ascii="Times New Roman" w:eastAsia="Times New Roman" w:hAnsi="Times New Roman" w:cs="Times New Roman"/>
          <w:b/>
          <w:sz w:val="24"/>
          <w:highlight w:val="white"/>
        </w:rPr>
        <w:t>odalities</w:t>
      </w:r>
      <w:r>
        <w:rPr>
          <w:rFonts w:ascii="Times New Roman" w:eastAsia="Times New Roman" w:hAnsi="Times New Roman" w:cs="Times New Roman"/>
          <w:b/>
          <w:sz w:val="24"/>
          <w:highlight w:val="white"/>
        </w:rPr>
        <w:t xml:space="preserve">.  </w:t>
      </w:r>
      <w:r>
        <w:rPr>
          <w:rFonts w:ascii="Times New Roman" w:eastAsia="Times New Roman" w:hAnsi="Times New Roman" w:cs="Times New Roman"/>
          <w:sz w:val="24"/>
          <w:highlight w:val="white"/>
        </w:rPr>
        <w:t>Schmidhuber’s formal theory of fun states that enjoyment, fun and interest happen when some redundancy in the data for our world is illuminated and we are able to recode our worldview in a smaller footprint (Schmidhuber, 2010).  That is to say, enjoyment happens when learning happens.  Since this research explicitly used the equivalence between learning and enjoyment as part of its theoretical justification, it was important to make sure that any learning related confounds were minimized wh</w:t>
      </w:r>
      <w:r w:rsidR="002340A0">
        <w:rPr>
          <w:rFonts w:ascii="Times New Roman" w:eastAsia="Times New Roman" w:hAnsi="Times New Roman" w:cs="Times New Roman"/>
          <w:sz w:val="24"/>
          <w:highlight w:val="white"/>
        </w:rPr>
        <w:t>en trying to estimate PPC</w:t>
      </w:r>
      <w:r>
        <w:rPr>
          <w:rFonts w:ascii="Times New Roman" w:eastAsia="Times New Roman" w:hAnsi="Times New Roman" w:cs="Times New Roman"/>
          <w:sz w:val="24"/>
          <w:highlight w:val="white"/>
        </w:rPr>
        <w:t xml:space="preserve"> values.  Specifically, slower learning might have increased the rate of getting answers wrong on a task.  This would likely have increased frustration levels and decreased the level of difficulty with which a user felt most comfortable.  </w:t>
      </w:r>
    </w:p>
    <w:p w:rsidR="002340A0" w:rsidRPr="00245238" w:rsidRDefault="00120763" w:rsidP="00245238">
      <w:pPr>
        <w:pStyle w:val="Normal1"/>
        <w:spacing w:line="480" w:lineRule="auto"/>
        <w:ind w:firstLine="720"/>
        <w:rPr>
          <w:rStyle w:val="CommentReference"/>
        </w:rPr>
      </w:pPr>
      <w:r>
        <w:rPr>
          <w:rFonts w:ascii="Times New Roman" w:eastAsia="Times New Roman" w:hAnsi="Times New Roman" w:cs="Times New Roman"/>
          <w:sz w:val="24"/>
          <w:highlight w:val="white"/>
        </w:rPr>
        <w:t>A p</w:t>
      </w:r>
      <w:r w:rsidRPr="004B143D">
        <w:rPr>
          <w:rFonts w:ascii="Times New Roman" w:eastAsia="Times New Roman" w:hAnsi="Times New Roman" w:cs="Times New Roman"/>
          <w:sz w:val="24"/>
          <w:highlight w:val="white"/>
        </w:rPr>
        <w:t xml:space="preserve">ossible </w:t>
      </w:r>
      <w:r>
        <w:rPr>
          <w:rFonts w:ascii="Times New Roman" w:eastAsia="Times New Roman" w:hAnsi="Times New Roman" w:cs="Times New Roman"/>
          <w:sz w:val="24"/>
          <w:highlight w:val="white"/>
        </w:rPr>
        <w:t>factor affecting learning</w:t>
      </w:r>
      <w:r w:rsidRPr="004B143D">
        <w:rPr>
          <w:rFonts w:ascii="Times New Roman" w:eastAsia="Times New Roman" w:hAnsi="Times New Roman" w:cs="Times New Roman"/>
          <w:sz w:val="24"/>
          <w:highlight w:val="white"/>
        </w:rPr>
        <w:t xml:space="preserve"> </w:t>
      </w:r>
      <w:r>
        <w:rPr>
          <w:rFonts w:ascii="Times New Roman" w:eastAsia="Times New Roman" w:hAnsi="Times New Roman" w:cs="Times New Roman"/>
          <w:sz w:val="24"/>
          <w:highlight w:val="white"/>
        </w:rPr>
        <w:t>was</w:t>
      </w:r>
      <w:r w:rsidRPr="004B143D">
        <w:rPr>
          <w:rFonts w:ascii="Times New Roman" w:eastAsia="Times New Roman" w:hAnsi="Times New Roman" w:cs="Times New Roman"/>
          <w:sz w:val="24"/>
          <w:highlight w:val="white"/>
        </w:rPr>
        <w:t xml:space="preserve"> the participant’s preferre</w:t>
      </w:r>
      <w:r>
        <w:rPr>
          <w:rFonts w:ascii="Times New Roman" w:eastAsia="Times New Roman" w:hAnsi="Times New Roman" w:cs="Times New Roman"/>
          <w:sz w:val="24"/>
          <w:highlight w:val="white"/>
        </w:rPr>
        <w:t xml:space="preserve">d learning modality, or the mode through which </w:t>
      </w:r>
      <w:r w:rsidR="00245238">
        <w:rPr>
          <w:rFonts w:ascii="Times New Roman" w:eastAsia="Times New Roman" w:hAnsi="Times New Roman" w:cs="Times New Roman"/>
          <w:sz w:val="24"/>
          <w:highlight w:val="white"/>
        </w:rPr>
        <w:t>the</w:t>
      </w:r>
      <w:r>
        <w:rPr>
          <w:rFonts w:ascii="Times New Roman" w:eastAsia="Times New Roman" w:hAnsi="Times New Roman" w:cs="Times New Roman"/>
          <w:sz w:val="24"/>
          <w:highlight w:val="white"/>
        </w:rPr>
        <w:t xml:space="preserve"> individual</w:t>
      </w:r>
      <w:r w:rsidRPr="004B143D">
        <w:rPr>
          <w:rFonts w:ascii="Times New Roman" w:eastAsia="Times New Roman" w:hAnsi="Times New Roman" w:cs="Times New Roman"/>
          <w:sz w:val="24"/>
          <w:highlight w:val="white"/>
        </w:rPr>
        <w:t xml:space="preserve"> most readily absorbs</w:t>
      </w:r>
      <w:r>
        <w:rPr>
          <w:rFonts w:ascii="Times New Roman" w:eastAsia="Times New Roman" w:hAnsi="Times New Roman" w:cs="Times New Roman"/>
          <w:sz w:val="24"/>
          <w:highlight w:val="white"/>
        </w:rPr>
        <w:t xml:space="preserve"> and retains</w:t>
      </w:r>
      <w:r w:rsidRPr="004B143D">
        <w:rPr>
          <w:rFonts w:ascii="Times New Roman" w:eastAsia="Times New Roman" w:hAnsi="Times New Roman" w:cs="Times New Roman"/>
          <w:sz w:val="24"/>
          <w:highlight w:val="white"/>
        </w:rPr>
        <w:t xml:space="preserve"> information.</w:t>
      </w:r>
      <w:r>
        <w:rPr>
          <w:rFonts w:ascii="Times New Roman" w:eastAsia="Times New Roman" w:hAnsi="Times New Roman" w:cs="Times New Roman"/>
          <w:sz w:val="24"/>
          <w:highlight w:val="white"/>
        </w:rPr>
        <w:t xml:space="preserve">  </w:t>
      </w:r>
      <w:r w:rsidR="00245238">
        <w:rPr>
          <w:rFonts w:ascii="Times New Roman" w:eastAsia="Times New Roman" w:hAnsi="Times New Roman" w:cs="Times New Roman"/>
          <w:sz w:val="24"/>
          <w:highlight w:val="white"/>
        </w:rPr>
        <w:t xml:space="preserve">The current study </w:t>
      </w:r>
      <w:r w:rsidRPr="004B143D">
        <w:rPr>
          <w:rFonts w:ascii="Times New Roman" w:eastAsia="Times New Roman" w:hAnsi="Times New Roman" w:cs="Times New Roman"/>
          <w:sz w:val="24"/>
          <w:highlight w:val="white"/>
        </w:rPr>
        <w:t>adopt</w:t>
      </w:r>
      <w:r>
        <w:rPr>
          <w:rFonts w:ascii="Times New Roman" w:eastAsia="Times New Roman" w:hAnsi="Times New Roman" w:cs="Times New Roman"/>
          <w:sz w:val="24"/>
          <w:highlight w:val="white"/>
        </w:rPr>
        <w:t>ed</w:t>
      </w:r>
      <w:r w:rsidRPr="004B143D">
        <w:rPr>
          <w:rFonts w:ascii="Times New Roman" w:eastAsia="Times New Roman" w:hAnsi="Times New Roman" w:cs="Times New Roman"/>
          <w:sz w:val="24"/>
          <w:highlight w:val="white"/>
        </w:rPr>
        <w:t xml:space="preserve"> the set of learning modalities in the Swassing Barbe Modality Index (SBMI</w:t>
      </w:r>
      <w:r>
        <w:rPr>
          <w:rFonts w:ascii="Times New Roman" w:eastAsia="Times New Roman" w:hAnsi="Times New Roman" w:cs="Times New Roman"/>
          <w:sz w:val="24"/>
          <w:highlight w:val="white"/>
        </w:rPr>
        <w:t>) (Barbe &amp; Swassing, 1979).</w:t>
      </w:r>
      <w:r w:rsidRPr="004B143D">
        <w:rPr>
          <w:rFonts w:ascii="Times New Roman" w:eastAsia="Times New Roman" w:hAnsi="Times New Roman" w:cs="Times New Roman"/>
          <w:sz w:val="24"/>
          <w:highlight w:val="white"/>
        </w:rPr>
        <w:t xml:space="preserve"> These learning modalities </w:t>
      </w:r>
      <w:r>
        <w:rPr>
          <w:rFonts w:ascii="Times New Roman" w:eastAsia="Times New Roman" w:hAnsi="Times New Roman" w:cs="Times New Roman"/>
          <w:sz w:val="24"/>
          <w:highlight w:val="white"/>
        </w:rPr>
        <w:t>are</w:t>
      </w:r>
      <w:r w:rsidRPr="004B143D">
        <w:rPr>
          <w:rFonts w:ascii="Times New Roman" w:eastAsia="Times New Roman" w:hAnsi="Times New Roman" w:cs="Times New Roman"/>
          <w:sz w:val="24"/>
          <w:highlight w:val="white"/>
        </w:rPr>
        <w:t xml:space="preserve"> “visual”, “au</w:t>
      </w:r>
      <w:r>
        <w:rPr>
          <w:rFonts w:ascii="Times New Roman" w:eastAsia="Times New Roman" w:hAnsi="Times New Roman" w:cs="Times New Roman"/>
          <w:sz w:val="24"/>
          <w:highlight w:val="white"/>
        </w:rPr>
        <w:t>ditory” and “kinesthetic”</w:t>
      </w:r>
      <w:r w:rsidRPr="004B143D">
        <w:rPr>
          <w:rFonts w:ascii="Times New Roman" w:eastAsia="Times New Roman" w:hAnsi="Times New Roman" w:cs="Times New Roman"/>
          <w:sz w:val="24"/>
          <w:highlight w:val="white"/>
        </w:rPr>
        <w:t xml:space="preserve">.  There is </w:t>
      </w:r>
      <w:r>
        <w:rPr>
          <w:rFonts w:ascii="Times New Roman" w:eastAsia="Times New Roman" w:hAnsi="Times New Roman" w:cs="Times New Roman"/>
          <w:sz w:val="24"/>
          <w:highlight w:val="white"/>
        </w:rPr>
        <w:t xml:space="preserve">evidence that learning rate is independent of specific types of learning-modality dependent performance across settings.  For instance, one study found that memory performance in a sensory domain is not correlated with </w:t>
      </w:r>
      <w:r w:rsidR="00245238">
        <w:rPr>
          <w:rFonts w:ascii="Times New Roman" w:eastAsia="Times New Roman" w:hAnsi="Times New Roman" w:cs="Times New Roman"/>
          <w:sz w:val="24"/>
          <w:highlight w:val="white"/>
        </w:rPr>
        <w:t xml:space="preserve">preferred </w:t>
      </w:r>
      <w:r>
        <w:rPr>
          <w:rFonts w:ascii="Times New Roman" w:eastAsia="Times New Roman" w:hAnsi="Times New Roman" w:cs="Times New Roman"/>
          <w:sz w:val="24"/>
          <w:highlight w:val="white"/>
        </w:rPr>
        <w:t>learning modality (</w:t>
      </w:r>
      <w:r w:rsidRPr="004B143D">
        <w:rPr>
          <w:rFonts w:ascii="Times New Roman" w:eastAsia="Times New Roman" w:hAnsi="Times New Roman" w:cs="Times New Roman"/>
          <w:sz w:val="24"/>
        </w:rPr>
        <w:t>Krätzig &amp; Arbuthnott, 2006)</w:t>
      </w:r>
      <w:r>
        <w:rPr>
          <w:rFonts w:ascii="Times New Roman" w:eastAsia="Times New Roman" w:hAnsi="Times New Roman" w:cs="Times New Roman"/>
          <w:sz w:val="24"/>
        </w:rPr>
        <w:t>.  This research provided one game from each of the three SBMI learning domains i</w:t>
      </w:r>
      <w:r w:rsidRPr="004B143D">
        <w:rPr>
          <w:rFonts w:ascii="Times New Roman" w:eastAsia="Times New Roman" w:hAnsi="Times New Roman" w:cs="Times New Roman"/>
          <w:sz w:val="24"/>
        </w:rPr>
        <w:t xml:space="preserve">n order to examine the possible effects of learning style on learning rate. </w:t>
      </w:r>
      <w:r w:rsidR="00245238">
        <w:rPr>
          <w:rFonts w:ascii="Times New Roman" w:eastAsia="Times New Roman" w:hAnsi="Times New Roman" w:cs="Times New Roman"/>
          <w:sz w:val="24"/>
        </w:rPr>
        <w:t xml:space="preserve"> However, there were no observed differences between guess-corrected PPC va</w:t>
      </w:r>
      <w:r w:rsidR="00563540">
        <w:rPr>
          <w:rFonts w:ascii="Times New Roman" w:eastAsia="Times New Roman" w:hAnsi="Times New Roman" w:cs="Times New Roman"/>
          <w:sz w:val="24"/>
        </w:rPr>
        <w:t xml:space="preserve">lues for the three task types, indicating no overall preference for any of the three modalities.  </w:t>
      </w:r>
      <w:r w:rsidR="00245238">
        <w:rPr>
          <w:rFonts w:ascii="Times New Roman" w:eastAsia="Times New Roman" w:hAnsi="Times New Roman" w:cs="Times New Roman"/>
          <w:sz w:val="24"/>
        </w:rPr>
        <w:t xml:space="preserve"> </w:t>
      </w:r>
    </w:p>
    <w:p w:rsidR="0050710C" w:rsidRPr="00207FCB" w:rsidRDefault="002918C2" w:rsidP="002340A0">
      <w:pPr>
        <w:pStyle w:val="Normal1"/>
        <w:spacing w:line="480" w:lineRule="auto"/>
        <w:rPr>
          <w:rFonts w:ascii="Times New Roman" w:eastAsia="Times New Roman" w:hAnsi="Times New Roman" w:cs="Times New Roman"/>
          <w:b/>
          <w:sz w:val="24"/>
        </w:rPr>
      </w:pPr>
      <w:r w:rsidRPr="00207FCB">
        <w:rPr>
          <w:rFonts w:ascii="Times New Roman" w:eastAsia="Times New Roman" w:hAnsi="Times New Roman" w:cs="Times New Roman"/>
          <w:b/>
          <w:sz w:val="24"/>
        </w:rPr>
        <w:t>Limitations</w:t>
      </w:r>
    </w:p>
    <w:p w:rsidR="00901A6F" w:rsidRPr="0069751A" w:rsidRDefault="00901A6F" w:rsidP="006D4CF8">
      <w:pPr>
        <w:pStyle w:val="Normal1"/>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Indirect measurement of PPC.  </w:t>
      </w:r>
      <w:r w:rsidR="0069751A">
        <w:rPr>
          <w:rFonts w:ascii="Times New Roman" w:eastAsia="Times New Roman" w:hAnsi="Times New Roman" w:cs="Times New Roman"/>
          <w:sz w:val="24"/>
          <w:highlight w:val="white"/>
        </w:rPr>
        <w:t>The present study did not directly measure the percentage preferences of participants.  Instead, it inferred values from participants’ win/loss records on tasks and their difficulty value preferences.  As such, there is a possibility that the measures employed were not valid.  In order to mitigate this possibility, two measurements were made using different techniques and different data.  These two measurements (IPPC means and APPC) converged for all tasks (</w:t>
      </w:r>
      <w:ins w:id="131" w:author="michele h" w:date="2014-12-10T21:55:00Z">
        <w:r w:rsidR="00626CEA">
          <w:rPr>
            <w:rFonts w:ascii="Times New Roman" w:eastAsia="Times New Roman" w:hAnsi="Times New Roman" w:cs="Times New Roman"/>
            <w:sz w:val="24"/>
            <w:highlight w:val="white"/>
          </w:rPr>
          <w:t>T</w:t>
        </w:r>
      </w:ins>
      <w:r w:rsidR="0069751A">
        <w:rPr>
          <w:rFonts w:ascii="Times New Roman" w:eastAsia="Times New Roman" w:hAnsi="Times New Roman" w:cs="Times New Roman"/>
          <w:sz w:val="24"/>
          <w:highlight w:val="white"/>
        </w:rPr>
        <w:t xml:space="preserve">able 4), which increased the likelihood of validity of the PPC measurements.  However, there still exists the possibility that both PPC measurements were invalid.  </w:t>
      </w:r>
    </w:p>
    <w:p w:rsidR="00901A6F" w:rsidRPr="0069751A" w:rsidRDefault="00901A6F" w:rsidP="006D4CF8">
      <w:pPr>
        <w:pStyle w:val="Normal1"/>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Lack of consequences.  </w:t>
      </w:r>
      <w:r w:rsidR="0069751A">
        <w:rPr>
          <w:rFonts w:ascii="Times New Roman" w:eastAsia="Times New Roman" w:hAnsi="Times New Roman" w:cs="Times New Roman"/>
          <w:sz w:val="24"/>
          <w:highlight w:val="white"/>
        </w:rPr>
        <w:t xml:space="preserve">Unlike many computer-based tasks, there were no consequences for a win or a loss in the current study’s tasks.  Some games have in-game consequences for outcomes, such as </w:t>
      </w:r>
      <w:r w:rsidR="00120763">
        <w:rPr>
          <w:rFonts w:ascii="Times New Roman" w:eastAsia="Times New Roman" w:hAnsi="Times New Roman" w:cs="Times New Roman"/>
          <w:sz w:val="24"/>
          <w:highlight w:val="white"/>
        </w:rPr>
        <w:t xml:space="preserve">giving or taking away </w:t>
      </w:r>
      <w:r w:rsidR="0069751A">
        <w:rPr>
          <w:rFonts w:ascii="Times New Roman" w:eastAsia="Times New Roman" w:hAnsi="Times New Roman" w:cs="Times New Roman"/>
          <w:sz w:val="24"/>
          <w:highlight w:val="white"/>
        </w:rPr>
        <w:t xml:space="preserve">points, equipment, or </w:t>
      </w:r>
      <w:r w:rsidR="00120763">
        <w:rPr>
          <w:rFonts w:ascii="Times New Roman" w:eastAsia="Times New Roman" w:hAnsi="Times New Roman" w:cs="Times New Roman"/>
          <w:sz w:val="24"/>
          <w:highlight w:val="white"/>
        </w:rPr>
        <w:t>currency</w:t>
      </w:r>
      <w:r w:rsidR="0069751A">
        <w:rPr>
          <w:rFonts w:ascii="Times New Roman" w:eastAsia="Times New Roman" w:hAnsi="Times New Roman" w:cs="Times New Roman"/>
          <w:sz w:val="24"/>
          <w:highlight w:val="white"/>
        </w:rPr>
        <w:t>.  Others provide social consequences for success or failure, such as changing a participant’s rank on a leader-board.  This lack of incentive was by design, as the current study intended to measure preferred percentage correct</w:t>
      </w:r>
      <w:r w:rsidR="00120763">
        <w:rPr>
          <w:rFonts w:ascii="Times New Roman" w:eastAsia="Times New Roman" w:hAnsi="Times New Roman" w:cs="Times New Roman"/>
          <w:sz w:val="24"/>
          <w:highlight w:val="white"/>
        </w:rPr>
        <w:t xml:space="preserve"> isolated from other factors</w:t>
      </w:r>
      <w:r w:rsidR="0069751A">
        <w:rPr>
          <w:rFonts w:ascii="Times New Roman" w:eastAsia="Times New Roman" w:hAnsi="Times New Roman" w:cs="Times New Roman"/>
          <w:sz w:val="24"/>
          <w:highlight w:val="white"/>
        </w:rPr>
        <w:t xml:space="preserve">.  </w:t>
      </w:r>
      <w:r w:rsidR="00120763">
        <w:rPr>
          <w:rFonts w:ascii="Times New Roman" w:eastAsia="Times New Roman" w:hAnsi="Times New Roman" w:cs="Times New Roman"/>
          <w:sz w:val="24"/>
          <w:highlight w:val="white"/>
        </w:rPr>
        <w:t>However, as a side effect of this design choice, i</w:t>
      </w:r>
      <w:r w:rsidR="0069751A">
        <w:rPr>
          <w:rFonts w:ascii="Times New Roman" w:eastAsia="Times New Roman" w:hAnsi="Times New Roman" w:cs="Times New Roman"/>
          <w:sz w:val="24"/>
          <w:highlight w:val="white"/>
        </w:rPr>
        <w:t>t is possible that the lack of substantive consequences for outcomes resulted in lower attention being paid to the ta</w:t>
      </w:r>
      <w:r w:rsidR="00120763">
        <w:rPr>
          <w:rFonts w:ascii="Times New Roman" w:eastAsia="Times New Roman" w:hAnsi="Times New Roman" w:cs="Times New Roman"/>
          <w:sz w:val="24"/>
          <w:highlight w:val="white"/>
        </w:rPr>
        <w:t xml:space="preserve">sks, leading to less effort given.  </w:t>
      </w:r>
    </w:p>
    <w:p w:rsidR="00F92A62" w:rsidRDefault="006D4CF8" w:rsidP="006D4CF8">
      <w:pPr>
        <w:pStyle w:val="Normal1"/>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Demographics.  </w:t>
      </w:r>
      <w:r>
        <w:rPr>
          <w:rFonts w:ascii="Times New Roman" w:eastAsia="Times New Roman" w:hAnsi="Times New Roman" w:cs="Times New Roman"/>
          <w:sz w:val="24"/>
          <w:highlight w:val="white"/>
        </w:rPr>
        <w:t>There are three main reasons why this research expected the demographics of the sample to be biased.  First, participants accessed the study via a webpage, which would likely cause the sample to skew</w:t>
      </w:r>
      <w:r w:rsidR="00FB4A04">
        <w:rPr>
          <w:rFonts w:ascii="Times New Roman" w:eastAsia="Times New Roman" w:hAnsi="Times New Roman" w:cs="Times New Roman"/>
          <w:sz w:val="24"/>
          <w:highlight w:val="white"/>
        </w:rPr>
        <w:t xml:space="preserve"> older and more affluent (</w:t>
      </w:r>
      <w:proofErr w:type="spellStart"/>
      <w:r w:rsidR="00FB4A04">
        <w:rPr>
          <w:rFonts w:ascii="Times New Roman" w:eastAsia="Times New Roman" w:hAnsi="Times New Roman" w:cs="Times New Roman"/>
          <w:sz w:val="24"/>
          <w:highlight w:val="white"/>
        </w:rPr>
        <w:t>Zickuh</w:t>
      </w:r>
      <w:r>
        <w:rPr>
          <w:rFonts w:ascii="Times New Roman" w:eastAsia="Times New Roman" w:hAnsi="Times New Roman" w:cs="Times New Roman"/>
          <w:sz w:val="24"/>
          <w:highlight w:val="white"/>
        </w:rPr>
        <w:t>r</w:t>
      </w:r>
      <w:proofErr w:type="spellEnd"/>
      <w:r>
        <w:rPr>
          <w:rFonts w:ascii="Times New Roman" w:eastAsia="Times New Roman" w:hAnsi="Times New Roman" w:cs="Times New Roman"/>
          <w:sz w:val="24"/>
          <w:highlight w:val="white"/>
        </w:rPr>
        <w:t xml:space="preserve"> &amp; Smith, 2013), and to include fewer minorities than would be expected (</w:t>
      </w:r>
      <w:proofErr w:type="spellStart"/>
      <w:r>
        <w:rPr>
          <w:rFonts w:ascii="Times New Roman" w:eastAsia="Times New Roman" w:hAnsi="Times New Roman" w:cs="Times New Roman"/>
          <w:sz w:val="24"/>
          <w:highlight w:val="white"/>
        </w:rPr>
        <w:t>Prieger</w:t>
      </w:r>
      <w:proofErr w:type="spellEnd"/>
      <w:r>
        <w:rPr>
          <w:rFonts w:ascii="Times New Roman" w:eastAsia="Times New Roman" w:hAnsi="Times New Roman" w:cs="Times New Roman"/>
          <w:sz w:val="24"/>
          <w:highlight w:val="white"/>
        </w:rPr>
        <w:t xml:space="preserve"> &amp; Hu, 2008).  Second, the primary method of participant recruitment was through online social networks, specifically Reddit, which would cause the sample to skew younger and more male (Duggan &amp; Smith</w:t>
      </w:r>
      <w:r w:rsidR="00F70A02">
        <w:rPr>
          <w:rFonts w:ascii="Times New Roman" w:eastAsia="Times New Roman" w:hAnsi="Times New Roman" w:cs="Times New Roman"/>
          <w:sz w:val="24"/>
          <w:highlight w:val="white"/>
        </w:rPr>
        <w:t>, 2013</w:t>
      </w:r>
      <w:r>
        <w:rPr>
          <w:rFonts w:ascii="Times New Roman" w:eastAsia="Times New Roman" w:hAnsi="Times New Roman" w:cs="Times New Roman"/>
          <w:sz w:val="24"/>
          <w:highlight w:val="white"/>
        </w:rPr>
        <w:t>).  Third, the study involved tasks that were similar to computer games, which would likely bias the sample towards males (</w:t>
      </w:r>
      <w:proofErr w:type="spellStart"/>
      <w:r>
        <w:rPr>
          <w:rFonts w:ascii="Times New Roman" w:eastAsia="Times New Roman" w:hAnsi="Times New Roman" w:cs="Times New Roman"/>
          <w:sz w:val="24"/>
          <w:highlight w:val="white"/>
        </w:rPr>
        <w:t>Ogletree</w:t>
      </w:r>
      <w:proofErr w:type="spellEnd"/>
      <w:r>
        <w:rPr>
          <w:rFonts w:ascii="Times New Roman" w:eastAsia="Times New Roman" w:hAnsi="Times New Roman" w:cs="Times New Roman"/>
          <w:sz w:val="24"/>
          <w:highlight w:val="white"/>
        </w:rPr>
        <w:t xml:space="preserve"> &amp; Drake, 2007).  In order to account for these possible selection biases, participants were asked for their age, gender, household income, race/ethnicity, and video game usage.  </w:t>
      </w:r>
    </w:p>
    <w:p w:rsidR="006D4CF8" w:rsidRPr="006D4CF8" w:rsidRDefault="00F92A62" w:rsidP="006D4CF8">
      <w:pPr>
        <w:pStyle w:val="Normal1"/>
        <w:spacing w:line="480" w:lineRule="auto"/>
        <w:ind w:firstLine="720"/>
        <w:rPr>
          <w:rFonts w:ascii="Times New Roman" w:eastAsia="Times New Roman" w:hAnsi="Times New Roman" w:cs="Times New Roman"/>
          <w:b/>
          <w:sz w:val="24"/>
          <w:highlight w:val="white"/>
        </w:rPr>
      </w:pPr>
      <w:r>
        <w:rPr>
          <w:rFonts w:ascii="Times New Roman" w:eastAsia="Times New Roman" w:hAnsi="Times New Roman" w:cs="Times New Roman"/>
          <w:sz w:val="24"/>
          <w:highlight w:val="white"/>
        </w:rPr>
        <w:t>As expected, the sample was significantly younger than the population as a whole, with</w:t>
      </w:r>
      <w:r w:rsidR="00AF592F">
        <w:rPr>
          <w:rFonts w:ascii="Times New Roman" w:eastAsia="Times New Roman" w:hAnsi="Times New Roman" w:cs="Times New Roman"/>
          <w:sz w:val="24"/>
          <w:highlight w:val="white"/>
        </w:rPr>
        <w:t xml:space="preserve"> a mean age of 24.1.  T</w:t>
      </w:r>
      <w:r>
        <w:rPr>
          <w:rFonts w:ascii="Times New Roman" w:eastAsia="Times New Roman" w:hAnsi="Times New Roman" w:cs="Times New Roman"/>
          <w:sz w:val="24"/>
          <w:highlight w:val="white"/>
        </w:rPr>
        <w:t xml:space="preserve">he number of respondents who declared their race to be Caucasian/White was high; all but </w:t>
      </w:r>
      <w:ins w:id="132" w:author="michele h" w:date="2014-12-10T21:56:00Z">
        <w:r w:rsidR="00626CEA">
          <w:rPr>
            <w:rFonts w:ascii="Times New Roman" w:eastAsia="Times New Roman" w:hAnsi="Times New Roman" w:cs="Times New Roman"/>
            <w:sz w:val="24"/>
            <w:highlight w:val="white"/>
          </w:rPr>
          <w:t xml:space="preserve">four </w:t>
        </w:r>
      </w:ins>
      <w:r>
        <w:rPr>
          <w:rFonts w:ascii="Times New Roman" w:eastAsia="Times New Roman" w:hAnsi="Times New Roman" w:cs="Times New Roman"/>
          <w:sz w:val="24"/>
          <w:highlight w:val="white"/>
        </w:rPr>
        <w:t xml:space="preserve">of 37 respondents checked White or White and another race.  </w:t>
      </w:r>
      <w:r w:rsidR="00120763">
        <w:rPr>
          <w:rFonts w:ascii="Times New Roman" w:eastAsia="Times New Roman" w:hAnsi="Times New Roman" w:cs="Times New Roman"/>
          <w:sz w:val="24"/>
          <w:highlight w:val="white"/>
        </w:rPr>
        <w:t xml:space="preserve">The amount of video game usage was also quite high, with over 60% reporting video game usage of five hours per week or more.  </w:t>
      </w:r>
      <w:r>
        <w:rPr>
          <w:rFonts w:ascii="Times New Roman" w:eastAsia="Times New Roman" w:hAnsi="Times New Roman" w:cs="Times New Roman"/>
          <w:sz w:val="24"/>
          <w:highlight w:val="white"/>
        </w:rPr>
        <w:t xml:space="preserve">Surprisingly, the sample was low-income, with a majority of respondents (25/37) reporting annual incomes of less than $25,000/year.   The actual sample was balanced with respect to gender, with 17 female and 20 male respondents.  </w:t>
      </w:r>
      <w:r w:rsidR="00901A6F">
        <w:rPr>
          <w:rFonts w:ascii="Times New Roman" w:eastAsia="Times New Roman" w:hAnsi="Times New Roman" w:cs="Times New Roman"/>
          <w:sz w:val="24"/>
          <w:highlight w:val="white"/>
        </w:rPr>
        <w:t xml:space="preserve">Due to the sample’s deviations </w:t>
      </w:r>
      <w:r w:rsidR="00120763">
        <w:rPr>
          <w:rFonts w:ascii="Times New Roman" w:eastAsia="Times New Roman" w:hAnsi="Times New Roman" w:cs="Times New Roman"/>
          <w:sz w:val="24"/>
          <w:highlight w:val="white"/>
        </w:rPr>
        <w:t xml:space="preserve">from the general public </w:t>
      </w:r>
      <w:r w:rsidR="00901A6F">
        <w:rPr>
          <w:rFonts w:ascii="Times New Roman" w:eastAsia="Times New Roman" w:hAnsi="Times New Roman" w:cs="Times New Roman"/>
          <w:sz w:val="24"/>
          <w:highlight w:val="white"/>
        </w:rPr>
        <w:t xml:space="preserve">in </w:t>
      </w:r>
      <w:r w:rsidR="00120763">
        <w:rPr>
          <w:rFonts w:ascii="Times New Roman" w:eastAsia="Times New Roman" w:hAnsi="Times New Roman" w:cs="Times New Roman"/>
          <w:sz w:val="24"/>
          <w:highlight w:val="white"/>
        </w:rPr>
        <w:t xml:space="preserve">the dimensions of </w:t>
      </w:r>
      <w:r w:rsidR="00901A6F">
        <w:rPr>
          <w:rFonts w:ascii="Times New Roman" w:eastAsia="Times New Roman" w:hAnsi="Times New Roman" w:cs="Times New Roman"/>
          <w:sz w:val="24"/>
          <w:highlight w:val="white"/>
        </w:rPr>
        <w:t>age</w:t>
      </w:r>
      <w:r w:rsidR="00120763">
        <w:rPr>
          <w:rFonts w:ascii="Times New Roman" w:eastAsia="Times New Roman" w:hAnsi="Times New Roman" w:cs="Times New Roman"/>
          <w:sz w:val="24"/>
          <w:highlight w:val="white"/>
        </w:rPr>
        <w:t>, race/ethnicity, gaming habits, and income</w:t>
      </w:r>
      <w:r w:rsidR="00901A6F">
        <w:rPr>
          <w:rFonts w:ascii="Times New Roman" w:eastAsia="Times New Roman" w:hAnsi="Times New Roman" w:cs="Times New Roman"/>
          <w:sz w:val="24"/>
          <w:highlight w:val="white"/>
        </w:rPr>
        <w:t xml:space="preserve">, </w:t>
      </w:r>
      <w:r w:rsidR="00120763">
        <w:rPr>
          <w:rFonts w:ascii="Times New Roman" w:eastAsia="Times New Roman" w:hAnsi="Times New Roman" w:cs="Times New Roman"/>
          <w:sz w:val="24"/>
          <w:highlight w:val="white"/>
        </w:rPr>
        <w:t>the</w:t>
      </w:r>
      <w:r w:rsidR="00901A6F">
        <w:rPr>
          <w:rFonts w:ascii="Times New Roman" w:eastAsia="Times New Roman" w:hAnsi="Times New Roman" w:cs="Times New Roman"/>
          <w:sz w:val="24"/>
          <w:highlight w:val="white"/>
        </w:rPr>
        <w:t xml:space="preserve"> result</w:t>
      </w:r>
      <w:r w:rsidR="00120763">
        <w:rPr>
          <w:rFonts w:ascii="Times New Roman" w:eastAsia="Times New Roman" w:hAnsi="Times New Roman" w:cs="Times New Roman"/>
          <w:sz w:val="24"/>
          <w:highlight w:val="white"/>
        </w:rPr>
        <w:t>s of this study</w:t>
      </w:r>
      <w:r w:rsidR="00901A6F">
        <w:rPr>
          <w:rFonts w:ascii="Times New Roman" w:eastAsia="Times New Roman" w:hAnsi="Times New Roman" w:cs="Times New Roman"/>
          <w:sz w:val="24"/>
          <w:highlight w:val="white"/>
        </w:rPr>
        <w:t xml:space="preserve"> may not generalize</w:t>
      </w:r>
      <w:r w:rsidR="00120763">
        <w:rPr>
          <w:rFonts w:ascii="Times New Roman" w:eastAsia="Times New Roman" w:hAnsi="Times New Roman" w:cs="Times New Roman"/>
          <w:sz w:val="24"/>
          <w:highlight w:val="white"/>
        </w:rPr>
        <w:t xml:space="preserve"> to the population as a whole</w:t>
      </w:r>
      <w:r w:rsidR="00901A6F">
        <w:rPr>
          <w:rFonts w:ascii="Times New Roman" w:eastAsia="Times New Roman" w:hAnsi="Times New Roman" w:cs="Times New Roman"/>
          <w:sz w:val="24"/>
          <w:highlight w:val="white"/>
        </w:rPr>
        <w:t xml:space="preserve">.  </w:t>
      </w:r>
    </w:p>
    <w:p w:rsidR="00245238" w:rsidRDefault="00D50A7A" w:rsidP="006D4CF8">
      <w:pPr>
        <w:pStyle w:val="Normal1"/>
        <w:spacing w:line="480" w:lineRule="auto"/>
        <w:ind w:firstLine="720"/>
        <w:rPr>
          <w:rFonts w:ascii="Times New Roman" w:eastAsia="Times New Roman" w:hAnsi="Times New Roman" w:cs="Times New Roman"/>
          <w:sz w:val="24"/>
        </w:rPr>
      </w:pPr>
      <w:r w:rsidRPr="00D50A7A">
        <w:rPr>
          <w:rFonts w:ascii="Times New Roman" w:eastAsia="Times New Roman" w:hAnsi="Times New Roman" w:cs="Times New Roman"/>
          <w:b/>
          <w:sz w:val="24"/>
        </w:rPr>
        <w:t>Accents.</w:t>
      </w:r>
      <w:r>
        <w:rPr>
          <w:rFonts w:ascii="Times New Roman" w:eastAsia="Times New Roman" w:hAnsi="Times New Roman" w:cs="Times New Roman"/>
          <w:b/>
          <w:sz w:val="24"/>
        </w:rPr>
        <w:t xml:space="preserve">  </w:t>
      </w:r>
      <w:r w:rsidR="00660D9C">
        <w:rPr>
          <w:rFonts w:ascii="Times New Roman" w:eastAsia="Times New Roman" w:hAnsi="Times New Roman" w:cs="Times New Roman"/>
          <w:sz w:val="24"/>
        </w:rPr>
        <w:t xml:space="preserve">Some of the comments that the participants </w:t>
      </w:r>
      <w:r w:rsidR="00F64CB3">
        <w:rPr>
          <w:rFonts w:ascii="Times New Roman" w:eastAsia="Times New Roman" w:hAnsi="Times New Roman" w:cs="Times New Roman"/>
          <w:sz w:val="24"/>
        </w:rPr>
        <w:t xml:space="preserve">left indicated that their pronunciations of certain words were different from what the present study expected.  Three of the participants cited not growing up in the United States as a reason why they thought they did poorly on the verbal task.  One participant reported not knowing </w:t>
      </w:r>
      <w:r w:rsidR="000763CD">
        <w:rPr>
          <w:rFonts w:ascii="Times New Roman" w:eastAsia="Times New Roman" w:hAnsi="Times New Roman" w:cs="Times New Roman"/>
          <w:sz w:val="24"/>
        </w:rPr>
        <w:t>some</w:t>
      </w:r>
      <w:r w:rsidR="00F64CB3">
        <w:rPr>
          <w:rFonts w:ascii="Times New Roman" w:eastAsia="Times New Roman" w:hAnsi="Times New Roman" w:cs="Times New Roman"/>
          <w:sz w:val="24"/>
        </w:rPr>
        <w:t xml:space="preserve"> of the words in the task (such as “agate”), though steps </w:t>
      </w:r>
      <w:r w:rsidR="000763CD">
        <w:rPr>
          <w:rFonts w:ascii="Times New Roman" w:eastAsia="Times New Roman" w:hAnsi="Times New Roman" w:cs="Times New Roman"/>
          <w:sz w:val="24"/>
        </w:rPr>
        <w:t>had been</w:t>
      </w:r>
      <w:r w:rsidR="00F64CB3">
        <w:rPr>
          <w:rFonts w:ascii="Times New Roman" w:eastAsia="Times New Roman" w:hAnsi="Times New Roman" w:cs="Times New Roman"/>
          <w:sz w:val="24"/>
        </w:rPr>
        <w:t xml:space="preserve"> taken to ensure all of the words were commonly used.  Given that there was </w:t>
      </w:r>
      <w:r w:rsidR="000763CD">
        <w:rPr>
          <w:rFonts w:ascii="Times New Roman" w:eastAsia="Times New Roman" w:hAnsi="Times New Roman" w:cs="Times New Roman"/>
          <w:sz w:val="24"/>
        </w:rPr>
        <w:t xml:space="preserve">an unexpected divergence in pronunciation, it might have been better to only allow individuals who grew up speaking English in the United States to take part in the verbal task.  If this research is repeated or extended, such a precaution should be taken.  </w:t>
      </w:r>
    </w:p>
    <w:p w:rsidR="006D4CF8" w:rsidRPr="00245238" w:rsidRDefault="00245238" w:rsidP="006D4CF8">
      <w:pPr>
        <w:pStyle w:val="Normal1"/>
        <w:spacing w:line="480" w:lineRule="auto"/>
        <w:ind w:firstLine="720"/>
        <w:rPr>
          <w:rFonts w:ascii="Times New Roman" w:eastAsia="Times New Roman" w:hAnsi="Times New Roman" w:cs="Times New Roman"/>
          <w:sz w:val="24"/>
        </w:rPr>
      </w:pPr>
      <w:r w:rsidRPr="00245238">
        <w:rPr>
          <w:rFonts w:ascii="Times New Roman" w:eastAsia="Times New Roman" w:hAnsi="Times New Roman" w:cs="Times New Roman"/>
          <w:b/>
          <w:sz w:val="24"/>
        </w:rPr>
        <w:t xml:space="preserve">Preferred learning modalities.  </w:t>
      </w:r>
      <w:r>
        <w:rPr>
          <w:rFonts w:ascii="Times New Roman" w:eastAsia="Times New Roman" w:hAnsi="Times New Roman" w:cs="Times New Roman"/>
          <w:sz w:val="24"/>
        </w:rPr>
        <w:t xml:space="preserve">Even though no relationship between task type and guess-corrected IPPC was found, there exists the possibility that </w:t>
      </w:r>
      <w:r w:rsidR="00563540">
        <w:rPr>
          <w:rFonts w:ascii="Times New Roman" w:eastAsia="Times New Roman" w:hAnsi="Times New Roman" w:cs="Times New Roman"/>
          <w:sz w:val="24"/>
        </w:rPr>
        <w:t xml:space="preserve">preferred learning modality affected individual IPPC values.  If the participants in the sample were equally balanced among preferred learning modalities, then the current study would not have been able to detect any effects due to these preferences.  A proper control of this variable would involve assessing participants for preferred learning modalities and attempting to find links to IPPC values.  </w:t>
      </w:r>
    </w:p>
    <w:p w:rsidR="000763CD" w:rsidRDefault="006D4CF8" w:rsidP="006D4CF8">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Future Research</w:t>
      </w:r>
    </w:p>
    <w:p w:rsidR="001F2621" w:rsidRDefault="000763CD" w:rsidP="006D4CF8">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sidR="009B25D3">
        <w:rPr>
          <w:rFonts w:ascii="Times New Roman" w:eastAsia="Times New Roman" w:hAnsi="Times New Roman" w:cs="Times New Roman"/>
          <w:b/>
          <w:sz w:val="24"/>
        </w:rPr>
        <w:t xml:space="preserve">New studies. </w:t>
      </w:r>
      <w:r>
        <w:rPr>
          <w:rFonts w:ascii="Times New Roman" w:eastAsia="Times New Roman" w:hAnsi="Times New Roman" w:cs="Times New Roman"/>
          <w:sz w:val="24"/>
        </w:rPr>
        <w:t>The empirical relationship PPC = .57 + .43g</w:t>
      </w:r>
      <w:r w:rsidR="001F2621">
        <w:rPr>
          <w:rFonts w:ascii="Times New Roman" w:eastAsia="Times New Roman" w:hAnsi="Times New Roman" w:cs="Times New Roman"/>
          <w:sz w:val="24"/>
        </w:rPr>
        <w:t xml:space="preserve"> needs to be tested to see if it holds.  One way of doing this would be to assign the verbal task but restrict the number of possible answers, </w:t>
      </w:r>
      <w:r w:rsidR="00752030">
        <w:rPr>
          <w:rFonts w:ascii="Times New Roman" w:eastAsia="Times New Roman" w:hAnsi="Times New Roman" w:cs="Times New Roman"/>
          <w:sz w:val="24"/>
        </w:rPr>
        <w:t>which would increase the</w:t>
      </w:r>
      <w:r w:rsidR="001F2621">
        <w:rPr>
          <w:rFonts w:ascii="Times New Roman" w:eastAsia="Times New Roman" w:hAnsi="Times New Roman" w:cs="Times New Roman"/>
          <w:sz w:val="24"/>
        </w:rPr>
        <w:t xml:space="preserve"> chance of guessing </w:t>
      </w:r>
      <w:r w:rsidR="00752030">
        <w:rPr>
          <w:rFonts w:ascii="Times New Roman" w:eastAsia="Times New Roman" w:hAnsi="Times New Roman" w:cs="Times New Roman"/>
          <w:sz w:val="24"/>
        </w:rPr>
        <w:t>correctly.  Comparing the PPC values of each group based on the value of g could establish whether this relationship is true or just a statistical artifact.</w:t>
      </w:r>
    </w:p>
    <w:p w:rsidR="00563540" w:rsidRDefault="001F2621" w:rsidP="006D4CF8">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The tasks in this study lacked any </w:t>
      </w:r>
      <w:r w:rsidR="00752030">
        <w:rPr>
          <w:rFonts w:ascii="Times New Roman" w:eastAsia="Times New Roman" w:hAnsi="Times New Roman" w:cs="Times New Roman"/>
          <w:sz w:val="24"/>
        </w:rPr>
        <w:t>real</w:t>
      </w:r>
      <w:r>
        <w:rPr>
          <w:rFonts w:ascii="Times New Roman" w:eastAsia="Times New Roman" w:hAnsi="Times New Roman" w:cs="Times New Roman"/>
          <w:sz w:val="24"/>
        </w:rPr>
        <w:t xml:space="preserve"> consequences</w:t>
      </w:r>
      <w:r w:rsidR="00752030">
        <w:rPr>
          <w:rFonts w:ascii="Times New Roman" w:eastAsia="Times New Roman" w:hAnsi="Times New Roman" w:cs="Times New Roman"/>
          <w:sz w:val="24"/>
        </w:rPr>
        <w:t>, so participants were not invested in the outcomes.  This was by design – the present study only sought to measure PPC values independent of other factors</w:t>
      </w:r>
      <w:r>
        <w:rPr>
          <w:rFonts w:ascii="Times New Roman" w:eastAsia="Times New Roman" w:hAnsi="Times New Roman" w:cs="Times New Roman"/>
          <w:sz w:val="24"/>
        </w:rPr>
        <w:t xml:space="preserve">.  Adding consequences to outcomes would likely increase the desired percentage correct of the tasks.  Adding a leader board to the tasks could create social consequences, or adding a </w:t>
      </w:r>
      <w:r w:rsidR="00752030">
        <w:rPr>
          <w:rFonts w:ascii="Times New Roman" w:eastAsia="Times New Roman" w:hAnsi="Times New Roman" w:cs="Times New Roman"/>
          <w:sz w:val="24"/>
        </w:rPr>
        <w:t>cash bounty</w:t>
      </w:r>
      <w:r>
        <w:rPr>
          <w:rFonts w:ascii="Times New Roman" w:eastAsia="Times New Roman" w:hAnsi="Times New Roman" w:cs="Times New Roman"/>
          <w:sz w:val="24"/>
        </w:rPr>
        <w:t xml:space="preserve"> for getting tasks correct </w:t>
      </w:r>
      <w:r w:rsidR="00752030">
        <w:rPr>
          <w:rFonts w:ascii="Times New Roman" w:eastAsia="Times New Roman" w:hAnsi="Times New Roman" w:cs="Times New Roman"/>
          <w:sz w:val="24"/>
        </w:rPr>
        <w:t>could add monetary consequences</w:t>
      </w:r>
      <w:r>
        <w:rPr>
          <w:rFonts w:ascii="Times New Roman" w:eastAsia="Times New Roman" w:hAnsi="Times New Roman" w:cs="Times New Roman"/>
          <w:sz w:val="24"/>
        </w:rPr>
        <w:t xml:space="preserve">.  </w:t>
      </w:r>
      <w:r w:rsidR="00752030">
        <w:rPr>
          <w:rFonts w:ascii="Times New Roman" w:eastAsia="Times New Roman" w:hAnsi="Times New Roman" w:cs="Times New Roman"/>
          <w:sz w:val="24"/>
        </w:rPr>
        <w:t xml:space="preserve">Studying the effects of adding these consequences could yield information about our relative valuations of these factors.  </w:t>
      </w:r>
      <w:r>
        <w:rPr>
          <w:rFonts w:ascii="Times New Roman" w:eastAsia="Times New Roman" w:hAnsi="Times New Roman" w:cs="Times New Roman"/>
          <w:sz w:val="24"/>
        </w:rPr>
        <w:t xml:space="preserve">Extending the </w:t>
      </w:r>
      <w:r w:rsidR="00752030">
        <w:rPr>
          <w:rFonts w:ascii="Times New Roman" w:eastAsia="Times New Roman" w:hAnsi="Times New Roman" w:cs="Times New Roman"/>
          <w:sz w:val="24"/>
        </w:rPr>
        <w:t>number of trials</w:t>
      </w:r>
      <w:r>
        <w:rPr>
          <w:rFonts w:ascii="Times New Roman" w:eastAsia="Times New Roman" w:hAnsi="Times New Roman" w:cs="Times New Roman"/>
          <w:sz w:val="24"/>
        </w:rPr>
        <w:t xml:space="preserve"> of </w:t>
      </w:r>
      <w:r w:rsidR="00752030">
        <w:rPr>
          <w:rFonts w:ascii="Times New Roman" w:eastAsia="Times New Roman" w:hAnsi="Times New Roman" w:cs="Times New Roman"/>
          <w:sz w:val="24"/>
        </w:rPr>
        <w:t>a</w:t>
      </w:r>
      <w:r>
        <w:rPr>
          <w:rFonts w:ascii="Times New Roman" w:eastAsia="Times New Roman" w:hAnsi="Times New Roman" w:cs="Times New Roman"/>
          <w:sz w:val="24"/>
        </w:rPr>
        <w:t xml:space="preserve"> task</w:t>
      </w:r>
      <w:r w:rsidR="00752030">
        <w:rPr>
          <w:rFonts w:ascii="Times New Roman" w:eastAsia="Times New Roman" w:hAnsi="Times New Roman" w:cs="Times New Roman"/>
          <w:sz w:val="24"/>
        </w:rPr>
        <w:t xml:space="preserve"> or having it run over multiple sessions might increase the participant’s investment in the outcome, and PPC values might change over time.  </w:t>
      </w:r>
    </w:p>
    <w:p w:rsidR="00AA176D" w:rsidRDefault="00563540" w:rsidP="006D4CF8">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A complicated relationship between neuroticism, PPC and task type was hinted at, thought the test was underpowered due to the small number of neuroticism inventory respondents.  More study is warranted to pin down this relationship.  The kinesthetic task was the only one that showed a significant relationship betw</w:t>
      </w:r>
      <w:r w:rsidR="00AA176D">
        <w:rPr>
          <w:rFonts w:ascii="Times New Roman" w:eastAsia="Times New Roman" w:hAnsi="Times New Roman" w:cs="Times New Roman"/>
          <w:sz w:val="24"/>
        </w:rPr>
        <w:t>een PPC and neuroticism score, and it</w:t>
      </w:r>
      <w:r>
        <w:rPr>
          <w:rFonts w:ascii="Times New Roman" w:eastAsia="Times New Roman" w:hAnsi="Times New Roman" w:cs="Times New Roman"/>
          <w:sz w:val="24"/>
        </w:rPr>
        <w:t xml:space="preserve"> differed from the other two tasks in the number of </w:t>
      </w:r>
      <w:r w:rsidR="00AA176D">
        <w:rPr>
          <w:rFonts w:ascii="Times New Roman" w:eastAsia="Times New Roman" w:hAnsi="Times New Roman" w:cs="Times New Roman"/>
          <w:sz w:val="24"/>
        </w:rPr>
        <w:t xml:space="preserve">actions that had to be performed per item.  For participants to estimate how often they would succeed at the task, they had to estimate the probability of succeeding at several very easy actions in a sequence.  If participants with high neuroticism were more pessimistic about the outcomes of these easy actions, or were more pessimistic about how high probability events chain into a successful sequence, it would explain the results in </w:t>
      </w:r>
      <w:ins w:id="133" w:author="michele h" w:date="2014-12-10T21:56:00Z">
        <w:r w:rsidR="00626CEA">
          <w:rPr>
            <w:rFonts w:ascii="Times New Roman" w:eastAsia="Times New Roman" w:hAnsi="Times New Roman" w:cs="Times New Roman"/>
            <w:sz w:val="24"/>
          </w:rPr>
          <w:t>Table Six</w:t>
        </w:r>
      </w:ins>
      <w:r w:rsidR="00AA176D">
        <w:rPr>
          <w:rFonts w:ascii="Times New Roman" w:eastAsia="Times New Roman" w:hAnsi="Times New Roman" w:cs="Times New Roman"/>
          <w:sz w:val="24"/>
        </w:rPr>
        <w:t xml:space="preserve">.  </w:t>
      </w:r>
      <w:proofErr w:type="spellStart"/>
      <w:r w:rsidR="00AA176D">
        <w:rPr>
          <w:rFonts w:ascii="Times New Roman" w:eastAsia="Times New Roman" w:hAnsi="Times New Roman" w:cs="Times New Roman"/>
          <w:sz w:val="24"/>
        </w:rPr>
        <w:t>Kahneman</w:t>
      </w:r>
      <w:proofErr w:type="spellEnd"/>
      <w:r w:rsidR="00AA176D">
        <w:rPr>
          <w:rFonts w:ascii="Times New Roman" w:eastAsia="Times New Roman" w:hAnsi="Times New Roman" w:cs="Times New Roman"/>
          <w:sz w:val="24"/>
        </w:rPr>
        <w:t xml:space="preserve"> and </w:t>
      </w:r>
      <w:proofErr w:type="spellStart"/>
      <w:r w:rsidR="00AA176D">
        <w:rPr>
          <w:rFonts w:ascii="Times New Roman" w:eastAsia="Times New Roman" w:hAnsi="Times New Roman" w:cs="Times New Roman"/>
          <w:sz w:val="24"/>
        </w:rPr>
        <w:t>Tversky</w:t>
      </w:r>
      <w:proofErr w:type="spellEnd"/>
      <w:r w:rsidR="00AA176D">
        <w:rPr>
          <w:rFonts w:ascii="Times New Roman" w:eastAsia="Times New Roman" w:hAnsi="Times New Roman" w:cs="Times New Roman"/>
          <w:sz w:val="24"/>
        </w:rPr>
        <w:t xml:space="preserve"> (1979) conducted experiments showing how participants’ subjective assessments of probabilities differed from objective values under decisions involving risk.  Repeating these experiments while requiring participants to assess probabilities of success of sequences of highly likely events might show differences between those participants who have high and low neuroticism scores.  </w:t>
      </w:r>
    </w:p>
    <w:p w:rsidR="00B2678C" w:rsidRDefault="00B2678C" w:rsidP="00AA176D">
      <w:pPr>
        <w:pStyle w:val="Normal1"/>
        <w:spacing w:line="480" w:lineRule="auto"/>
        <w:ind w:firstLine="720"/>
        <w:rPr>
          <w:rFonts w:ascii="Times New Roman" w:eastAsia="Times New Roman" w:hAnsi="Times New Roman" w:cs="Times New Roman"/>
          <w:sz w:val="24"/>
        </w:rPr>
      </w:pPr>
      <w:r w:rsidRPr="00B2678C">
        <w:rPr>
          <w:rFonts w:ascii="Times New Roman" w:eastAsia="Times New Roman" w:hAnsi="Times New Roman" w:cs="Times New Roman"/>
          <w:b/>
          <w:sz w:val="24"/>
        </w:rPr>
        <w:t>Changes</w:t>
      </w:r>
      <w:r w:rsidR="009B25D3">
        <w:rPr>
          <w:rFonts w:ascii="Times New Roman" w:eastAsia="Times New Roman" w:hAnsi="Times New Roman" w:cs="Times New Roman"/>
          <w:b/>
          <w:sz w:val="24"/>
        </w:rPr>
        <w:t xml:space="preserve"> in current study if repeated</w:t>
      </w:r>
      <w:r w:rsidRPr="00B2678C">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sidR="00752030">
        <w:rPr>
          <w:rFonts w:ascii="Times New Roman" w:eastAsia="Times New Roman" w:hAnsi="Times New Roman" w:cs="Times New Roman"/>
          <w:sz w:val="24"/>
        </w:rPr>
        <w:t xml:space="preserve">If this experiment were to be repeated, there are a number of corrections that should be made.  First, the sample should be homogenized with respect to accent for the verbal task.  Three participants commented that they took issue with the pronunciations because they learned English as a second language or grew up in another English-speaking country besides the United States.  </w:t>
      </w:r>
      <w:r>
        <w:rPr>
          <w:rFonts w:ascii="Times New Roman" w:eastAsia="Times New Roman" w:hAnsi="Times New Roman" w:cs="Times New Roman"/>
          <w:sz w:val="24"/>
        </w:rPr>
        <w:t xml:space="preserve">Individuals who do not have traditional American accents should be excluded from the sample.  </w:t>
      </w:r>
    </w:p>
    <w:p w:rsidR="00B2678C" w:rsidRDefault="00752030" w:rsidP="00B2678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Second, the range of values available for difficulty choice in the </w:t>
      </w:r>
      <w:r w:rsidR="00B2678C">
        <w:rPr>
          <w:rFonts w:ascii="Times New Roman" w:eastAsia="Times New Roman" w:hAnsi="Times New Roman" w:cs="Times New Roman"/>
          <w:sz w:val="24"/>
        </w:rPr>
        <w:t>visual</w:t>
      </w:r>
      <w:r>
        <w:rPr>
          <w:rFonts w:ascii="Times New Roman" w:eastAsia="Times New Roman" w:hAnsi="Times New Roman" w:cs="Times New Roman"/>
          <w:sz w:val="24"/>
        </w:rPr>
        <w:t xml:space="preserve"> task should be reduced.  The median values for the pre-test and post-test difficulty choices in the visual task were 18 and 13, respectively.  </w:t>
      </w:r>
      <w:r w:rsidR="00B2678C">
        <w:rPr>
          <w:rFonts w:ascii="Times New Roman" w:eastAsia="Times New Roman" w:hAnsi="Times New Roman" w:cs="Times New Roman"/>
          <w:sz w:val="24"/>
        </w:rPr>
        <w:t xml:space="preserve">However, the median of possible values was 25, and the difference between these medians ended up skewing the difficulty choices of participants into non-normal distributions.  In order to remedy this, the maximum difficulty value should be restricted to 30 pixels.  </w:t>
      </w:r>
    </w:p>
    <w:p w:rsidR="00AA176D" w:rsidRDefault="00B2678C" w:rsidP="003778FB">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Third, something should be done to reduce </w:t>
      </w:r>
      <w:r w:rsidR="009339BE">
        <w:rPr>
          <w:rFonts w:ascii="Times New Roman" w:eastAsia="Times New Roman" w:hAnsi="Times New Roman" w:cs="Times New Roman"/>
          <w:sz w:val="24"/>
        </w:rPr>
        <w:t>divergence from normality</w:t>
      </w:r>
      <w:r>
        <w:rPr>
          <w:rFonts w:ascii="Times New Roman" w:eastAsia="Times New Roman" w:hAnsi="Times New Roman" w:cs="Times New Roman"/>
          <w:sz w:val="24"/>
        </w:rPr>
        <w:t xml:space="preserve"> due to round number preference in difficulty choices.  There are a number of possible ways of doing this.  One of the ways would be to take the numbers off of the slider completely, though that would likely increase confusion as to what choice was being made.  In order to compensate for the lack of information, visual cues could be added to indicate to the participant what choice he or she is about to make.  A second way would be to restrict choices to </w:t>
      </w:r>
      <w:r w:rsidR="009339BE">
        <w:rPr>
          <w:rFonts w:ascii="Times New Roman" w:eastAsia="Times New Roman" w:hAnsi="Times New Roman" w:cs="Times New Roman"/>
          <w:sz w:val="24"/>
        </w:rPr>
        <w:t>a smaller set of values</w:t>
      </w:r>
      <w:r>
        <w:rPr>
          <w:rFonts w:ascii="Times New Roman" w:eastAsia="Times New Roman" w:hAnsi="Times New Roman" w:cs="Times New Roman"/>
          <w:sz w:val="24"/>
        </w:rPr>
        <w:t>.  This would reduce the granularity of choices that participants could make,</w:t>
      </w:r>
      <w:r w:rsidR="009339BE">
        <w:rPr>
          <w:rFonts w:ascii="Times New Roman" w:eastAsia="Times New Roman" w:hAnsi="Times New Roman" w:cs="Times New Roman"/>
          <w:sz w:val="24"/>
        </w:rPr>
        <w:t xml:space="preserve"> but lack of granularity did not </w:t>
      </w:r>
      <w:r>
        <w:rPr>
          <w:rFonts w:ascii="Times New Roman" w:eastAsia="Times New Roman" w:hAnsi="Times New Roman" w:cs="Times New Roman"/>
          <w:sz w:val="24"/>
        </w:rPr>
        <w:t xml:space="preserve">seem to have a strong effect on the data in the verbal task.  </w:t>
      </w:r>
    </w:p>
    <w:p w:rsidR="006D4CF8" w:rsidRPr="000763CD" w:rsidRDefault="00AA176D" w:rsidP="003778FB">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Fourth, a true control on preferred learning modality should be imposed.  In addition to having tasks associated with each of the three SBMI domains, an inventory assessing for preferred learning modality should be given to participants.  Tests should be run to see if there is an interaction between preferred learning modality and PPC values on the three tasks.  </w:t>
      </w:r>
    </w:p>
    <w:p w:rsidR="006D4CF8" w:rsidRPr="006D4CF8" w:rsidRDefault="006D4CF8" w:rsidP="003778FB">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Conclusions</w:t>
      </w:r>
    </w:p>
    <w:p w:rsidR="00AA176D" w:rsidRDefault="00B2678C" w:rsidP="003778FB">
      <w:pPr>
        <w:spacing w:line="480" w:lineRule="auto"/>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b/>
      </w:r>
      <w:r w:rsidR="009339BE">
        <w:rPr>
          <w:rFonts w:ascii="Times New Roman" w:eastAsia="Times New Roman" w:hAnsi="Times New Roman" w:cs="Times New Roman"/>
          <w:sz w:val="24"/>
          <w:highlight w:val="white"/>
        </w:rPr>
        <w:t>This</w:t>
      </w:r>
      <w:r w:rsidR="003778FB">
        <w:rPr>
          <w:rFonts w:ascii="Times New Roman" w:eastAsia="Times New Roman" w:hAnsi="Times New Roman" w:cs="Times New Roman"/>
          <w:sz w:val="24"/>
          <w:highlight w:val="white"/>
        </w:rPr>
        <w:t xml:space="preserve"> </w:t>
      </w:r>
      <w:r w:rsidR="009339BE">
        <w:rPr>
          <w:rFonts w:ascii="Times New Roman" w:eastAsia="Times New Roman" w:hAnsi="Times New Roman" w:cs="Times New Roman"/>
          <w:sz w:val="24"/>
          <w:highlight w:val="white"/>
        </w:rPr>
        <w:t>study</w:t>
      </w:r>
      <w:r w:rsidR="003778FB">
        <w:rPr>
          <w:rFonts w:ascii="Times New Roman" w:eastAsia="Times New Roman" w:hAnsi="Times New Roman" w:cs="Times New Roman"/>
          <w:sz w:val="24"/>
          <w:highlight w:val="white"/>
        </w:rPr>
        <w:t xml:space="preserve"> attempt</w:t>
      </w:r>
      <w:r w:rsidR="009339BE">
        <w:rPr>
          <w:rFonts w:ascii="Times New Roman" w:eastAsia="Times New Roman" w:hAnsi="Times New Roman" w:cs="Times New Roman"/>
          <w:sz w:val="24"/>
          <w:highlight w:val="white"/>
        </w:rPr>
        <w:t>ed</w:t>
      </w:r>
      <w:r w:rsidR="003778FB">
        <w:rPr>
          <w:rFonts w:ascii="Times New Roman" w:eastAsia="Times New Roman" w:hAnsi="Times New Roman" w:cs="Times New Roman"/>
          <w:sz w:val="24"/>
          <w:highlight w:val="white"/>
        </w:rPr>
        <w:t xml:space="preserve"> to quantify preferred percentage correct </w:t>
      </w:r>
      <w:r w:rsidR="009339BE">
        <w:rPr>
          <w:rFonts w:ascii="Times New Roman" w:eastAsia="Times New Roman" w:hAnsi="Times New Roman" w:cs="Times New Roman"/>
          <w:sz w:val="24"/>
          <w:highlight w:val="white"/>
        </w:rPr>
        <w:t xml:space="preserve">(PPC) </w:t>
      </w:r>
      <w:r w:rsidR="003778FB">
        <w:rPr>
          <w:rFonts w:ascii="Times New Roman" w:eastAsia="Times New Roman" w:hAnsi="Times New Roman" w:cs="Times New Roman"/>
          <w:sz w:val="24"/>
          <w:highlight w:val="white"/>
        </w:rPr>
        <w:t xml:space="preserve">for </w:t>
      </w:r>
      <w:r w:rsidR="009339BE">
        <w:rPr>
          <w:rFonts w:ascii="Times New Roman" w:eastAsia="Times New Roman" w:hAnsi="Times New Roman" w:cs="Times New Roman"/>
          <w:sz w:val="24"/>
          <w:highlight w:val="white"/>
        </w:rPr>
        <w:t xml:space="preserve">tasks that were novel and consequence-free.  The current study showed that guess-corrected PPC estimations were not affected by method of measurement, or participant’s task type or amount of game usage.  Average PPC for the three tasks was approximately 57%, which yielded the empirical relationship PPC = .57 + .43g, where g is the percent of time a randomly input answer is correct.  Evidence was found for a positive correlation between PPC and Neuroticism, but only for the kinesthetic task.    </w:t>
      </w:r>
    </w:p>
    <w:p w:rsidR="00AA176D" w:rsidRDefault="00AA176D" w:rsidP="003778FB">
      <w:pPr>
        <w:spacing w:line="480" w:lineRule="auto"/>
        <w:rPr>
          <w:rFonts w:ascii="Times New Roman" w:hAnsi="Times New Roman"/>
          <w:sz w:val="24"/>
        </w:rPr>
      </w:pPr>
      <w:r>
        <w:rPr>
          <w:rFonts w:ascii="Times New Roman" w:eastAsia="Times New Roman" w:hAnsi="Times New Roman" w:cs="Times New Roman"/>
          <w:sz w:val="24"/>
          <w:highlight w:val="white"/>
        </w:rPr>
        <w:tab/>
        <w:t xml:space="preserve">These results might </w:t>
      </w:r>
      <w:r w:rsidR="00A444AE">
        <w:rPr>
          <w:rFonts w:ascii="Times New Roman" w:eastAsia="Times New Roman" w:hAnsi="Times New Roman" w:cs="Times New Roman"/>
          <w:sz w:val="24"/>
          <w:highlight w:val="white"/>
        </w:rPr>
        <w:t>supply</w:t>
      </w:r>
      <w:r>
        <w:rPr>
          <w:rFonts w:ascii="Times New Roman" w:eastAsia="Times New Roman" w:hAnsi="Times New Roman" w:cs="Times New Roman"/>
          <w:sz w:val="24"/>
          <w:highlight w:val="white"/>
        </w:rPr>
        <w:t xml:space="preserve"> game designers </w:t>
      </w:r>
      <w:r w:rsidR="00A444AE">
        <w:rPr>
          <w:rFonts w:ascii="Times New Roman" w:eastAsia="Times New Roman" w:hAnsi="Times New Roman" w:cs="Times New Roman"/>
          <w:sz w:val="24"/>
          <w:highlight w:val="white"/>
        </w:rPr>
        <w:t xml:space="preserve">with a new </w:t>
      </w:r>
      <w:r>
        <w:rPr>
          <w:rFonts w:ascii="Times New Roman" w:eastAsia="Times New Roman" w:hAnsi="Times New Roman" w:cs="Times New Roman"/>
          <w:sz w:val="24"/>
          <w:highlight w:val="white"/>
        </w:rPr>
        <w:t>way of thinking about design of games with respect to difficulty level.  Currently, balancing difficulty levels in games is an expensive, time-consuming process that involves releasing the game to small segments of the target audience (a process known as “beta testing”) and waiting for fe</w:t>
      </w:r>
      <w:r w:rsidR="00A444AE">
        <w:rPr>
          <w:rFonts w:ascii="Times New Roman" w:eastAsia="Times New Roman" w:hAnsi="Times New Roman" w:cs="Times New Roman"/>
          <w:sz w:val="24"/>
          <w:highlight w:val="white"/>
        </w:rPr>
        <w:t>edback.  Instead</w:t>
      </w:r>
      <w:r>
        <w:rPr>
          <w:rFonts w:ascii="Times New Roman" w:eastAsia="Times New Roman" w:hAnsi="Times New Roman" w:cs="Times New Roman"/>
          <w:sz w:val="24"/>
          <w:highlight w:val="white"/>
        </w:rPr>
        <w:t>, game tasks could be designed with a target percentage correct in mind.  Data could be gathered and compared to this percentage automatically, and this might allow designers to let the difficulty of the game fluctuate programmatically as a result of player performance</w:t>
      </w:r>
      <w:r w:rsidR="00A444AE">
        <w:rPr>
          <w:rFonts w:ascii="Times New Roman" w:eastAsia="Times New Roman" w:hAnsi="Times New Roman" w:cs="Times New Roman"/>
          <w:sz w:val="24"/>
          <w:highlight w:val="white"/>
        </w:rPr>
        <w:t>, but still maintain the interest of players</w:t>
      </w:r>
      <w:r>
        <w:rPr>
          <w:rFonts w:ascii="Times New Roman" w:eastAsia="Times New Roman" w:hAnsi="Times New Roman" w:cs="Times New Roman"/>
          <w:sz w:val="24"/>
          <w:highlight w:val="white"/>
        </w:rPr>
        <w:t xml:space="preserve">.  </w:t>
      </w:r>
      <w:r w:rsidR="00DD7723">
        <w:rPr>
          <w:rFonts w:ascii="Times New Roman" w:eastAsia="Times New Roman" w:hAnsi="Times New Roman" w:cs="Times New Roman"/>
          <w:sz w:val="24"/>
          <w:highlight w:val="white"/>
        </w:rPr>
        <w:t xml:space="preserve">Research in developing </w:t>
      </w:r>
      <w:r>
        <w:rPr>
          <w:rFonts w:ascii="Times New Roman" w:eastAsia="Times New Roman" w:hAnsi="Times New Roman" w:cs="Times New Roman"/>
          <w:sz w:val="24"/>
          <w:highlight w:val="white"/>
        </w:rPr>
        <w:t xml:space="preserve">AI </w:t>
      </w:r>
      <w:r w:rsidR="00DD7723">
        <w:rPr>
          <w:rFonts w:ascii="Times New Roman" w:eastAsia="Times New Roman" w:hAnsi="Times New Roman" w:cs="Times New Roman"/>
          <w:sz w:val="24"/>
          <w:highlight w:val="white"/>
        </w:rPr>
        <w:t xml:space="preserve">techniques </w:t>
      </w:r>
      <w:r>
        <w:rPr>
          <w:rFonts w:ascii="Times New Roman" w:eastAsia="Times New Roman" w:hAnsi="Times New Roman" w:cs="Times New Roman"/>
          <w:sz w:val="24"/>
          <w:highlight w:val="white"/>
        </w:rPr>
        <w:t>for optimally adjusting difficulty in games is well underway (</w:t>
      </w:r>
      <w:proofErr w:type="spellStart"/>
      <w:ins w:id="134" w:author="Jeff Greenfield" w:date="2014-12-12T14:05:00Z">
        <w:r w:rsidR="00147631">
          <w:rPr>
            <w:rFonts w:ascii="Times New Roman" w:eastAsia="Times New Roman" w:hAnsi="Times New Roman" w:cs="Times New Roman"/>
            <w:sz w:val="24"/>
          </w:rPr>
          <w:t>S</w:t>
        </w:r>
      </w:ins>
      <w:r w:rsidRPr="00AA176D">
        <w:rPr>
          <w:rFonts w:ascii="Times New Roman" w:hAnsi="Times New Roman"/>
          <w:sz w:val="24"/>
        </w:rPr>
        <w:t>pronck</w:t>
      </w:r>
      <w:proofErr w:type="spellEnd"/>
      <w:r w:rsidRPr="00AA176D">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Sprinkhuizen-Kuyper</w:t>
      </w:r>
      <w:proofErr w:type="spellEnd"/>
      <w:r>
        <w:rPr>
          <w:rFonts w:ascii="Times New Roman" w:hAnsi="Times New Roman"/>
          <w:sz w:val="24"/>
        </w:rPr>
        <w:t xml:space="preserve"> &amp; </w:t>
      </w:r>
      <w:proofErr w:type="spellStart"/>
      <w:r>
        <w:rPr>
          <w:rFonts w:ascii="Times New Roman" w:hAnsi="Times New Roman"/>
          <w:sz w:val="24"/>
        </w:rPr>
        <w:t>Postma</w:t>
      </w:r>
      <w:proofErr w:type="spellEnd"/>
      <w:r>
        <w:rPr>
          <w:rFonts w:ascii="Times New Roman" w:hAnsi="Times New Roman"/>
          <w:sz w:val="24"/>
        </w:rPr>
        <w:t>,</w:t>
      </w:r>
      <w:r w:rsidRPr="00AA176D">
        <w:rPr>
          <w:rFonts w:ascii="Times New Roman" w:hAnsi="Times New Roman"/>
          <w:sz w:val="24"/>
        </w:rPr>
        <w:t xml:space="preserve"> (2004)</w:t>
      </w:r>
      <w:ins w:id="135" w:author="Jeff Greenfield" w:date="2014-12-12T14:05:00Z">
        <w:r w:rsidR="00147631">
          <w:rPr>
            <w:rFonts w:ascii="Times New Roman" w:hAnsi="Times New Roman"/>
            <w:sz w:val="24"/>
          </w:rPr>
          <w:t>;</w:t>
        </w:r>
      </w:ins>
      <w:r w:rsidR="00E17869">
        <w:rPr>
          <w:rFonts w:ascii="Times New Roman" w:hAnsi="Times New Roman"/>
          <w:sz w:val="24"/>
        </w:rPr>
        <w:t xml:space="preserve"> </w:t>
      </w:r>
      <w:r w:rsidR="00E17869">
        <w:rPr>
          <w:rFonts w:ascii="Times New Roman" w:eastAsia="Times New Roman" w:hAnsi="Times New Roman" w:cs="Times New Roman"/>
          <w:sz w:val="24"/>
        </w:rPr>
        <w:t xml:space="preserve">Chanel, </w:t>
      </w:r>
      <w:proofErr w:type="spellStart"/>
      <w:r w:rsidR="00E17869">
        <w:rPr>
          <w:rFonts w:ascii="Times New Roman" w:eastAsia="Times New Roman" w:hAnsi="Times New Roman" w:cs="Times New Roman"/>
          <w:sz w:val="24"/>
        </w:rPr>
        <w:t>Rebetez</w:t>
      </w:r>
      <w:proofErr w:type="spellEnd"/>
      <w:r w:rsidR="00E17869">
        <w:rPr>
          <w:rFonts w:ascii="Times New Roman" w:eastAsia="Times New Roman" w:hAnsi="Times New Roman" w:cs="Times New Roman"/>
          <w:sz w:val="24"/>
        </w:rPr>
        <w:t xml:space="preserve">, </w:t>
      </w:r>
      <w:proofErr w:type="spellStart"/>
      <w:r w:rsidR="00E17869">
        <w:rPr>
          <w:rFonts w:ascii="Times New Roman" w:eastAsia="Times New Roman" w:hAnsi="Times New Roman" w:cs="Times New Roman"/>
          <w:sz w:val="24"/>
        </w:rPr>
        <w:t>Bétrancourt</w:t>
      </w:r>
      <w:proofErr w:type="spellEnd"/>
      <w:r w:rsidR="00E17869">
        <w:rPr>
          <w:rFonts w:ascii="Times New Roman" w:eastAsia="Times New Roman" w:hAnsi="Times New Roman" w:cs="Times New Roman"/>
          <w:sz w:val="24"/>
        </w:rPr>
        <w:t xml:space="preserve"> &amp; Pun</w:t>
      </w:r>
      <w:r w:rsidR="00E17869" w:rsidRPr="00AA176D">
        <w:rPr>
          <w:rFonts w:ascii="Times New Roman" w:eastAsia="Times New Roman" w:hAnsi="Times New Roman" w:cs="Times New Roman"/>
          <w:sz w:val="24"/>
        </w:rPr>
        <w:t xml:space="preserve"> (2011</w:t>
      </w:r>
      <w:r>
        <w:rPr>
          <w:rFonts w:ascii="Times New Roman" w:hAnsi="Times New Roman"/>
          <w:sz w:val="24"/>
        </w:rPr>
        <w:t>)</w:t>
      </w:r>
      <w:r w:rsidR="00A444AE">
        <w:rPr>
          <w:rFonts w:ascii="Times New Roman" w:hAnsi="Times New Roman"/>
          <w:sz w:val="24"/>
        </w:rPr>
        <w:t>.  T</w:t>
      </w:r>
      <w:r>
        <w:rPr>
          <w:rFonts w:ascii="Times New Roman" w:hAnsi="Times New Roman"/>
          <w:sz w:val="24"/>
        </w:rPr>
        <w:t>he results of this study can provide such attempts a target PPC value</w:t>
      </w:r>
      <w:r w:rsidR="00DD7723">
        <w:rPr>
          <w:rFonts w:ascii="Times New Roman" w:hAnsi="Times New Roman"/>
          <w:sz w:val="24"/>
        </w:rPr>
        <w:t xml:space="preserve"> at which to aim</w:t>
      </w:r>
      <w:r w:rsidRPr="00AA176D">
        <w:rPr>
          <w:rFonts w:ascii="Times New Roman" w:hAnsi="Times New Roman"/>
          <w:sz w:val="24"/>
        </w:rPr>
        <w:t xml:space="preserve">. </w:t>
      </w:r>
    </w:p>
    <w:p w:rsidR="00512B80" w:rsidRDefault="00AA176D" w:rsidP="003778FB">
      <w:pPr>
        <w:spacing w:line="480" w:lineRule="auto"/>
        <w:rPr>
          <w:rFonts w:ascii="Times New Roman" w:eastAsia="Times New Roman" w:hAnsi="Times New Roman" w:cs="Times New Roman"/>
          <w:sz w:val="24"/>
          <w:highlight w:val="white"/>
        </w:rPr>
      </w:pPr>
      <w:r>
        <w:rPr>
          <w:rFonts w:ascii="Times New Roman" w:hAnsi="Times New Roman"/>
          <w:sz w:val="24"/>
        </w:rPr>
        <w:tab/>
        <w:t xml:space="preserve">In addition, </w:t>
      </w:r>
      <w:r w:rsidR="00950EFE">
        <w:rPr>
          <w:rFonts w:ascii="Times New Roman" w:hAnsi="Times New Roman"/>
          <w:sz w:val="24"/>
        </w:rPr>
        <w:t>the res</w:t>
      </w:r>
      <w:r w:rsidR="00A444AE">
        <w:rPr>
          <w:rFonts w:ascii="Times New Roman" w:hAnsi="Times New Roman"/>
          <w:sz w:val="24"/>
        </w:rPr>
        <w:t xml:space="preserve">ults from this experiment are relevant to </w:t>
      </w:r>
      <w:r w:rsidR="00950EFE">
        <w:rPr>
          <w:rFonts w:ascii="Times New Roman" w:hAnsi="Times New Roman"/>
          <w:sz w:val="24"/>
        </w:rPr>
        <w:t xml:space="preserve">optimal educational design.  </w:t>
      </w:r>
      <w:r w:rsidR="00A444AE">
        <w:rPr>
          <w:rFonts w:ascii="Times New Roman" w:hAnsi="Times New Roman"/>
          <w:sz w:val="24"/>
        </w:rPr>
        <w:t xml:space="preserve">Currently, </w:t>
      </w:r>
      <w:r w:rsidR="00152D61">
        <w:rPr>
          <w:rFonts w:ascii="Times New Roman" w:hAnsi="Times New Roman"/>
          <w:sz w:val="24"/>
        </w:rPr>
        <w:t>school</w:t>
      </w:r>
      <w:r w:rsidR="00FF5501">
        <w:rPr>
          <w:rFonts w:ascii="Times New Roman" w:hAnsi="Times New Roman"/>
          <w:sz w:val="24"/>
        </w:rPr>
        <w:t xml:space="preserve"> systems</w:t>
      </w:r>
      <w:r w:rsidR="00152D61">
        <w:rPr>
          <w:rFonts w:ascii="Times New Roman" w:hAnsi="Times New Roman"/>
          <w:sz w:val="24"/>
        </w:rPr>
        <w:t xml:space="preserve"> </w:t>
      </w:r>
      <w:r w:rsidR="00FF5501">
        <w:rPr>
          <w:rFonts w:ascii="Times New Roman" w:hAnsi="Times New Roman"/>
          <w:sz w:val="24"/>
        </w:rPr>
        <w:t>that use the letter system of grading assign importance to getting 90% or more correct answer results.  However, this study indicated that participants preferred difficulty levels where they achieved less than 60% correct</w:t>
      </w:r>
      <w:r w:rsidR="00B85FAC">
        <w:rPr>
          <w:rFonts w:ascii="Times New Roman" w:hAnsi="Times New Roman"/>
          <w:sz w:val="24"/>
        </w:rPr>
        <w:t xml:space="preserve"> when corrected for guessing</w:t>
      </w:r>
      <w:r w:rsidR="00FF5501">
        <w:rPr>
          <w:rFonts w:ascii="Times New Roman" w:hAnsi="Times New Roman"/>
          <w:sz w:val="24"/>
        </w:rPr>
        <w:t xml:space="preserve">.  Perhaps schools would interest students more by increasing the difficulty level of tests and assignments and expecting a lower percent correct.  </w:t>
      </w:r>
      <w:r w:rsidR="00B41035">
        <w:rPr>
          <w:rFonts w:ascii="Times New Roman" w:hAnsi="Times New Roman"/>
          <w:sz w:val="24"/>
        </w:rPr>
        <w:t xml:space="preserve">The high school graduation rate stands at about 70%, and only 32% of students leave high school ready for college (Greene &amp; Forster </w:t>
      </w:r>
      <w:r w:rsidR="00B41035" w:rsidRPr="00B41035">
        <w:rPr>
          <w:rFonts w:ascii="Times New Roman" w:hAnsi="Times New Roman"/>
          <w:sz w:val="24"/>
        </w:rPr>
        <w:t>(2003)</w:t>
      </w:r>
      <w:r w:rsidR="00B41035">
        <w:rPr>
          <w:rFonts w:ascii="Times New Roman" w:hAnsi="Times New Roman"/>
          <w:sz w:val="24"/>
        </w:rPr>
        <w:t xml:space="preserve">, p.3).  Raising the difficulty level and lowering the expected percent correct might yield the dual benefit of keeping more students interested and producing more college-ready graduates.  </w:t>
      </w:r>
      <w:r w:rsidR="00512B80">
        <w:rPr>
          <w:rFonts w:ascii="Times New Roman" w:eastAsia="Times New Roman" w:hAnsi="Times New Roman" w:cs="Times New Roman"/>
          <w:sz w:val="24"/>
          <w:highlight w:val="white"/>
        </w:rPr>
        <w:br w:type="page"/>
      </w:r>
    </w:p>
    <w:p w:rsidR="00BB3C97" w:rsidRPr="004B143D" w:rsidRDefault="003F373E" w:rsidP="00512B80">
      <w:pPr>
        <w:pStyle w:val="Normal1"/>
        <w:spacing w:line="480" w:lineRule="auto"/>
        <w:ind w:firstLine="720"/>
        <w:jc w:val="center"/>
        <w:rPr>
          <w:rFonts w:ascii="Times New Roman" w:hAnsi="Times New Roman"/>
          <w:sz w:val="24"/>
        </w:rPr>
      </w:pPr>
      <w:r w:rsidRPr="004B143D">
        <w:rPr>
          <w:rFonts w:ascii="Times New Roman" w:eastAsia="Times New Roman" w:hAnsi="Times New Roman" w:cs="Times New Roman"/>
          <w:b/>
          <w:sz w:val="24"/>
          <w:highlight w:val="white"/>
        </w:rPr>
        <w:t>References</w:t>
      </w:r>
    </w:p>
    <w:p w:rsidR="00BB3C97" w:rsidRPr="004B143D" w:rsidRDefault="003F373E">
      <w:pPr>
        <w:pStyle w:val="Normal1"/>
        <w:spacing w:line="480" w:lineRule="auto"/>
        <w:ind w:left="720" w:hanging="719"/>
        <w:rPr>
          <w:rFonts w:ascii="Times New Roman" w:hAnsi="Times New Roman"/>
          <w:sz w:val="24"/>
        </w:rPr>
      </w:pPr>
      <w:proofErr w:type="gramStart"/>
      <w:r w:rsidRPr="004B143D">
        <w:rPr>
          <w:rFonts w:ascii="Times New Roman" w:eastAsia="Times New Roman" w:hAnsi="Times New Roman" w:cs="Times New Roman"/>
          <w:sz w:val="24"/>
          <w:highlight w:val="white"/>
        </w:rPr>
        <w:t>Amos, S. (2013).</w:t>
      </w:r>
      <w:proofErr w:type="gramEnd"/>
      <w:r w:rsidRPr="004B143D">
        <w:rPr>
          <w:rFonts w:ascii="Times New Roman" w:eastAsia="Times New Roman" w:hAnsi="Times New Roman" w:cs="Times New Roman"/>
          <w:sz w:val="24"/>
          <w:highlight w:val="white"/>
        </w:rPr>
        <w:t xml:space="preserve"> “Watch: Gamification goes Mainstream”. Retrieved November 26, 2013 from http://www.huffingtonpost.com/shawn-amos/watch-gamification-goes-m_b_3950834.html</w:t>
      </w:r>
    </w:p>
    <w:p w:rsidR="002C753B" w:rsidRDefault="003F373E">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Barbe, W. B., &amp; Swassing, R. H. (1979). </w:t>
      </w:r>
      <w:r w:rsidRPr="004B143D">
        <w:rPr>
          <w:rFonts w:ascii="Times New Roman" w:eastAsia="Times New Roman" w:hAnsi="Times New Roman" w:cs="Times New Roman"/>
          <w:i/>
          <w:sz w:val="24"/>
          <w:highlight w:val="white"/>
        </w:rPr>
        <w:t>Swassing Barbe Modality Index: SBMI</w:t>
      </w:r>
      <w:r w:rsidRPr="004B143D">
        <w:rPr>
          <w:rFonts w:ascii="Times New Roman" w:eastAsia="Times New Roman" w:hAnsi="Times New Roman" w:cs="Times New Roman"/>
          <w:sz w:val="24"/>
          <w:highlight w:val="white"/>
        </w:rPr>
        <w:t xml:space="preserve">. Zaner-Bloser </w:t>
      </w:r>
      <w:r w:rsidR="00BD4038" w:rsidRPr="00FD2747">
        <w:rPr>
          <w:rFonts w:ascii="Times New Roman" w:eastAsia="Times New Roman" w:hAnsi="Times New Roman" w:cs="Times New Roman"/>
          <w:sz w:val="24"/>
          <w:highlight w:val="white"/>
        </w:rPr>
        <w:t>Incorporated.</w:t>
      </w:r>
    </w:p>
    <w:p w:rsidR="00AA176D" w:rsidRDefault="002C753B">
      <w:pPr>
        <w:pStyle w:val="Normal1"/>
        <w:spacing w:line="480" w:lineRule="auto"/>
        <w:ind w:left="720" w:hanging="719"/>
        <w:rPr>
          <w:rFonts w:ascii="Times New Roman" w:eastAsia="Times New Roman" w:hAnsi="Times New Roman" w:cs="Times New Roman"/>
          <w:sz w:val="24"/>
        </w:rPr>
      </w:pPr>
      <w:r w:rsidRPr="002C753B">
        <w:rPr>
          <w:rFonts w:ascii="Times New Roman" w:eastAsia="Times New Roman" w:hAnsi="Times New Roman" w:cs="Times New Roman"/>
          <w:sz w:val="24"/>
        </w:rPr>
        <w:t xml:space="preserve">Bhattacharya, U., Holden, C. W., &amp; Jacobsen, S. (2012). Penny wise, dollar foolish: Buy-sell imbalances on and around round numbers. </w:t>
      </w:r>
      <w:r w:rsidRPr="002C753B">
        <w:rPr>
          <w:rFonts w:ascii="Times New Roman" w:eastAsia="Times New Roman" w:hAnsi="Times New Roman" w:cs="Times New Roman"/>
          <w:i/>
          <w:sz w:val="24"/>
        </w:rPr>
        <w:t>Management Science, 58</w:t>
      </w:r>
      <w:r w:rsidRPr="002C753B">
        <w:rPr>
          <w:rFonts w:ascii="Times New Roman" w:eastAsia="Times New Roman" w:hAnsi="Times New Roman" w:cs="Times New Roman"/>
          <w:sz w:val="24"/>
        </w:rPr>
        <w:t>(2), 413-431.</w:t>
      </w:r>
    </w:p>
    <w:p w:rsidR="00C01780" w:rsidRPr="00C94F17" w:rsidRDefault="00AA176D">
      <w:pPr>
        <w:pStyle w:val="Normal1"/>
        <w:spacing w:line="480" w:lineRule="auto"/>
        <w:ind w:left="720" w:hanging="719"/>
        <w:rPr>
          <w:rFonts w:ascii="Times New Roman" w:eastAsia="Times New Roman" w:hAnsi="Times New Roman" w:cs="Times New Roman"/>
          <w:sz w:val="24"/>
        </w:rPr>
      </w:pPr>
      <w:proofErr w:type="gramStart"/>
      <w:r w:rsidRPr="00AA176D">
        <w:rPr>
          <w:rFonts w:ascii="Times New Roman" w:eastAsia="Times New Roman" w:hAnsi="Times New Roman" w:cs="Times New Roman"/>
          <w:sz w:val="24"/>
        </w:rPr>
        <w:t xml:space="preserve">Chanel, G., </w:t>
      </w:r>
      <w:proofErr w:type="spellStart"/>
      <w:r w:rsidRPr="00AA176D">
        <w:rPr>
          <w:rFonts w:ascii="Times New Roman" w:eastAsia="Times New Roman" w:hAnsi="Times New Roman" w:cs="Times New Roman"/>
          <w:sz w:val="24"/>
        </w:rPr>
        <w:t>Rebetez</w:t>
      </w:r>
      <w:proofErr w:type="spellEnd"/>
      <w:r w:rsidRPr="00AA176D">
        <w:rPr>
          <w:rFonts w:ascii="Times New Roman" w:eastAsia="Times New Roman" w:hAnsi="Times New Roman" w:cs="Times New Roman"/>
          <w:sz w:val="24"/>
        </w:rPr>
        <w:t xml:space="preserve">, C., </w:t>
      </w:r>
      <w:proofErr w:type="spellStart"/>
      <w:r w:rsidRPr="00AA176D">
        <w:rPr>
          <w:rFonts w:ascii="Times New Roman" w:eastAsia="Times New Roman" w:hAnsi="Times New Roman" w:cs="Times New Roman"/>
          <w:sz w:val="24"/>
        </w:rPr>
        <w:t>Bétrancourt</w:t>
      </w:r>
      <w:proofErr w:type="spellEnd"/>
      <w:r w:rsidRPr="00AA176D">
        <w:rPr>
          <w:rFonts w:ascii="Times New Roman" w:eastAsia="Times New Roman" w:hAnsi="Times New Roman" w:cs="Times New Roman"/>
          <w:sz w:val="24"/>
        </w:rPr>
        <w:t>, M., &amp; Pun, T. (2011).</w:t>
      </w:r>
      <w:proofErr w:type="gramEnd"/>
      <w:r w:rsidRPr="00AA176D">
        <w:rPr>
          <w:rFonts w:ascii="Times New Roman" w:eastAsia="Times New Roman" w:hAnsi="Times New Roman" w:cs="Times New Roman"/>
          <w:sz w:val="24"/>
        </w:rPr>
        <w:t xml:space="preserve"> Emotion assessment from physiological signals for adaptation of game difficulty. </w:t>
      </w:r>
      <w:r w:rsidRPr="00AA176D">
        <w:rPr>
          <w:rFonts w:ascii="Times New Roman" w:eastAsia="Times New Roman" w:hAnsi="Times New Roman" w:cs="Times New Roman"/>
          <w:i/>
          <w:sz w:val="24"/>
        </w:rPr>
        <w:t>Systems, Man and Cybernetics, Part A: Systems and Humans, IEEE Transactions on, 41</w:t>
      </w:r>
      <w:r w:rsidRPr="00AA176D">
        <w:rPr>
          <w:rFonts w:ascii="Times New Roman" w:eastAsia="Times New Roman" w:hAnsi="Times New Roman" w:cs="Times New Roman"/>
          <w:sz w:val="24"/>
        </w:rPr>
        <w:t>(6), 1052-1063.</w:t>
      </w:r>
      <w:ins w:id="136" w:author="Jeff Greenfield" w:date="2014-12-12T14:13:00Z">
        <w:r w:rsidR="008D1789">
          <w:rPr>
            <w:rFonts w:ascii="Times New Roman" w:eastAsia="Times New Roman" w:hAnsi="Times New Roman" w:cs="Times New Roman"/>
            <w:sz w:val="24"/>
          </w:rPr>
          <w:t xml:space="preserve">  </w:t>
        </w:r>
        <w:proofErr w:type="gramStart"/>
        <w:r w:rsidR="008D1789">
          <w:rPr>
            <w:rFonts w:ascii="Times New Roman" w:eastAsia="Times New Roman" w:hAnsi="Times New Roman" w:cs="Times New Roman"/>
            <w:sz w:val="24"/>
          </w:rPr>
          <w:t>doi:</w:t>
        </w:r>
      </w:ins>
      <w:ins w:id="137" w:author="Jeff Greenfield" w:date="2014-12-12T14:14:00Z">
        <w:r w:rsidR="008D1789" w:rsidRPr="008D1789">
          <w:rPr>
            <w:rFonts w:ascii="Times New Roman" w:eastAsia="Times New Roman" w:hAnsi="Times New Roman" w:cs="Times New Roman"/>
            <w:sz w:val="24"/>
          </w:rPr>
          <w:t>10.1109</w:t>
        </w:r>
        <w:proofErr w:type="gramEnd"/>
        <w:r w:rsidR="008D1789" w:rsidRPr="008D1789">
          <w:rPr>
            <w:rFonts w:ascii="Times New Roman" w:eastAsia="Times New Roman" w:hAnsi="Times New Roman" w:cs="Times New Roman"/>
            <w:sz w:val="24"/>
          </w:rPr>
          <w:t>/TSMCA.2011.2116000</w:t>
        </w:r>
      </w:ins>
    </w:p>
    <w:p w:rsidR="0050710C" w:rsidRPr="00746ADD" w:rsidRDefault="00BD4038" w:rsidP="00C94F17">
      <w:pPr>
        <w:spacing w:line="480" w:lineRule="auto"/>
        <w:ind w:left="720" w:hanging="719"/>
        <w:rPr>
          <w:rFonts w:ascii="Times New Roman" w:eastAsia="Times New Roman" w:hAnsi="Times New Roman" w:cs="Times New Roman"/>
          <w:sz w:val="24"/>
        </w:rPr>
      </w:pPr>
      <w:r w:rsidRPr="00746ADD">
        <w:rPr>
          <w:rFonts w:ascii="Times New Roman" w:eastAsia="Times New Roman" w:hAnsi="Times New Roman" w:cs="Times New Roman"/>
          <w:sz w:val="24"/>
        </w:rPr>
        <w:t>Csikszentmihalyi, M. "Enjoyment and the Quality of Life." </w:t>
      </w:r>
      <w:r w:rsidRPr="00746ADD">
        <w:rPr>
          <w:rFonts w:ascii="Times New Roman" w:eastAsia="Times New Roman" w:hAnsi="Times New Roman" w:cs="Times New Roman"/>
          <w:i/>
          <w:sz w:val="24"/>
        </w:rPr>
        <w:t>Flow: The Psychology of Optimal Experience</w:t>
      </w:r>
      <w:r w:rsidRPr="00746ADD">
        <w:rPr>
          <w:rFonts w:ascii="Times New Roman" w:eastAsia="Times New Roman" w:hAnsi="Times New Roman" w:cs="Times New Roman"/>
          <w:sz w:val="24"/>
        </w:rPr>
        <w:t>. New York: Harper &amp; Row, 1990. 43-70. Print.</w:t>
      </w:r>
    </w:p>
    <w:p w:rsidR="00EF0CDE" w:rsidRDefault="00E737C3" w:rsidP="00C94F17">
      <w:pPr>
        <w:spacing w:line="480" w:lineRule="auto"/>
        <w:ind w:left="720" w:hanging="720"/>
        <w:rPr>
          <w:rFonts w:ascii="Times New Roman" w:eastAsia="Times New Roman" w:hAnsi="Times New Roman" w:cs="Times New Roman"/>
          <w:sz w:val="24"/>
        </w:rPr>
      </w:pPr>
      <w:r w:rsidRPr="00C94F17">
        <w:rPr>
          <w:rFonts w:ascii="Times New Roman" w:eastAsia="Times New Roman" w:hAnsi="Times New Roman" w:cs="Times New Roman"/>
          <w:sz w:val="24"/>
        </w:rPr>
        <w:t xml:space="preserve">Csikszentmihalyi, M., </w:t>
      </w:r>
      <w:proofErr w:type="spellStart"/>
      <w:r w:rsidRPr="00C94F17">
        <w:rPr>
          <w:rFonts w:ascii="Times New Roman" w:eastAsia="Times New Roman" w:hAnsi="Times New Roman" w:cs="Times New Roman"/>
          <w:sz w:val="24"/>
        </w:rPr>
        <w:t>Abuhamdeh</w:t>
      </w:r>
      <w:proofErr w:type="spellEnd"/>
      <w:r w:rsidRPr="00C94F17">
        <w:rPr>
          <w:rFonts w:ascii="Times New Roman" w:eastAsia="Times New Roman" w:hAnsi="Times New Roman" w:cs="Times New Roman"/>
          <w:sz w:val="24"/>
        </w:rPr>
        <w:t xml:space="preserve">, S., Nakamura, J., Flow, A. E., &amp; </w:t>
      </w:r>
      <w:proofErr w:type="spellStart"/>
      <w:r w:rsidRPr="00C94F17">
        <w:rPr>
          <w:rFonts w:ascii="Times New Roman" w:eastAsia="Times New Roman" w:hAnsi="Times New Roman" w:cs="Times New Roman"/>
          <w:sz w:val="24"/>
        </w:rPr>
        <w:t>Dweck</w:t>
      </w:r>
      <w:proofErr w:type="spellEnd"/>
      <w:r w:rsidRPr="00C94F17">
        <w:rPr>
          <w:rFonts w:ascii="Times New Roman" w:eastAsia="Times New Roman" w:hAnsi="Times New Roman" w:cs="Times New Roman"/>
          <w:sz w:val="24"/>
        </w:rPr>
        <w:t xml:space="preserve">, C. S. (2005). </w:t>
      </w:r>
      <w:r w:rsidRPr="00C94F17">
        <w:rPr>
          <w:rFonts w:ascii="Times New Roman" w:eastAsia="Times New Roman" w:hAnsi="Times New Roman" w:cs="Times New Roman"/>
          <w:i/>
          <w:sz w:val="24"/>
        </w:rPr>
        <w:t>Handbook of competence and motivation. </w:t>
      </w:r>
      <w:r w:rsidRPr="00C94F17">
        <w:rPr>
          <w:rFonts w:ascii="Times New Roman" w:eastAsia="Times New Roman" w:hAnsi="Times New Roman" w:cs="Times New Roman"/>
          <w:sz w:val="24"/>
        </w:rPr>
        <w:t>The Guilford Press, New York, 598-608.</w:t>
      </w:r>
    </w:p>
    <w:p w:rsidR="00E737C3" w:rsidRPr="00C94F17" w:rsidRDefault="00EF0CDE" w:rsidP="00C94F17">
      <w:pPr>
        <w:spacing w:line="480" w:lineRule="auto"/>
        <w:ind w:left="720" w:hanging="720"/>
        <w:rPr>
          <w:rFonts w:ascii="Times New Roman" w:eastAsia="Times New Roman" w:hAnsi="Times New Roman" w:cs="Times New Roman"/>
          <w:sz w:val="24"/>
        </w:rPr>
      </w:pPr>
      <w:proofErr w:type="spellStart"/>
      <w:proofErr w:type="gramStart"/>
      <w:r w:rsidRPr="00EF0CDE">
        <w:rPr>
          <w:rFonts w:ascii="Times New Roman" w:eastAsia="Times New Roman" w:hAnsi="Times New Roman" w:cs="Times New Roman"/>
          <w:sz w:val="24"/>
        </w:rPr>
        <w:t>D'agostino</w:t>
      </w:r>
      <w:proofErr w:type="spellEnd"/>
      <w:r w:rsidRPr="00EF0CDE">
        <w:rPr>
          <w:rFonts w:ascii="Times New Roman" w:eastAsia="Times New Roman" w:hAnsi="Times New Roman" w:cs="Times New Roman"/>
          <w:sz w:val="24"/>
        </w:rPr>
        <w:t>, R. B., Belanger, A., &amp; D'Agostino Jr, R. B. (1990).</w:t>
      </w:r>
      <w:proofErr w:type="gramEnd"/>
      <w:r w:rsidRPr="00EF0CDE">
        <w:rPr>
          <w:rFonts w:ascii="Times New Roman" w:eastAsia="Times New Roman" w:hAnsi="Times New Roman" w:cs="Times New Roman"/>
          <w:sz w:val="24"/>
        </w:rPr>
        <w:t xml:space="preserve"> A suggestion for using powerful and informative tests of normality. </w:t>
      </w:r>
      <w:proofErr w:type="gramStart"/>
      <w:r w:rsidRPr="00EF0CDE">
        <w:rPr>
          <w:rFonts w:ascii="Times New Roman" w:eastAsia="Times New Roman" w:hAnsi="Times New Roman" w:cs="Times New Roman"/>
          <w:i/>
          <w:sz w:val="24"/>
        </w:rPr>
        <w:t>The American Statistician, 44</w:t>
      </w:r>
      <w:r w:rsidRPr="00EF0CDE">
        <w:rPr>
          <w:rFonts w:ascii="Times New Roman" w:eastAsia="Times New Roman" w:hAnsi="Times New Roman" w:cs="Times New Roman"/>
          <w:sz w:val="24"/>
        </w:rPr>
        <w:t>(4), 316-321.</w:t>
      </w:r>
      <w:proofErr w:type="gramEnd"/>
      <w:ins w:id="138" w:author="Jeff Greenfield" w:date="2014-12-12T14:19:00Z">
        <w:r w:rsidR="00F87922">
          <w:rPr>
            <w:rFonts w:ascii="Times New Roman" w:eastAsia="Times New Roman" w:hAnsi="Times New Roman" w:cs="Times New Roman"/>
            <w:sz w:val="24"/>
          </w:rPr>
          <w:t xml:space="preserve"> </w:t>
        </w:r>
        <w:proofErr w:type="gramStart"/>
        <w:r w:rsidR="00F87922">
          <w:rPr>
            <w:rFonts w:ascii="Times New Roman" w:eastAsia="Times New Roman" w:hAnsi="Times New Roman" w:cs="Times New Roman"/>
            <w:sz w:val="24"/>
          </w:rPr>
          <w:t>doi:</w:t>
        </w:r>
      </w:ins>
      <w:ins w:id="139" w:author="Jeff Greenfield" w:date="2014-12-12T14:20:00Z">
        <w:r w:rsidR="00F87922" w:rsidRPr="00F87922">
          <w:rPr>
            <w:rFonts w:ascii="Times New Roman" w:eastAsia="Times New Roman" w:hAnsi="Times New Roman" w:cs="Times New Roman"/>
            <w:sz w:val="24"/>
          </w:rPr>
          <w:t>10.1080</w:t>
        </w:r>
        <w:proofErr w:type="gramEnd"/>
        <w:r w:rsidR="00F87922" w:rsidRPr="00F87922">
          <w:rPr>
            <w:rFonts w:ascii="Times New Roman" w:eastAsia="Times New Roman" w:hAnsi="Times New Roman" w:cs="Times New Roman"/>
            <w:sz w:val="24"/>
          </w:rPr>
          <w:t>/00031305.1990.10475751</w:t>
        </w:r>
      </w:ins>
    </w:p>
    <w:p w:rsidR="00CC7285" w:rsidRPr="00C94F17" w:rsidRDefault="00CC7285" w:rsidP="00C94F17">
      <w:pPr>
        <w:spacing w:line="480" w:lineRule="auto"/>
        <w:rPr>
          <w:rFonts w:ascii="Times New Roman" w:hAnsi="Times New Roman"/>
          <w:color w:val="auto"/>
          <w:sz w:val="24"/>
          <w:szCs w:val="20"/>
        </w:rPr>
      </w:pPr>
      <w:proofErr w:type="gramStart"/>
      <w:r w:rsidRPr="00C94F17">
        <w:rPr>
          <w:rFonts w:ascii="Times New Roman" w:hAnsi="Times New Roman"/>
          <w:color w:val="222222"/>
          <w:sz w:val="24"/>
          <w:szCs w:val="21"/>
          <w:shd w:val="clear" w:color="auto" w:fill="FFFFFF"/>
        </w:rPr>
        <w:t>Davis, M. S. (1971).</w:t>
      </w:r>
      <w:proofErr w:type="gramEnd"/>
      <w:r w:rsidRPr="00C94F17">
        <w:rPr>
          <w:rFonts w:ascii="Times New Roman" w:hAnsi="Times New Roman"/>
          <w:color w:val="222222"/>
          <w:sz w:val="24"/>
          <w:szCs w:val="21"/>
          <w:shd w:val="clear" w:color="auto" w:fill="FFFFFF"/>
        </w:rPr>
        <w:t xml:space="preserve"> That’s interesting.</w:t>
      </w:r>
      <w:r w:rsidRPr="00C94F17">
        <w:rPr>
          <w:rFonts w:ascii="Times New Roman" w:hAnsi="Times New Roman"/>
          <w:color w:val="222222"/>
          <w:sz w:val="24"/>
        </w:rPr>
        <w:t> </w:t>
      </w:r>
      <w:proofErr w:type="gramStart"/>
      <w:r w:rsidRPr="00C94F17">
        <w:rPr>
          <w:rFonts w:ascii="Times New Roman" w:hAnsi="Times New Roman"/>
          <w:i/>
          <w:color w:val="222222"/>
          <w:sz w:val="24"/>
          <w:szCs w:val="21"/>
          <w:shd w:val="clear" w:color="auto" w:fill="FFFFFF"/>
        </w:rPr>
        <w:t>Philosophy of the Social Sciences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1</w:t>
      </w:r>
      <w:r w:rsidRPr="00C94F17">
        <w:rPr>
          <w:rFonts w:ascii="Times New Roman" w:hAnsi="Times New Roman"/>
          <w:color w:val="222222"/>
          <w:sz w:val="24"/>
          <w:szCs w:val="21"/>
          <w:shd w:val="clear" w:color="auto" w:fill="FFFFFF"/>
        </w:rPr>
        <w:t>(2), 309-344.</w:t>
      </w:r>
      <w:proofErr w:type="gramEnd"/>
      <w:ins w:id="140" w:author="Jeff Greenfield" w:date="2014-12-12T14:21:00Z">
        <w:r w:rsidR="00F87922">
          <w:rPr>
            <w:rFonts w:ascii="Times New Roman" w:hAnsi="Times New Roman"/>
            <w:color w:val="222222"/>
            <w:sz w:val="24"/>
            <w:szCs w:val="21"/>
            <w:shd w:val="clear" w:color="auto" w:fill="FFFFFF"/>
          </w:rPr>
          <w:t xml:space="preserve">  </w:t>
        </w:r>
        <w:proofErr w:type="gramStart"/>
        <w:r w:rsidR="00F87922">
          <w:rPr>
            <w:rFonts w:ascii="Times New Roman" w:hAnsi="Times New Roman"/>
            <w:color w:val="222222"/>
            <w:sz w:val="24"/>
            <w:szCs w:val="21"/>
            <w:shd w:val="clear" w:color="auto" w:fill="FFFFFF"/>
          </w:rPr>
          <w:t>doi</w:t>
        </w:r>
        <w:proofErr w:type="gramEnd"/>
        <w:r w:rsidR="00F87922">
          <w:rPr>
            <w:rFonts w:ascii="Times New Roman" w:hAnsi="Times New Roman"/>
            <w:color w:val="222222"/>
            <w:sz w:val="24"/>
            <w:szCs w:val="21"/>
            <w:shd w:val="clear" w:color="auto" w:fill="FFFFFF"/>
          </w:rPr>
          <w:t>:</w:t>
        </w:r>
        <w:r w:rsidR="00F87922">
          <w:rPr>
            <w:rFonts w:ascii="Times New Roman" w:hAnsi="Times New Roman"/>
            <w:color w:val="222222"/>
            <w:sz w:val="24"/>
            <w:szCs w:val="21"/>
            <w:shd w:val="clear" w:color="auto" w:fill="FFFFFF"/>
          </w:rPr>
          <w:tab/>
        </w:r>
        <w:r w:rsidR="00F87922" w:rsidRPr="00F87922">
          <w:rPr>
            <w:rFonts w:ascii="Times New Roman" w:hAnsi="Times New Roman"/>
            <w:color w:val="222222"/>
            <w:sz w:val="24"/>
            <w:szCs w:val="21"/>
            <w:shd w:val="clear" w:color="auto" w:fill="FFFFFF"/>
          </w:rPr>
          <w:t>10.1177/004839317100100211</w:t>
        </w:r>
      </w:ins>
    </w:p>
    <w:p w:rsidR="0050710C" w:rsidRDefault="00BD4038" w:rsidP="000D4E74">
      <w:pPr>
        <w:spacing w:line="480" w:lineRule="auto"/>
        <w:ind w:left="720" w:hanging="720"/>
        <w:rPr>
          <w:rFonts w:ascii="Times New Roman" w:hAnsi="Times New Roman"/>
          <w:color w:val="222222"/>
          <w:sz w:val="24"/>
          <w:szCs w:val="21"/>
          <w:shd w:val="clear" w:color="auto" w:fill="FFFFFF"/>
        </w:rPr>
      </w:pPr>
      <w:proofErr w:type="spellStart"/>
      <w:proofErr w:type="gramStart"/>
      <w:r w:rsidRPr="00C94F17">
        <w:rPr>
          <w:rFonts w:ascii="Times New Roman" w:hAnsi="Times New Roman"/>
          <w:color w:val="222222"/>
          <w:sz w:val="24"/>
          <w:szCs w:val="21"/>
          <w:shd w:val="clear" w:color="auto" w:fill="FFFFFF"/>
        </w:rPr>
        <w:t>Deterding</w:t>
      </w:r>
      <w:proofErr w:type="spellEnd"/>
      <w:r w:rsidRPr="00C94F17">
        <w:rPr>
          <w:rFonts w:ascii="Times New Roman" w:hAnsi="Times New Roman"/>
          <w:color w:val="222222"/>
          <w:sz w:val="24"/>
          <w:szCs w:val="21"/>
          <w:shd w:val="clear" w:color="auto" w:fill="FFFFFF"/>
        </w:rPr>
        <w:t xml:space="preserve">, S., Dixon, D., Khaled, R., &amp; </w:t>
      </w:r>
      <w:proofErr w:type="spellStart"/>
      <w:r w:rsidRPr="00C94F17">
        <w:rPr>
          <w:rFonts w:ascii="Times New Roman" w:hAnsi="Times New Roman"/>
          <w:color w:val="222222"/>
          <w:sz w:val="24"/>
          <w:szCs w:val="21"/>
          <w:shd w:val="clear" w:color="auto" w:fill="FFFFFF"/>
        </w:rPr>
        <w:t>Nacke</w:t>
      </w:r>
      <w:proofErr w:type="spellEnd"/>
      <w:r w:rsidRPr="00C94F17">
        <w:rPr>
          <w:rFonts w:ascii="Times New Roman" w:hAnsi="Times New Roman"/>
          <w:color w:val="222222"/>
          <w:sz w:val="24"/>
          <w:szCs w:val="21"/>
          <w:shd w:val="clear" w:color="auto" w:fill="FFFFFF"/>
        </w:rPr>
        <w:t>, L. (2011, September).</w:t>
      </w:r>
      <w:proofErr w:type="gramEnd"/>
      <w:r w:rsidRPr="00C94F17">
        <w:rPr>
          <w:rFonts w:ascii="Times New Roman" w:hAnsi="Times New Roman"/>
          <w:color w:val="222222"/>
          <w:sz w:val="24"/>
          <w:szCs w:val="21"/>
          <w:shd w:val="clear" w:color="auto" w:fill="FFFFFF"/>
        </w:rPr>
        <w:t xml:space="preserve"> From game design elements to </w:t>
      </w:r>
      <w:proofErr w:type="spellStart"/>
      <w:r w:rsidRPr="00C94F17">
        <w:rPr>
          <w:rFonts w:ascii="Times New Roman" w:hAnsi="Times New Roman"/>
          <w:color w:val="222222"/>
          <w:sz w:val="24"/>
          <w:szCs w:val="21"/>
          <w:shd w:val="clear" w:color="auto" w:fill="FFFFFF"/>
        </w:rPr>
        <w:t>gamefulness</w:t>
      </w:r>
      <w:proofErr w:type="spellEnd"/>
      <w:r w:rsidRPr="00C94F17">
        <w:rPr>
          <w:rFonts w:ascii="Times New Roman" w:hAnsi="Times New Roman"/>
          <w:color w:val="222222"/>
          <w:sz w:val="24"/>
          <w:szCs w:val="21"/>
          <w:shd w:val="clear" w:color="auto" w:fill="FFFFFF"/>
        </w:rPr>
        <w:t>: defining gamification. In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 xml:space="preserve">Proceedings of the 15th International Academic </w:t>
      </w:r>
      <w:proofErr w:type="spellStart"/>
      <w:r w:rsidRPr="00C94F17">
        <w:rPr>
          <w:rFonts w:ascii="Times New Roman" w:hAnsi="Times New Roman"/>
          <w:i/>
          <w:color w:val="222222"/>
          <w:sz w:val="24"/>
          <w:szCs w:val="21"/>
          <w:shd w:val="clear" w:color="auto" w:fill="FFFFFF"/>
        </w:rPr>
        <w:t>MindTrek</w:t>
      </w:r>
      <w:proofErr w:type="spellEnd"/>
      <w:r w:rsidRPr="00C94F17">
        <w:rPr>
          <w:rFonts w:ascii="Times New Roman" w:hAnsi="Times New Roman"/>
          <w:i/>
          <w:color w:val="222222"/>
          <w:sz w:val="24"/>
          <w:szCs w:val="21"/>
          <w:shd w:val="clear" w:color="auto" w:fill="FFFFFF"/>
        </w:rPr>
        <w:t xml:space="preserve"> Conference: Envisioning Future Media Environments</w:t>
      </w:r>
      <w:r w:rsidRPr="00C94F17">
        <w:rPr>
          <w:rFonts w:ascii="Times New Roman" w:hAnsi="Times New Roman"/>
          <w:color w:val="222222"/>
          <w:sz w:val="24"/>
        </w:rPr>
        <w:t> </w:t>
      </w:r>
      <w:r w:rsidRPr="00C94F17">
        <w:rPr>
          <w:rFonts w:ascii="Times New Roman" w:hAnsi="Times New Roman"/>
          <w:color w:val="222222"/>
          <w:sz w:val="24"/>
          <w:szCs w:val="21"/>
          <w:shd w:val="clear" w:color="auto" w:fill="FFFFFF"/>
        </w:rPr>
        <w:t>(pp. 9-15). ACM.</w:t>
      </w:r>
      <w:ins w:id="141" w:author="Jeff Greenfield" w:date="2014-12-12T14:22:00Z">
        <w:r w:rsidR="00F87922">
          <w:rPr>
            <w:rFonts w:ascii="Times New Roman" w:hAnsi="Times New Roman"/>
            <w:color w:val="222222"/>
            <w:sz w:val="24"/>
            <w:szCs w:val="21"/>
            <w:shd w:val="clear" w:color="auto" w:fill="FFFFFF"/>
          </w:rPr>
          <w:t xml:space="preserve">  </w:t>
        </w:r>
        <w:proofErr w:type="gramStart"/>
        <w:r w:rsidR="00F87922">
          <w:rPr>
            <w:rFonts w:ascii="Times New Roman" w:hAnsi="Times New Roman"/>
            <w:color w:val="222222"/>
            <w:sz w:val="24"/>
            <w:szCs w:val="21"/>
            <w:shd w:val="clear" w:color="auto" w:fill="FFFFFF"/>
          </w:rPr>
          <w:t>doi:</w:t>
        </w:r>
        <w:r w:rsidR="00F87922" w:rsidRPr="00F87922">
          <w:rPr>
            <w:rFonts w:ascii="Times New Roman" w:hAnsi="Times New Roman"/>
            <w:color w:val="222222"/>
            <w:sz w:val="24"/>
            <w:szCs w:val="21"/>
            <w:shd w:val="clear" w:color="auto" w:fill="FFFFFF"/>
          </w:rPr>
          <w:t>10.1145</w:t>
        </w:r>
        <w:proofErr w:type="gramEnd"/>
        <w:r w:rsidR="00F87922" w:rsidRPr="00F87922">
          <w:rPr>
            <w:rFonts w:ascii="Times New Roman" w:hAnsi="Times New Roman"/>
            <w:color w:val="222222"/>
            <w:sz w:val="24"/>
            <w:szCs w:val="21"/>
            <w:shd w:val="clear" w:color="auto" w:fill="FFFFFF"/>
          </w:rPr>
          <w:t>/2181037.2181040</w:t>
        </w:r>
      </w:ins>
    </w:p>
    <w:p w:rsidR="000D4E74" w:rsidRPr="007F45B1" w:rsidRDefault="000D4E74" w:rsidP="000D4E74">
      <w:pPr>
        <w:spacing w:line="480" w:lineRule="auto"/>
        <w:ind w:left="720" w:hanging="720"/>
        <w:rPr>
          <w:rFonts w:ascii="Times New Roman" w:hAnsi="Times New Roman"/>
          <w:color w:val="auto"/>
          <w:sz w:val="24"/>
          <w:szCs w:val="20"/>
        </w:rPr>
      </w:pPr>
      <w:r w:rsidRPr="007F45B1">
        <w:rPr>
          <w:rFonts w:ascii="Times New Roman" w:hAnsi="Times New Roman"/>
          <w:color w:val="222222"/>
          <w:sz w:val="24"/>
          <w:szCs w:val="21"/>
          <w:shd w:val="clear" w:color="auto" w:fill="FFFFFF"/>
        </w:rPr>
        <w:t xml:space="preserve">Dollard, J., Miller, N. E., Doob, L. W., </w:t>
      </w:r>
      <w:proofErr w:type="spellStart"/>
      <w:r w:rsidRPr="007F45B1">
        <w:rPr>
          <w:rFonts w:ascii="Times New Roman" w:hAnsi="Times New Roman"/>
          <w:color w:val="222222"/>
          <w:sz w:val="24"/>
          <w:szCs w:val="21"/>
          <w:shd w:val="clear" w:color="auto" w:fill="FFFFFF"/>
        </w:rPr>
        <w:t>Mowrer</w:t>
      </w:r>
      <w:proofErr w:type="spellEnd"/>
      <w:r w:rsidRPr="007F45B1">
        <w:rPr>
          <w:rFonts w:ascii="Times New Roman" w:hAnsi="Times New Roman"/>
          <w:color w:val="222222"/>
          <w:sz w:val="24"/>
          <w:szCs w:val="21"/>
          <w:shd w:val="clear" w:color="auto" w:fill="FFFFFF"/>
        </w:rPr>
        <w:t xml:space="preserve">, O. H., &amp; Sears, R. R. (1939). </w:t>
      </w:r>
      <w:proofErr w:type="gramStart"/>
      <w:r w:rsidRPr="007F45B1">
        <w:rPr>
          <w:rFonts w:ascii="Times New Roman" w:hAnsi="Times New Roman"/>
          <w:color w:val="222222"/>
          <w:sz w:val="24"/>
          <w:szCs w:val="21"/>
          <w:shd w:val="clear" w:color="auto" w:fill="FFFFFF"/>
        </w:rPr>
        <w:t>Frustration and aggression.</w:t>
      </w:r>
      <w:proofErr w:type="gramEnd"/>
      <w:ins w:id="142" w:author="Jeff Greenfield" w:date="2014-12-12T14:22:00Z">
        <w:r w:rsidR="00F87922">
          <w:rPr>
            <w:rFonts w:ascii="Times New Roman" w:hAnsi="Times New Roman"/>
            <w:color w:val="222222"/>
            <w:sz w:val="24"/>
            <w:szCs w:val="21"/>
            <w:shd w:val="clear" w:color="auto" w:fill="FFFFFF"/>
          </w:rPr>
          <w:t xml:space="preserve">  </w:t>
        </w:r>
        <w:proofErr w:type="gramStart"/>
        <w:r w:rsidR="00F87922">
          <w:rPr>
            <w:rFonts w:ascii="Times New Roman" w:hAnsi="Times New Roman"/>
            <w:color w:val="222222"/>
            <w:sz w:val="24"/>
            <w:szCs w:val="21"/>
            <w:shd w:val="clear" w:color="auto" w:fill="FFFFFF"/>
          </w:rPr>
          <w:t>doi:</w:t>
        </w:r>
        <w:r w:rsidR="00F87922" w:rsidRPr="00F87922">
          <w:rPr>
            <w:rFonts w:ascii="Times New Roman" w:hAnsi="Times New Roman"/>
            <w:color w:val="222222"/>
            <w:sz w:val="24"/>
            <w:szCs w:val="21"/>
            <w:shd w:val="clear" w:color="auto" w:fill="FFFFFF"/>
          </w:rPr>
          <w:t>10.1037</w:t>
        </w:r>
        <w:proofErr w:type="gramEnd"/>
        <w:r w:rsidR="00F87922" w:rsidRPr="00F87922">
          <w:rPr>
            <w:rFonts w:ascii="Times New Roman" w:hAnsi="Times New Roman"/>
            <w:color w:val="222222"/>
            <w:sz w:val="24"/>
            <w:szCs w:val="21"/>
            <w:shd w:val="clear" w:color="auto" w:fill="FFFFFF"/>
          </w:rPr>
          <w:t>/10022-000</w:t>
        </w:r>
      </w:ins>
    </w:p>
    <w:p w:rsidR="000D4E74" w:rsidRPr="00C94F17" w:rsidRDefault="000D4E74" w:rsidP="00C94F17">
      <w:pPr>
        <w:spacing w:line="480" w:lineRule="auto"/>
        <w:ind w:left="720" w:hanging="720"/>
        <w:rPr>
          <w:rFonts w:ascii="Times New Roman" w:hAnsi="Times New Roman"/>
          <w:color w:val="auto"/>
          <w:sz w:val="24"/>
          <w:szCs w:val="20"/>
        </w:rPr>
      </w:pPr>
      <w:proofErr w:type="gramStart"/>
      <w:r w:rsidRPr="00C94F17">
        <w:rPr>
          <w:rFonts w:ascii="Times New Roman" w:hAnsi="Times New Roman"/>
          <w:color w:val="222222"/>
          <w:sz w:val="24"/>
          <w:szCs w:val="21"/>
          <w:shd w:val="clear" w:color="auto" w:fill="FFFFFF"/>
        </w:rPr>
        <w:t>Duggan, M., &amp; Smith, A. (2013).</w:t>
      </w:r>
      <w:proofErr w:type="gramEnd"/>
      <w:r w:rsidRPr="00C94F17">
        <w:rPr>
          <w:rFonts w:ascii="Times New Roman" w:hAnsi="Times New Roman"/>
          <w:color w:val="222222"/>
          <w:sz w:val="24"/>
          <w:szCs w:val="21"/>
          <w:shd w:val="clear" w:color="auto" w:fill="FFFFFF"/>
        </w:rPr>
        <w:t xml:space="preserve"> 6% of online adults are </w:t>
      </w:r>
      <w:proofErr w:type="spellStart"/>
      <w:r w:rsidRPr="00C94F17">
        <w:rPr>
          <w:rFonts w:ascii="Times New Roman" w:hAnsi="Times New Roman"/>
          <w:color w:val="222222"/>
          <w:sz w:val="24"/>
          <w:szCs w:val="21"/>
          <w:shd w:val="clear" w:color="auto" w:fill="FFFFFF"/>
        </w:rPr>
        <w:t>reddit</w:t>
      </w:r>
      <w:proofErr w:type="spellEnd"/>
      <w:r w:rsidRPr="00C94F17">
        <w:rPr>
          <w:rFonts w:ascii="Times New Roman" w:hAnsi="Times New Roman"/>
          <w:color w:val="222222"/>
          <w:sz w:val="24"/>
          <w:szCs w:val="21"/>
          <w:shd w:val="clear" w:color="auto" w:fill="FFFFFF"/>
        </w:rPr>
        <w:t xml:space="preserve"> users.</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Pew Internet &amp; American Life Project</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3</w:t>
      </w:r>
      <w:r w:rsidRPr="00C94F17">
        <w:rPr>
          <w:rFonts w:ascii="Times New Roman" w:hAnsi="Times New Roman"/>
          <w:color w:val="222222"/>
          <w:sz w:val="24"/>
          <w:szCs w:val="21"/>
          <w:shd w:val="clear" w:color="auto" w:fill="FFFFFF"/>
        </w:rPr>
        <w:t>.</w:t>
      </w:r>
    </w:p>
    <w:p w:rsidR="0027500B" w:rsidRDefault="00A46154" w:rsidP="00FD2747">
      <w:pPr>
        <w:spacing w:line="480" w:lineRule="auto"/>
        <w:ind w:left="720" w:hanging="720"/>
        <w:rPr>
          <w:rFonts w:ascii="Times New Roman" w:hAnsi="Times New Roman"/>
          <w:sz w:val="24"/>
          <w:szCs w:val="22"/>
          <w:shd w:val="clear" w:color="auto" w:fill="FFFFFF"/>
        </w:rPr>
      </w:pPr>
      <w:r>
        <w:rPr>
          <w:rFonts w:ascii="Times New Roman" w:hAnsi="Times New Roman"/>
          <w:sz w:val="24"/>
          <w:szCs w:val="22"/>
          <w:shd w:val="clear" w:color="auto" w:fill="FFFFFF"/>
        </w:rPr>
        <w:t>Entertainment Software Association.  (2014)</w:t>
      </w:r>
      <w:proofErr w:type="gramStart"/>
      <w:r>
        <w:rPr>
          <w:rFonts w:ascii="Times New Roman" w:hAnsi="Times New Roman"/>
          <w:sz w:val="24"/>
          <w:szCs w:val="22"/>
          <w:shd w:val="clear" w:color="auto" w:fill="FFFFFF"/>
        </w:rPr>
        <w:t xml:space="preserve">.  </w:t>
      </w:r>
      <w:r w:rsidRPr="00C94F17">
        <w:rPr>
          <w:rFonts w:ascii="Times New Roman" w:hAnsi="Times New Roman"/>
          <w:i/>
          <w:sz w:val="24"/>
          <w:szCs w:val="22"/>
          <w:shd w:val="clear" w:color="auto" w:fill="FFFFFF"/>
        </w:rPr>
        <w:t>Essential facts about the computer and video game industry</w:t>
      </w:r>
      <w:r>
        <w:rPr>
          <w:rFonts w:ascii="Times New Roman" w:hAnsi="Times New Roman"/>
          <w:sz w:val="24"/>
          <w:szCs w:val="22"/>
          <w:shd w:val="clear" w:color="auto" w:fill="FFFFFF"/>
        </w:rPr>
        <w:t>.</w:t>
      </w:r>
      <w:proofErr w:type="gramEnd"/>
      <w:r>
        <w:rPr>
          <w:rFonts w:ascii="Times New Roman" w:hAnsi="Times New Roman"/>
          <w:sz w:val="24"/>
          <w:szCs w:val="22"/>
          <w:shd w:val="clear" w:color="auto" w:fill="FFFFFF"/>
        </w:rPr>
        <w:t xml:space="preserve">  Retrieved from </w:t>
      </w:r>
      <w:hyperlink r:id="rId11" w:history="1">
        <w:r w:rsidRPr="00AD445C">
          <w:rPr>
            <w:rStyle w:val="Hyperlink"/>
            <w:rFonts w:ascii="Times New Roman" w:hAnsi="Times New Roman"/>
            <w:sz w:val="24"/>
            <w:szCs w:val="22"/>
            <w:shd w:val="clear" w:color="auto" w:fill="FFFFFF"/>
          </w:rPr>
          <w:t>http://www.theesa.com/facts/pdfs/ESA_EF_2014.pdf</w:t>
        </w:r>
      </w:hyperlink>
      <w:r>
        <w:rPr>
          <w:rFonts w:ascii="Times New Roman" w:hAnsi="Times New Roman"/>
          <w:sz w:val="24"/>
          <w:szCs w:val="22"/>
          <w:shd w:val="clear" w:color="auto" w:fill="FFFFFF"/>
        </w:rPr>
        <w:t xml:space="preserve">, 11/23/14.  </w:t>
      </w:r>
    </w:p>
    <w:p w:rsidR="00B41035" w:rsidRDefault="0027500B" w:rsidP="00FD2747">
      <w:pPr>
        <w:spacing w:line="480" w:lineRule="auto"/>
        <w:ind w:left="720" w:hanging="720"/>
        <w:rPr>
          <w:rFonts w:ascii="Times New Roman" w:hAnsi="Times New Roman"/>
          <w:sz w:val="24"/>
          <w:szCs w:val="22"/>
          <w:shd w:val="clear" w:color="auto" w:fill="FFFFFF"/>
        </w:rPr>
      </w:pPr>
      <w:r w:rsidRPr="0027500B">
        <w:rPr>
          <w:rFonts w:ascii="Times New Roman" w:hAnsi="Times New Roman"/>
          <w:sz w:val="24"/>
          <w:szCs w:val="22"/>
          <w:shd w:val="clear" w:color="auto" w:fill="FFFFFF"/>
        </w:rPr>
        <w:t xml:space="preserve">Gentile, D. A., </w:t>
      </w:r>
      <w:proofErr w:type="spellStart"/>
      <w:r w:rsidRPr="0027500B">
        <w:rPr>
          <w:rFonts w:ascii="Times New Roman" w:hAnsi="Times New Roman"/>
          <w:sz w:val="24"/>
          <w:szCs w:val="22"/>
          <w:shd w:val="clear" w:color="auto" w:fill="FFFFFF"/>
        </w:rPr>
        <w:t>Choo</w:t>
      </w:r>
      <w:proofErr w:type="spellEnd"/>
      <w:r w:rsidRPr="0027500B">
        <w:rPr>
          <w:rFonts w:ascii="Times New Roman" w:hAnsi="Times New Roman"/>
          <w:sz w:val="24"/>
          <w:szCs w:val="22"/>
          <w:shd w:val="clear" w:color="auto" w:fill="FFFFFF"/>
        </w:rPr>
        <w:t xml:space="preserve">, H., </w:t>
      </w:r>
      <w:proofErr w:type="spellStart"/>
      <w:r w:rsidRPr="0027500B">
        <w:rPr>
          <w:rFonts w:ascii="Times New Roman" w:hAnsi="Times New Roman"/>
          <w:sz w:val="24"/>
          <w:szCs w:val="22"/>
          <w:shd w:val="clear" w:color="auto" w:fill="FFFFFF"/>
        </w:rPr>
        <w:t>Liau</w:t>
      </w:r>
      <w:proofErr w:type="spellEnd"/>
      <w:r w:rsidRPr="0027500B">
        <w:rPr>
          <w:rFonts w:ascii="Times New Roman" w:hAnsi="Times New Roman"/>
          <w:sz w:val="24"/>
          <w:szCs w:val="22"/>
          <w:shd w:val="clear" w:color="auto" w:fill="FFFFFF"/>
        </w:rPr>
        <w:t xml:space="preserve">, A., </w:t>
      </w:r>
      <w:proofErr w:type="spellStart"/>
      <w:r w:rsidRPr="0027500B">
        <w:rPr>
          <w:rFonts w:ascii="Times New Roman" w:hAnsi="Times New Roman"/>
          <w:sz w:val="24"/>
          <w:szCs w:val="22"/>
          <w:shd w:val="clear" w:color="auto" w:fill="FFFFFF"/>
        </w:rPr>
        <w:t>Sim</w:t>
      </w:r>
      <w:proofErr w:type="spellEnd"/>
      <w:r w:rsidRPr="0027500B">
        <w:rPr>
          <w:rFonts w:ascii="Times New Roman" w:hAnsi="Times New Roman"/>
          <w:sz w:val="24"/>
          <w:szCs w:val="22"/>
          <w:shd w:val="clear" w:color="auto" w:fill="FFFFFF"/>
        </w:rPr>
        <w:t xml:space="preserve">, T., Li, D., Fung, D., &amp; </w:t>
      </w:r>
      <w:proofErr w:type="spellStart"/>
      <w:r w:rsidRPr="0027500B">
        <w:rPr>
          <w:rFonts w:ascii="Times New Roman" w:hAnsi="Times New Roman"/>
          <w:sz w:val="24"/>
          <w:szCs w:val="22"/>
          <w:shd w:val="clear" w:color="auto" w:fill="FFFFFF"/>
        </w:rPr>
        <w:t>Khoo</w:t>
      </w:r>
      <w:proofErr w:type="spellEnd"/>
      <w:r w:rsidRPr="0027500B">
        <w:rPr>
          <w:rFonts w:ascii="Times New Roman" w:hAnsi="Times New Roman"/>
          <w:sz w:val="24"/>
          <w:szCs w:val="22"/>
          <w:shd w:val="clear" w:color="auto" w:fill="FFFFFF"/>
        </w:rPr>
        <w:t xml:space="preserve">, A. (2011). Pathological video game use among youths: a two-year longitudinal study. </w:t>
      </w:r>
      <w:proofErr w:type="gramStart"/>
      <w:r w:rsidRPr="0027500B">
        <w:rPr>
          <w:rFonts w:ascii="Times New Roman" w:hAnsi="Times New Roman"/>
          <w:i/>
          <w:sz w:val="24"/>
          <w:szCs w:val="22"/>
          <w:shd w:val="clear" w:color="auto" w:fill="FFFFFF"/>
        </w:rPr>
        <w:t>Pediatrics</w:t>
      </w:r>
      <w:r w:rsidRPr="0027500B">
        <w:rPr>
          <w:rFonts w:ascii="Times New Roman" w:hAnsi="Times New Roman"/>
          <w:sz w:val="24"/>
          <w:szCs w:val="22"/>
          <w:shd w:val="clear" w:color="auto" w:fill="FFFFFF"/>
        </w:rPr>
        <w:t>, 127(2), e319-e329.</w:t>
      </w:r>
      <w:proofErr w:type="gramEnd"/>
      <w:ins w:id="143" w:author="Jeff Greenfield" w:date="2014-12-12T14:27:00Z">
        <w:r w:rsidR="007A4005">
          <w:rPr>
            <w:rFonts w:ascii="Times New Roman" w:hAnsi="Times New Roman"/>
            <w:sz w:val="24"/>
            <w:szCs w:val="22"/>
            <w:shd w:val="clear" w:color="auto" w:fill="FFFFFF"/>
          </w:rPr>
          <w:t xml:space="preserve">  </w:t>
        </w:r>
        <w:proofErr w:type="spellStart"/>
        <w:proofErr w:type="gramStart"/>
        <w:r w:rsidR="007A4005" w:rsidRPr="007A4005">
          <w:rPr>
            <w:rFonts w:ascii="Times New Roman" w:hAnsi="Times New Roman"/>
            <w:sz w:val="24"/>
            <w:szCs w:val="22"/>
            <w:shd w:val="clear" w:color="auto" w:fill="FFFFFF"/>
          </w:rPr>
          <w:t>doi</w:t>
        </w:r>
        <w:proofErr w:type="spellEnd"/>
        <w:proofErr w:type="gramEnd"/>
        <w:r w:rsidR="007A4005" w:rsidRPr="007A4005">
          <w:rPr>
            <w:rFonts w:ascii="Times New Roman" w:hAnsi="Times New Roman"/>
            <w:sz w:val="24"/>
            <w:szCs w:val="22"/>
            <w:shd w:val="clear" w:color="auto" w:fill="FFFFFF"/>
          </w:rPr>
          <w:t>: 10.1542/peds.2010-1353</w:t>
        </w:r>
      </w:ins>
    </w:p>
    <w:p w:rsidR="00A46154" w:rsidRPr="007F45B1" w:rsidRDefault="00B41035" w:rsidP="00FD2747">
      <w:pPr>
        <w:spacing w:line="480" w:lineRule="auto"/>
        <w:ind w:left="720" w:hanging="720"/>
        <w:rPr>
          <w:rFonts w:ascii="Times New Roman" w:hAnsi="Times New Roman"/>
          <w:sz w:val="24"/>
          <w:szCs w:val="22"/>
          <w:shd w:val="clear" w:color="auto" w:fill="FFFFFF"/>
        </w:rPr>
      </w:pPr>
      <w:r w:rsidRPr="00B41035">
        <w:rPr>
          <w:rFonts w:ascii="Times New Roman" w:hAnsi="Times New Roman"/>
          <w:sz w:val="24"/>
          <w:szCs w:val="22"/>
          <w:shd w:val="clear" w:color="auto" w:fill="FFFFFF"/>
        </w:rPr>
        <w:t xml:space="preserve">Greene, J. P., &amp; Forster, G. (2003). </w:t>
      </w:r>
      <w:r w:rsidRPr="00B41035">
        <w:rPr>
          <w:rFonts w:ascii="Times New Roman" w:hAnsi="Times New Roman"/>
          <w:i/>
          <w:sz w:val="24"/>
          <w:szCs w:val="22"/>
          <w:shd w:val="clear" w:color="auto" w:fill="FFFFFF"/>
        </w:rPr>
        <w:t>Public high school graduation and college readiness rates in the United States</w:t>
      </w:r>
      <w:r w:rsidRPr="00B41035">
        <w:rPr>
          <w:rFonts w:ascii="Times New Roman" w:hAnsi="Times New Roman"/>
          <w:sz w:val="24"/>
          <w:szCs w:val="22"/>
          <w:shd w:val="clear" w:color="auto" w:fill="FFFFFF"/>
        </w:rPr>
        <w:t xml:space="preserve"> (Vol. 3). New York, NY: Center for Civic Innovation at the Manhattan Institute.</w:t>
      </w:r>
    </w:p>
    <w:p w:rsidR="0050710C" w:rsidRPr="007A4005" w:rsidRDefault="00BD4038">
      <w:pPr>
        <w:spacing w:line="480" w:lineRule="auto"/>
        <w:ind w:left="720" w:hanging="720"/>
        <w:rPr>
          <w:rFonts w:ascii="Times New Roman" w:hAnsi="Times New Roman"/>
          <w:color w:val="222222"/>
          <w:sz w:val="24"/>
          <w:szCs w:val="21"/>
          <w:shd w:val="clear" w:color="auto" w:fill="FFFFFF"/>
        </w:rPr>
      </w:pPr>
      <w:proofErr w:type="spellStart"/>
      <w:r w:rsidRPr="00C94F17">
        <w:rPr>
          <w:rFonts w:ascii="Times New Roman" w:hAnsi="Times New Roman"/>
          <w:color w:val="222222"/>
          <w:sz w:val="24"/>
          <w:szCs w:val="21"/>
          <w:shd w:val="clear" w:color="auto" w:fill="FFFFFF"/>
        </w:rPr>
        <w:t>Hamari</w:t>
      </w:r>
      <w:proofErr w:type="spellEnd"/>
      <w:r w:rsidRPr="00C94F17">
        <w:rPr>
          <w:rFonts w:ascii="Times New Roman" w:hAnsi="Times New Roman"/>
          <w:color w:val="222222"/>
          <w:sz w:val="24"/>
          <w:szCs w:val="21"/>
          <w:shd w:val="clear" w:color="auto" w:fill="FFFFFF"/>
        </w:rPr>
        <w:t xml:space="preserve">, J., </w:t>
      </w:r>
      <w:proofErr w:type="spellStart"/>
      <w:r w:rsidRPr="00C94F17">
        <w:rPr>
          <w:rFonts w:ascii="Times New Roman" w:hAnsi="Times New Roman"/>
          <w:color w:val="222222"/>
          <w:sz w:val="24"/>
          <w:szCs w:val="21"/>
          <w:shd w:val="clear" w:color="auto" w:fill="FFFFFF"/>
        </w:rPr>
        <w:t>Koivisto</w:t>
      </w:r>
      <w:proofErr w:type="spellEnd"/>
      <w:r w:rsidRPr="00C94F17">
        <w:rPr>
          <w:rFonts w:ascii="Times New Roman" w:hAnsi="Times New Roman"/>
          <w:color w:val="222222"/>
          <w:sz w:val="24"/>
          <w:szCs w:val="21"/>
          <w:shd w:val="clear" w:color="auto" w:fill="FFFFFF"/>
        </w:rPr>
        <w:t xml:space="preserve">, J., &amp; </w:t>
      </w:r>
      <w:proofErr w:type="spellStart"/>
      <w:r w:rsidRPr="00C94F17">
        <w:rPr>
          <w:rFonts w:ascii="Times New Roman" w:hAnsi="Times New Roman"/>
          <w:color w:val="222222"/>
          <w:sz w:val="24"/>
          <w:szCs w:val="21"/>
          <w:shd w:val="clear" w:color="auto" w:fill="FFFFFF"/>
        </w:rPr>
        <w:t>Sarsa</w:t>
      </w:r>
      <w:proofErr w:type="spellEnd"/>
      <w:r w:rsidRPr="00C94F17">
        <w:rPr>
          <w:rFonts w:ascii="Times New Roman" w:hAnsi="Times New Roman"/>
          <w:color w:val="222222"/>
          <w:sz w:val="24"/>
          <w:szCs w:val="21"/>
          <w:shd w:val="clear" w:color="auto" w:fill="FFFFFF"/>
        </w:rPr>
        <w:t xml:space="preserve">, H. (2014, January). Does Gamification Work?--A Literature Review of Empirical Studies on Gamification. </w:t>
      </w:r>
      <w:proofErr w:type="gramStart"/>
      <w:r w:rsidRPr="00C94F17">
        <w:rPr>
          <w:rFonts w:ascii="Times New Roman" w:hAnsi="Times New Roman"/>
          <w:color w:val="222222"/>
          <w:sz w:val="24"/>
          <w:szCs w:val="21"/>
          <w:shd w:val="clear" w:color="auto" w:fill="FFFFFF"/>
        </w:rPr>
        <w:t>In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 xml:space="preserve">System Sciences (HICSS), 2014 47th </w:t>
      </w:r>
      <w:r w:rsidRPr="007A4005">
        <w:rPr>
          <w:rFonts w:ascii="Times New Roman" w:hAnsi="Times New Roman"/>
          <w:i/>
          <w:color w:val="222222"/>
          <w:sz w:val="24"/>
          <w:szCs w:val="21"/>
          <w:shd w:val="clear" w:color="auto" w:fill="FFFFFF"/>
        </w:rPr>
        <w:t>Hawaii International Conference on</w:t>
      </w:r>
      <w:r w:rsidRPr="007A4005">
        <w:rPr>
          <w:rFonts w:ascii="Times New Roman" w:hAnsi="Times New Roman"/>
          <w:color w:val="222222"/>
          <w:sz w:val="24"/>
        </w:rPr>
        <w:t> </w:t>
      </w:r>
      <w:r w:rsidRPr="007A4005">
        <w:rPr>
          <w:rFonts w:ascii="Times New Roman" w:hAnsi="Times New Roman"/>
          <w:color w:val="222222"/>
          <w:sz w:val="24"/>
          <w:szCs w:val="21"/>
          <w:shd w:val="clear" w:color="auto" w:fill="FFFFFF"/>
        </w:rPr>
        <w:t>(pp. 3025-3034).</w:t>
      </w:r>
      <w:proofErr w:type="gramEnd"/>
      <w:r w:rsidRPr="007A4005">
        <w:rPr>
          <w:rFonts w:ascii="Times New Roman" w:hAnsi="Times New Roman"/>
          <w:color w:val="222222"/>
          <w:sz w:val="24"/>
          <w:szCs w:val="21"/>
          <w:shd w:val="clear" w:color="auto" w:fill="FFFFFF"/>
        </w:rPr>
        <w:t xml:space="preserve"> IEEE.</w:t>
      </w:r>
      <w:ins w:id="144" w:author="Jeff Greenfield" w:date="2014-12-12T14:29:00Z">
        <w:r w:rsidR="007A4005" w:rsidRPr="007A4005">
          <w:rPr>
            <w:rFonts w:ascii="Times New Roman" w:hAnsi="Times New Roman"/>
            <w:color w:val="222222"/>
            <w:sz w:val="24"/>
            <w:szCs w:val="21"/>
            <w:shd w:val="clear" w:color="auto" w:fill="FFFFFF"/>
          </w:rPr>
          <w:t xml:space="preserve">  </w:t>
        </w:r>
        <w:proofErr w:type="gramStart"/>
        <w:r w:rsidR="007A4005" w:rsidRPr="007A4005">
          <w:rPr>
            <w:rFonts w:ascii="Times New Roman" w:hAnsi="Times New Roman"/>
            <w:color w:val="222222"/>
            <w:sz w:val="24"/>
            <w:szCs w:val="21"/>
            <w:shd w:val="clear" w:color="auto" w:fill="FFFFFF"/>
          </w:rPr>
          <w:t>doi:10.1109</w:t>
        </w:r>
        <w:proofErr w:type="gramEnd"/>
        <w:r w:rsidR="007A4005" w:rsidRPr="007A4005">
          <w:rPr>
            <w:rFonts w:ascii="Times New Roman" w:hAnsi="Times New Roman"/>
            <w:color w:val="222222"/>
            <w:sz w:val="24"/>
            <w:szCs w:val="21"/>
            <w:shd w:val="clear" w:color="auto" w:fill="FFFFFF"/>
          </w:rPr>
          <w:t>/HICSS.2014.377</w:t>
        </w:r>
      </w:ins>
    </w:p>
    <w:p w:rsidR="007A4005" w:rsidRPr="007A4005" w:rsidRDefault="007A4005" w:rsidP="007A4005">
      <w:pPr>
        <w:numPr>
          <w:ins w:id="145" w:author="Unknown"/>
        </w:numPr>
        <w:spacing w:line="480" w:lineRule="auto"/>
        <w:ind w:left="720" w:hanging="720"/>
        <w:rPr>
          <w:ins w:id="146" w:author="Jeff Greenfield" w:date="2014-12-12T14:30:00Z"/>
          <w:rFonts w:ascii="Times New Roman" w:hAnsi="Times New Roman"/>
          <w:color w:val="auto"/>
          <w:sz w:val="20"/>
          <w:szCs w:val="20"/>
        </w:rPr>
      </w:pPr>
      <w:ins w:id="147" w:author="Jeff Greenfield" w:date="2014-12-12T14:30:00Z">
        <w:r w:rsidRPr="007A4005">
          <w:rPr>
            <w:rFonts w:ascii="Times New Roman" w:eastAsia="Times New Roman" w:hAnsi="Times New Roman" w:cs="Times New Roman"/>
            <w:sz w:val="24"/>
          </w:rPr>
          <w:t xml:space="preserve">Haworth, J., &amp; Evans, S. (1995). </w:t>
        </w:r>
        <w:proofErr w:type="gramStart"/>
        <w:r w:rsidRPr="007A4005">
          <w:rPr>
            <w:rFonts w:ascii="Times New Roman" w:eastAsia="Times New Roman" w:hAnsi="Times New Roman" w:cs="Times New Roman"/>
            <w:sz w:val="24"/>
          </w:rPr>
          <w:t>Challenge, skill and positive subjective states in the daily life of a sample of YTS students.</w:t>
        </w:r>
        <w:proofErr w:type="gramEnd"/>
        <w:r w:rsidRPr="007A4005">
          <w:rPr>
            <w:rFonts w:ascii="Times New Roman" w:eastAsia="Times New Roman" w:hAnsi="Times New Roman" w:cs="Times New Roman"/>
            <w:sz w:val="24"/>
          </w:rPr>
          <w:t xml:space="preserve"> </w:t>
        </w:r>
        <w:proofErr w:type="gramStart"/>
        <w:r w:rsidRPr="007A4005">
          <w:rPr>
            <w:rFonts w:ascii="Times New Roman" w:eastAsia="Times New Roman" w:hAnsi="Times New Roman" w:cs="Times New Roman"/>
            <w:i/>
            <w:sz w:val="24"/>
          </w:rPr>
          <w:t>Journal of Occupational and Organizational Psychology, 68</w:t>
        </w:r>
        <w:r w:rsidRPr="007A4005">
          <w:rPr>
            <w:rFonts w:ascii="Times New Roman" w:eastAsia="Times New Roman" w:hAnsi="Times New Roman" w:cs="Times New Roman"/>
            <w:sz w:val="24"/>
          </w:rPr>
          <w:t>(2), 109-121.</w:t>
        </w:r>
      </w:ins>
      <w:proofErr w:type="gramEnd"/>
      <w:ins w:id="148" w:author="Jeff Greenfield" w:date="2014-12-12T14:31:00Z">
        <w:r w:rsidRPr="007A4005">
          <w:rPr>
            <w:rFonts w:ascii="Times New Roman" w:eastAsia="Times New Roman" w:hAnsi="Times New Roman" w:cs="Times New Roman"/>
            <w:sz w:val="24"/>
          </w:rPr>
          <w:t xml:space="preserve">  </w:t>
        </w:r>
        <w:proofErr w:type="spellStart"/>
        <w:proofErr w:type="gramStart"/>
        <w:r>
          <w:rPr>
            <w:rFonts w:ascii="Times New Roman" w:hAnsi="Times New Roman"/>
            <w:sz w:val="24"/>
            <w:shd w:val="clear" w:color="auto" w:fill="FFFFFF"/>
          </w:rPr>
          <w:t>doi</w:t>
        </w:r>
        <w:proofErr w:type="spellEnd"/>
        <w:proofErr w:type="gramEnd"/>
        <w:r w:rsidRPr="007A4005">
          <w:rPr>
            <w:rFonts w:ascii="Times New Roman" w:hAnsi="Times New Roman"/>
            <w:sz w:val="24"/>
            <w:shd w:val="clear" w:color="auto" w:fill="FFFFFF"/>
          </w:rPr>
          <w:t>: 10.1111/j.2044-8325.1995.tb00576.x</w:t>
        </w:r>
      </w:ins>
    </w:p>
    <w:p w:rsidR="005927D3" w:rsidRPr="00746ADD" w:rsidRDefault="004858D9" w:rsidP="00C94F17">
      <w:pPr>
        <w:spacing w:line="480" w:lineRule="auto"/>
        <w:ind w:left="720" w:hanging="720"/>
        <w:rPr>
          <w:rFonts w:ascii="Times New Roman" w:eastAsia="Times New Roman" w:hAnsi="Times New Roman" w:cs="Times New Roman"/>
          <w:sz w:val="24"/>
        </w:rPr>
      </w:pPr>
      <w:r w:rsidRPr="007A4005">
        <w:rPr>
          <w:rFonts w:ascii="Times New Roman" w:eastAsia="Times New Roman" w:hAnsi="Times New Roman" w:cs="Times New Roman"/>
          <w:sz w:val="24"/>
        </w:rPr>
        <w:t xml:space="preserve">Hixson, L., </w:t>
      </w:r>
      <w:proofErr w:type="spellStart"/>
      <w:r w:rsidRPr="007A4005">
        <w:rPr>
          <w:rFonts w:ascii="Times New Roman" w:eastAsia="Times New Roman" w:hAnsi="Times New Roman" w:cs="Times New Roman"/>
          <w:sz w:val="24"/>
        </w:rPr>
        <w:t>Hepler</w:t>
      </w:r>
      <w:proofErr w:type="spellEnd"/>
      <w:r w:rsidRPr="007A4005">
        <w:rPr>
          <w:rFonts w:ascii="Times New Roman" w:eastAsia="Times New Roman" w:hAnsi="Times New Roman" w:cs="Times New Roman"/>
          <w:sz w:val="24"/>
        </w:rPr>
        <w:t xml:space="preserve">, B. and Kim, M. (2011). </w:t>
      </w:r>
      <w:r w:rsidRPr="007A4005">
        <w:rPr>
          <w:rFonts w:ascii="Times New Roman" w:eastAsia="Times New Roman" w:hAnsi="Times New Roman" w:cs="Times New Roman"/>
          <w:i/>
          <w:sz w:val="24"/>
        </w:rPr>
        <w:t>The White Population: 2010</w:t>
      </w:r>
      <w:r w:rsidRPr="007A4005">
        <w:rPr>
          <w:rFonts w:ascii="Times New Roman" w:eastAsia="Times New Roman" w:hAnsi="Times New Roman" w:cs="Times New Roman"/>
          <w:sz w:val="24"/>
        </w:rPr>
        <w:t xml:space="preserve">. </w:t>
      </w:r>
      <w:proofErr w:type="gramStart"/>
      <w:r w:rsidRPr="007A4005">
        <w:rPr>
          <w:rFonts w:ascii="Times New Roman" w:eastAsia="Times New Roman" w:hAnsi="Times New Roman" w:cs="Times New Roman"/>
          <w:sz w:val="24"/>
        </w:rPr>
        <w:t xml:space="preserve">1st </w:t>
      </w:r>
      <w:r w:rsidRPr="004858D9">
        <w:rPr>
          <w:rFonts w:ascii="Times New Roman" w:eastAsia="Times New Roman" w:hAnsi="Times New Roman" w:cs="Times New Roman"/>
          <w:sz w:val="24"/>
        </w:rPr>
        <w:t>ed. [</w:t>
      </w:r>
      <w:proofErr w:type="spellStart"/>
      <w:r w:rsidRPr="004858D9">
        <w:rPr>
          <w:rFonts w:ascii="Times New Roman" w:eastAsia="Times New Roman" w:hAnsi="Times New Roman" w:cs="Times New Roman"/>
          <w:sz w:val="24"/>
        </w:rPr>
        <w:t>ebook</w:t>
      </w:r>
      <w:proofErr w:type="spellEnd"/>
      <w:r w:rsidRPr="004858D9">
        <w:rPr>
          <w:rFonts w:ascii="Times New Roman" w:eastAsia="Times New Roman" w:hAnsi="Times New Roman" w:cs="Times New Roman"/>
          <w:sz w:val="24"/>
        </w:rPr>
        <w:t>] US Census Bureau, p.3.</w:t>
      </w:r>
      <w:proofErr w:type="gramEnd"/>
      <w:r w:rsidRPr="004858D9">
        <w:rPr>
          <w:rFonts w:ascii="Times New Roman" w:eastAsia="Times New Roman" w:hAnsi="Times New Roman" w:cs="Times New Roman"/>
          <w:sz w:val="24"/>
        </w:rPr>
        <w:t xml:space="preserve"> Available at: http://www.census.gov/prod/cen2010/briefs/c2010br-05.pdf [Accessed 30 Nov. 2014].</w:t>
      </w:r>
    </w:p>
    <w:p w:rsidR="00D52CB2" w:rsidRPr="00C01780" w:rsidRDefault="00D52CB2">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Hudson, N. J. (2011). Musical beauty and information compression: Complex to the ear but simple to the mind</w:t>
      </w:r>
      <w:proofErr w:type="gramStart"/>
      <w:r w:rsidRPr="00C94F17">
        <w:rPr>
          <w:rFonts w:ascii="Times New Roman" w:hAnsi="Times New Roman"/>
          <w:color w:val="222222"/>
          <w:sz w:val="24"/>
          <w:szCs w:val="21"/>
          <w:shd w:val="clear" w:color="auto" w:fill="FFFFFF"/>
        </w:rPr>
        <w:t>?.</w:t>
      </w:r>
      <w:proofErr w:type="gramEnd"/>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BMC research notes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4</w:t>
      </w:r>
      <w:r w:rsidRPr="00C94F17">
        <w:rPr>
          <w:rFonts w:ascii="Times New Roman" w:hAnsi="Times New Roman"/>
          <w:color w:val="222222"/>
          <w:sz w:val="24"/>
          <w:szCs w:val="21"/>
          <w:shd w:val="clear" w:color="auto" w:fill="FFFFFF"/>
        </w:rPr>
        <w:t>(1), 9.</w:t>
      </w:r>
      <w:ins w:id="149" w:author="Jeff Greenfield" w:date="2014-12-12T14:34:00Z">
        <w:r w:rsidR="007A4005">
          <w:rPr>
            <w:rFonts w:ascii="Times New Roman" w:hAnsi="Times New Roman"/>
            <w:color w:val="222222"/>
            <w:sz w:val="24"/>
            <w:szCs w:val="21"/>
            <w:shd w:val="clear" w:color="auto" w:fill="FFFFFF"/>
          </w:rPr>
          <w:t xml:space="preserve">  </w:t>
        </w:r>
        <w:proofErr w:type="gramStart"/>
        <w:r w:rsidR="007A4005" w:rsidRPr="007A4005">
          <w:rPr>
            <w:rFonts w:ascii="Times New Roman" w:hAnsi="Times New Roman"/>
            <w:color w:val="222222"/>
            <w:sz w:val="24"/>
            <w:szCs w:val="21"/>
            <w:shd w:val="clear" w:color="auto" w:fill="FFFFFF"/>
          </w:rPr>
          <w:t>doi:10.1186</w:t>
        </w:r>
        <w:proofErr w:type="gramEnd"/>
        <w:r w:rsidR="007A4005" w:rsidRPr="007A4005">
          <w:rPr>
            <w:rFonts w:ascii="Times New Roman" w:hAnsi="Times New Roman"/>
            <w:color w:val="222222"/>
            <w:sz w:val="24"/>
            <w:szCs w:val="21"/>
            <w:shd w:val="clear" w:color="auto" w:fill="FFFFFF"/>
          </w:rPr>
          <w:t>/1756-0500-4-9</w:t>
        </w:r>
      </w:ins>
    </w:p>
    <w:p w:rsidR="00EF0CDE" w:rsidRDefault="00C01780" w:rsidP="00C94F17">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 xml:space="preserve">Ivory, J. D., &amp; </w:t>
      </w:r>
      <w:proofErr w:type="spellStart"/>
      <w:r w:rsidRPr="00C94F17">
        <w:rPr>
          <w:rFonts w:ascii="Times New Roman" w:hAnsi="Times New Roman"/>
          <w:color w:val="222222"/>
          <w:sz w:val="24"/>
          <w:szCs w:val="21"/>
          <w:shd w:val="clear" w:color="auto" w:fill="FFFFFF"/>
        </w:rPr>
        <w:t>Kalyanaraman</w:t>
      </w:r>
      <w:proofErr w:type="spellEnd"/>
      <w:r w:rsidRPr="00C94F17">
        <w:rPr>
          <w:rFonts w:ascii="Times New Roman" w:hAnsi="Times New Roman"/>
          <w:color w:val="222222"/>
          <w:sz w:val="24"/>
          <w:szCs w:val="21"/>
          <w:shd w:val="clear" w:color="auto" w:fill="FFFFFF"/>
        </w:rPr>
        <w:t>, S. (2007). The effects of technological advancement and violent content in video games on players’ feelings of presence, involvement, physiological arousal, and aggression.</w:t>
      </w:r>
      <w:r w:rsidRPr="00C94F17">
        <w:rPr>
          <w:rFonts w:ascii="Times New Roman" w:hAnsi="Times New Roman"/>
          <w:color w:val="222222"/>
          <w:sz w:val="24"/>
        </w:rPr>
        <w:t> </w:t>
      </w:r>
      <w:proofErr w:type="gramStart"/>
      <w:r w:rsidRPr="00C94F17">
        <w:rPr>
          <w:rFonts w:ascii="Times New Roman" w:hAnsi="Times New Roman"/>
          <w:i/>
          <w:color w:val="222222"/>
          <w:sz w:val="24"/>
          <w:szCs w:val="21"/>
          <w:shd w:val="clear" w:color="auto" w:fill="FFFFFF"/>
        </w:rPr>
        <w:t>Journal of Communication</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57</w:t>
      </w:r>
      <w:r w:rsidRPr="00C94F17">
        <w:rPr>
          <w:rFonts w:ascii="Times New Roman" w:hAnsi="Times New Roman"/>
          <w:color w:val="222222"/>
          <w:sz w:val="24"/>
          <w:szCs w:val="21"/>
          <w:shd w:val="clear" w:color="auto" w:fill="FFFFFF"/>
        </w:rPr>
        <w:t>(3), 532-555.</w:t>
      </w:r>
      <w:proofErr w:type="gramEnd"/>
      <w:ins w:id="150" w:author="Jeff Greenfield" w:date="2014-12-12T14:34:00Z">
        <w:r w:rsidR="007A4005">
          <w:rPr>
            <w:rFonts w:ascii="Times New Roman" w:hAnsi="Times New Roman"/>
            <w:color w:val="222222"/>
            <w:sz w:val="24"/>
            <w:szCs w:val="21"/>
            <w:shd w:val="clear" w:color="auto" w:fill="FFFFFF"/>
          </w:rPr>
          <w:t xml:space="preserve">  </w:t>
        </w:r>
        <w:proofErr w:type="spellStart"/>
        <w:proofErr w:type="gramStart"/>
        <w:r w:rsidR="007A4005">
          <w:rPr>
            <w:rFonts w:ascii="Times New Roman" w:hAnsi="Times New Roman"/>
            <w:color w:val="222222"/>
            <w:sz w:val="24"/>
            <w:szCs w:val="21"/>
            <w:shd w:val="clear" w:color="auto" w:fill="FFFFFF"/>
          </w:rPr>
          <w:t>doi</w:t>
        </w:r>
        <w:proofErr w:type="spellEnd"/>
        <w:proofErr w:type="gramEnd"/>
        <w:r w:rsidR="007A4005" w:rsidRPr="007A4005">
          <w:rPr>
            <w:rFonts w:ascii="Times New Roman" w:hAnsi="Times New Roman"/>
            <w:color w:val="222222"/>
            <w:sz w:val="24"/>
            <w:szCs w:val="21"/>
            <w:shd w:val="clear" w:color="auto" w:fill="FFFFFF"/>
          </w:rPr>
          <w:t>: 10.1111/j.1460-2466.2007.00356.x</w:t>
        </w:r>
      </w:ins>
    </w:p>
    <w:p w:rsidR="00C01780" w:rsidRPr="00C94F17" w:rsidRDefault="00EF0CDE" w:rsidP="00C94F17">
      <w:pPr>
        <w:spacing w:line="480" w:lineRule="auto"/>
        <w:ind w:left="720" w:hanging="720"/>
        <w:rPr>
          <w:rFonts w:ascii="Times New Roman" w:hAnsi="Times New Roman"/>
          <w:color w:val="auto"/>
          <w:sz w:val="24"/>
          <w:szCs w:val="20"/>
        </w:rPr>
      </w:pPr>
      <w:proofErr w:type="spellStart"/>
      <w:r w:rsidRPr="00EF0CDE">
        <w:rPr>
          <w:rFonts w:ascii="Times New Roman" w:hAnsi="Times New Roman"/>
          <w:color w:val="auto"/>
          <w:sz w:val="24"/>
          <w:szCs w:val="20"/>
        </w:rPr>
        <w:t>Jarque</w:t>
      </w:r>
      <w:proofErr w:type="spellEnd"/>
      <w:r w:rsidRPr="00EF0CDE">
        <w:rPr>
          <w:rFonts w:ascii="Times New Roman" w:hAnsi="Times New Roman"/>
          <w:color w:val="auto"/>
          <w:sz w:val="24"/>
          <w:szCs w:val="20"/>
        </w:rPr>
        <w:t xml:space="preserve">, C. M., &amp; </w:t>
      </w:r>
      <w:proofErr w:type="spellStart"/>
      <w:r w:rsidRPr="00EF0CDE">
        <w:rPr>
          <w:rFonts w:ascii="Times New Roman" w:hAnsi="Times New Roman"/>
          <w:color w:val="auto"/>
          <w:sz w:val="24"/>
          <w:szCs w:val="20"/>
        </w:rPr>
        <w:t>Bera</w:t>
      </w:r>
      <w:proofErr w:type="spellEnd"/>
      <w:r w:rsidRPr="00EF0CDE">
        <w:rPr>
          <w:rFonts w:ascii="Times New Roman" w:hAnsi="Times New Roman"/>
          <w:color w:val="auto"/>
          <w:sz w:val="24"/>
          <w:szCs w:val="20"/>
        </w:rPr>
        <w:t xml:space="preserve">, A. K. (1987). A test for normality of observations and regression residuals. </w:t>
      </w:r>
      <w:r w:rsidRPr="00EF0CDE">
        <w:rPr>
          <w:rFonts w:ascii="Times New Roman" w:hAnsi="Times New Roman"/>
          <w:i/>
          <w:color w:val="auto"/>
          <w:sz w:val="24"/>
          <w:szCs w:val="20"/>
        </w:rPr>
        <w:t xml:space="preserve">International Statistical Review/Revue </w:t>
      </w:r>
      <w:proofErr w:type="spellStart"/>
      <w:r w:rsidRPr="00EF0CDE">
        <w:rPr>
          <w:rFonts w:ascii="Times New Roman" w:hAnsi="Times New Roman"/>
          <w:i/>
          <w:color w:val="auto"/>
          <w:sz w:val="24"/>
          <w:szCs w:val="20"/>
        </w:rPr>
        <w:t>Internationale</w:t>
      </w:r>
      <w:proofErr w:type="spellEnd"/>
      <w:r w:rsidRPr="00EF0CDE">
        <w:rPr>
          <w:rFonts w:ascii="Times New Roman" w:hAnsi="Times New Roman"/>
          <w:i/>
          <w:color w:val="auto"/>
          <w:sz w:val="24"/>
          <w:szCs w:val="20"/>
        </w:rPr>
        <w:t xml:space="preserve"> de </w:t>
      </w:r>
      <w:proofErr w:type="spellStart"/>
      <w:r w:rsidRPr="00EF0CDE">
        <w:rPr>
          <w:rFonts w:ascii="Times New Roman" w:hAnsi="Times New Roman"/>
          <w:i/>
          <w:color w:val="auto"/>
          <w:sz w:val="24"/>
          <w:szCs w:val="20"/>
        </w:rPr>
        <w:t>Statistique</w:t>
      </w:r>
      <w:proofErr w:type="spellEnd"/>
      <w:r w:rsidRPr="00EF0CDE">
        <w:rPr>
          <w:rFonts w:ascii="Times New Roman" w:hAnsi="Times New Roman"/>
          <w:color w:val="auto"/>
          <w:sz w:val="24"/>
          <w:szCs w:val="20"/>
        </w:rPr>
        <w:t>, 163-172.</w:t>
      </w:r>
    </w:p>
    <w:p w:rsidR="002C753B" w:rsidRDefault="00C01780" w:rsidP="00C94F17">
      <w:pPr>
        <w:spacing w:line="480" w:lineRule="auto"/>
        <w:ind w:left="720" w:hanging="720"/>
        <w:rPr>
          <w:rFonts w:ascii="Times New Roman" w:hAnsi="Times New Roman"/>
          <w:sz w:val="24"/>
          <w:shd w:val="clear" w:color="auto" w:fill="FFFFFF"/>
        </w:rPr>
      </w:pPr>
      <w:r w:rsidRPr="00C94F17">
        <w:rPr>
          <w:rFonts w:ascii="Times New Roman" w:hAnsi="Times New Roman"/>
          <w:color w:val="222222"/>
          <w:sz w:val="24"/>
          <w:szCs w:val="21"/>
          <w:shd w:val="clear" w:color="auto" w:fill="FFFFFF"/>
        </w:rPr>
        <w:t>Joh</w:t>
      </w:r>
      <w:r w:rsidRPr="00C94F17">
        <w:rPr>
          <w:rFonts w:ascii="Times New Roman" w:hAnsi="Times New Roman"/>
          <w:sz w:val="24"/>
          <w:shd w:val="clear" w:color="auto" w:fill="FFFFFF"/>
        </w:rPr>
        <w:t xml:space="preserve">nston, C. A., Moreno, J. P., </w:t>
      </w:r>
      <w:proofErr w:type="spellStart"/>
      <w:r w:rsidRPr="00C94F17">
        <w:rPr>
          <w:rFonts w:ascii="Times New Roman" w:hAnsi="Times New Roman"/>
          <w:sz w:val="24"/>
          <w:shd w:val="clear" w:color="auto" w:fill="FFFFFF"/>
        </w:rPr>
        <w:t>Regas</w:t>
      </w:r>
      <w:proofErr w:type="spellEnd"/>
      <w:r w:rsidRPr="00C94F17">
        <w:rPr>
          <w:rFonts w:ascii="Times New Roman" w:hAnsi="Times New Roman"/>
          <w:sz w:val="24"/>
          <w:shd w:val="clear" w:color="auto" w:fill="FFFFFF"/>
        </w:rPr>
        <w:t xml:space="preserve">, K., Tyler, C., &amp; </w:t>
      </w:r>
      <w:proofErr w:type="spellStart"/>
      <w:r w:rsidRPr="00C94F17">
        <w:rPr>
          <w:rFonts w:ascii="Times New Roman" w:hAnsi="Times New Roman"/>
          <w:sz w:val="24"/>
          <w:shd w:val="clear" w:color="auto" w:fill="FFFFFF"/>
        </w:rPr>
        <w:t>Foreyt</w:t>
      </w:r>
      <w:proofErr w:type="spellEnd"/>
      <w:r w:rsidRPr="00C94F17">
        <w:rPr>
          <w:rFonts w:ascii="Times New Roman" w:hAnsi="Times New Roman"/>
          <w:sz w:val="24"/>
          <w:shd w:val="clear" w:color="auto" w:fill="FFFFFF"/>
        </w:rPr>
        <w:t>, J. P. (2012). The Application of the Yerkes–Dodson Law in a Childhood Weight Management Program: Examining Weight Dissatisfaction.</w:t>
      </w:r>
      <w:r w:rsidRPr="00C94F17">
        <w:rPr>
          <w:rFonts w:ascii="Times New Roman" w:hAnsi="Times New Roman"/>
          <w:sz w:val="24"/>
        </w:rPr>
        <w:t> </w:t>
      </w:r>
      <w:r w:rsidRPr="00C94F17">
        <w:rPr>
          <w:rFonts w:ascii="Times New Roman" w:hAnsi="Times New Roman"/>
          <w:i/>
          <w:sz w:val="24"/>
          <w:shd w:val="clear" w:color="auto" w:fill="FFFFFF"/>
        </w:rPr>
        <w:t>Journal of pediatric psychology</w:t>
      </w:r>
      <w:r w:rsidRPr="00C94F17">
        <w:rPr>
          <w:rFonts w:ascii="Times New Roman" w:hAnsi="Times New Roman"/>
          <w:sz w:val="24"/>
          <w:shd w:val="clear" w:color="auto" w:fill="FFFFFF"/>
        </w:rPr>
        <w:t>, jss040.</w:t>
      </w:r>
      <w:ins w:id="151" w:author="Jeff Greenfield" w:date="2014-12-12T14:36:00Z">
        <w:r w:rsidR="007C4F87">
          <w:rPr>
            <w:rFonts w:ascii="Times New Roman" w:hAnsi="Times New Roman"/>
            <w:sz w:val="24"/>
            <w:shd w:val="clear" w:color="auto" w:fill="FFFFFF"/>
          </w:rPr>
          <w:t xml:space="preserve">  </w:t>
        </w:r>
        <w:proofErr w:type="spellStart"/>
        <w:proofErr w:type="gramStart"/>
        <w:r w:rsidR="007C4F87" w:rsidRPr="007C4F87">
          <w:rPr>
            <w:rFonts w:ascii="Times New Roman" w:hAnsi="Times New Roman"/>
            <w:sz w:val="24"/>
            <w:shd w:val="clear" w:color="auto" w:fill="FFFFFF"/>
          </w:rPr>
          <w:t>doi</w:t>
        </w:r>
        <w:proofErr w:type="spellEnd"/>
        <w:proofErr w:type="gramEnd"/>
        <w:r w:rsidR="007C4F87" w:rsidRPr="007C4F87">
          <w:rPr>
            <w:rFonts w:ascii="Times New Roman" w:hAnsi="Times New Roman"/>
            <w:sz w:val="24"/>
            <w:shd w:val="clear" w:color="auto" w:fill="FFFFFF"/>
          </w:rPr>
          <w:t>: 10.1093/jpepsy/jss040</w:t>
        </w:r>
      </w:ins>
    </w:p>
    <w:p w:rsidR="0027500B" w:rsidRDefault="002C753B" w:rsidP="00C94F17">
      <w:pPr>
        <w:spacing w:line="480" w:lineRule="auto"/>
        <w:ind w:left="720" w:hanging="720"/>
        <w:rPr>
          <w:rFonts w:ascii="Times New Roman" w:hAnsi="Times New Roman"/>
          <w:sz w:val="24"/>
          <w:shd w:val="clear" w:color="auto" w:fill="FFFFFF"/>
        </w:rPr>
      </w:pPr>
      <w:proofErr w:type="spellStart"/>
      <w:r w:rsidRPr="002C753B">
        <w:rPr>
          <w:rFonts w:ascii="Times New Roman" w:hAnsi="Times New Roman"/>
          <w:sz w:val="24"/>
          <w:shd w:val="clear" w:color="auto" w:fill="FFFFFF"/>
        </w:rPr>
        <w:t>Kahneman</w:t>
      </w:r>
      <w:proofErr w:type="spellEnd"/>
      <w:r w:rsidRPr="002C753B">
        <w:rPr>
          <w:rFonts w:ascii="Times New Roman" w:hAnsi="Times New Roman"/>
          <w:sz w:val="24"/>
          <w:shd w:val="clear" w:color="auto" w:fill="FFFFFF"/>
        </w:rPr>
        <w:t xml:space="preserve">, D., &amp; </w:t>
      </w:r>
      <w:proofErr w:type="spellStart"/>
      <w:r w:rsidRPr="002C753B">
        <w:rPr>
          <w:rFonts w:ascii="Times New Roman" w:hAnsi="Times New Roman"/>
          <w:sz w:val="24"/>
          <w:shd w:val="clear" w:color="auto" w:fill="FFFFFF"/>
        </w:rPr>
        <w:t>Tversky</w:t>
      </w:r>
      <w:proofErr w:type="spellEnd"/>
      <w:r w:rsidRPr="002C753B">
        <w:rPr>
          <w:rFonts w:ascii="Times New Roman" w:hAnsi="Times New Roman"/>
          <w:sz w:val="24"/>
          <w:shd w:val="clear" w:color="auto" w:fill="FFFFFF"/>
        </w:rPr>
        <w:t xml:space="preserve">, A. (1979). Prospect theory: An analysis of decision under risk. </w:t>
      </w:r>
      <w:proofErr w:type="spellStart"/>
      <w:r w:rsidRPr="002C753B">
        <w:rPr>
          <w:rFonts w:ascii="Times New Roman" w:hAnsi="Times New Roman"/>
          <w:i/>
          <w:sz w:val="24"/>
          <w:shd w:val="clear" w:color="auto" w:fill="FFFFFF"/>
        </w:rPr>
        <w:t>Econometrica</w:t>
      </w:r>
      <w:proofErr w:type="spellEnd"/>
      <w:r w:rsidRPr="002C753B">
        <w:rPr>
          <w:rFonts w:ascii="Times New Roman" w:hAnsi="Times New Roman"/>
          <w:i/>
          <w:sz w:val="24"/>
          <w:shd w:val="clear" w:color="auto" w:fill="FFFFFF"/>
        </w:rPr>
        <w:t>: Journal of the Econometric Society</w:t>
      </w:r>
      <w:r w:rsidRPr="002C753B">
        <w:rPr>
          <w:rFonts w:ascii="Times New Roman" w:hAnsi="Times New Roman"/>
          <w:sz w:val="24"/>
          <w:shd w:val="clear" w:color="auto" w:fill="FFFFFF"/>
        </w:rPr>
        <w:t>, 263-291.</w:t>
      </w:r>
      <w:ins w:id="152" w:author="Jeff Greenfield" w:date="2014-12-12T14:39:00Z">
        <w:r w:rsidR="007C4F87">
          <w:rPr>
            <w:rFonts w:ascii="Times New Roman" w:hAnsi="Times New Roman"/>
            <w:sz w:val="24"/>
            <w:shd w:val="clear" w:color="auto" w:fill="FFFFFF"/>
          </w:rPr>
          <w:t xml:space="preserve">  Stable URL: </w:t>
        </w:r>
        <w:r w:rsidR="007C4F87" w:rsidRPr="007C4F87">
          <w:rPr>
            <w:rFonts w:ascii="Times New Roman" w:hAnsi="Times New Roman"/>
            <w:sz w:val="24"/>
            <w:shd w:val="clear" w:color="auto" w:fill="FFFFFF"/>
          </w:rPr>
          <w:t xml:space="preserve"> http://www.jstor.org/stable/1914185</w:t>
        </w:r>
      </w:ins>
    </w:p>
    <w:p w:rsidR="0050710C" w:rsidRPr="0002264D" w:rsidRDefault="0027500B" w:rsidP="00C94F17">
      <w:pPr>
        <w:spacing w:line="480" w:lineRule="auto"/>
        <w:ind w:left="720" w:hanging="720"/>
        <w:rPr>
          <w:rFonts w:ascii="Times New Roman" w:hAnsi="Times New Roman"/>
          <w:sz w:val="24"/>
        </w:rPr>
      </w:pPr>
      <w:proofErr w:type="spellStart"/>
      <w:proofErr w:type="gramStart"/>
      <w:r w:rsidRPr="0027500B">
        <w:rPr>
          <w:rFonts w:ascii="Times New Roman" w:hAnsi="Times New Roman"/>
          <w:sz w:val="24"/>
        </w:rPr>
        <w:t>Klasen</w:t>
      </w:r>
      <w:proofErr w:type="spellEnd"/>
      <w:r w:rsidRPr="0027500B">
        <w:rPr>
          <w:rFonts w:ascii="Times New Roman" w:hAnsi="Times New Roman"/>
          <w:sz w:val="24"/>
        </w:rPr>
        <w:t xml:space="preserve">, M., Weber, R., </w:t>
      </w:r>
      <w:proofErr w:type="spellStart"/>
      <w:r w:rsidRPr="0027500B">
        <w:rPr>
          <w:rFonts w:ascii="Times New Roman" w:hAnsi="Times New Roman"/>
          <w:sz w:val="24"/>
        </w:rPr>
        <w:t>Kircher</w:t>
      </w:r>
      <w:proofErr w:type="spellEnd"/>
      <w:r w:rsidRPr="0027500B">
        <w:rPr>
          <w:rFonts w:ascii="Times New Roman" w:hAnsi="Times New Roman"/>
          <w:sz w:val="24"/>
        </w:rPr>
        <w:t xml:space="preserve">, T. T., </w:t>
      </w:r>
      <w:proofErr w:type="spellStart"/>
      <w:r w:rsidRPr="0027500B">
        <w:rPr>
          <w:rFonts w:ascii="Times New Roman" w:hAnsi="Times New Roman"/>
          <w:sz w:val="24"/>
        </w:rPr>
        <w:t>Mathiak</w:t>
      </w:r>
      <w:proofErr w:type="spellEnd"/>
      <w:r w:rsidRPr="0027500B">
        <w:rPr>
          <w:rFonts w:ascii="Times New Roman" w:hAnsi="Times New Roman"/>
          <w:sz w:val="24"/>
        </w:rPr>
        <w:t xml:space="preserve">, K. A., &amp; </w:t>
      </w:r>
      <w:proofErr w:type="spellStart"/>
      <w:r w:rsidRPr="0027500B">
        <w:rPr>
          <w:rFonts w:ascii="Times New Roman" w:hAnsi="Times New Roman"/>
          <w:sz w:val="24"/>
        </w:rPr>
        <w:t>Mathiak</w:t>
      </w:r>
      <w:proofErr w:type="spellEnd"/>
      <w:r w:rsidRPr="0027500B">
        <w:rPr>
          <w:rFonts w:ascii="Times New Roman" w:hAnsi="Times New Roman"/>
          <w:sz w:val="24"/>
        </w:rPr>
        <w:t>, K. (2011).</w:t>
      </w:r>
      <w:proofErr w:type="gramEnd"/>
      <w:r w:rsidRPr="0027500B">
        <w:rPr>
          <w:rFonts w:ascii="Times New Roman" w:hAnsi="Times New Roman"/>
          <w:sz w:val="24"/>
        </w:rPr>
        <w:t xml:space="preserve"> Neural contributions to flow experience during video game playing. </w:t>
      </w:r>
      <w:r w:rsidRPr="0027500B">
        <w:rPr>
          <w:rFonts w:ascii="Times New Roman" w:hAnsi="Times New Roman"/>
          <w:i/>
          <w:sz w:val="24"/>
        </w:rPr>
        <w:t>Social cognitive and affective neuroscience</w:t>
      </w:r>
      <w:r w:rsidRPr="0027500B">
        <w:rPr>
          <w:rFonts w:ascii="Times New Roman" w:hAnsi="Times New Roman"/>
          <w:sz w:val="24"/>
        </w:rPr>
        <w:t>, nsr021.</w:t>
      </w:r>
      <w:ins w:id="153" w:author="Jeff Greenfield" w:date="2014-12-12T14:40:00Z">
        <w:r w:rsidR="007C4F87">
          <w:rPr>
            <w:rFonts w:ascii="Times New Roman" w:hAnsi="Times New Roman"/>
            <w:sz w:val="24"/>
          </w:rPr>
          <w:t xml:space="preserve">  </w:t>
        </w:r>
        <w:proofErr w:type="spellStart"/>
        <w:proofErr w:type="gramStart"/>
        <w:r w:rsidR="007C4F87" w:rsidRPr="007C4F87">
          <w:rPr>
            <w:rFonts w:ascii="Times New Roman" w:hAnsi="Times New Roman"/>
            <w:sz w:val="24"/>
          </w:rPr>
          <w:t>doi</w:t>
        </w:r>
        <w:proofErr w:type="spellEnd"/>
        <w:proofErr w:type="gramEnd"/>
        <w:r w:rsidR="007C4F87" w:rsidRPr="007C4F87">
          <w:rPr>
            <w:rFonts w:ascii="Times New Roman" w:hAnsi="Times New Roman"/>
            <w:sz w:val="24"/>
          </w:rPr>
          <w:t>: 10.1093/scan/nsr021</w:t>
        </w:r>
      </w:ins>
    </w:p>
    <w:p w:rsidR="00BB3C97" w:rsidRDefault="003F373E">
      <w:pPr>
        <w:pStyle w:val="Normal1"/>
        <w:spacing w:line="480" w:lineRule="auto"/>
        <w:ind w:left="720" w:hanging="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Krätzig, G. P., &amp; Arbuthnott, K. D. (2006). Perceptual learning style and learning proficiency: A test of the hypothesis. </w:t>
      </w:r>
      <w:proofErr w:type="gramStart"/>
      <w:r w:rsidRPr="004B143D">
        <w:rPr>
          <w:rFonts w:ascii="Times New Roman" w:eastAsia="Times New Roman" w:hAnsi="Times New Roman" w:cs="Times New Roman"/>
          <w:i/>
          <w:sz w:val="24"/>
        </w:rPr>
        <w:t>Journal Of Educational Psychology</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98</w:t>
      </w:r>
      <w:r w:rsidRPr="004B143D">
        <w:rPr>
          <w:rFonts w:ascii="Times New Roman" w:eastAsia="Times New Roman" w:hAnsi="Times New Roman" w:cs="Times New Roman"/>
          <w:sz w:val="24"/>
        </w:rPr>
        <w:t>(1), 238-246.</w:t>
      </w:r>
      <w:proofErr w:type="gramEnd"/>
      <w:r w:rsidRPr="004B143D">
        <w:rPr>
          <w:rFonts w:ascii="Times New Roman" w:eastAsia="Times New Roman" w:hAnsi="Times New Roman" w:cs="Times New Roman"/>
          <w:sz w:val="24"/>
        </w:rPr>
        <w:t xml:space="preserve"> doi:10.1037/0022-0663.98.1.238</w:t>
      </w:r>
    </w:p>
    <w:p w:rsidR="005969A2" w:rsidRDefault="0038786A" w:rsidP="00C94F17">
      <w:pPr>
        <w:spacing w:line="480" w:lineRule="auto"/>
        <w:ind w:left="720" w:hanging="720"/>
        <w:rPr>
          <w:rFonts w:ascii="Times New Roman" w:eastAsia="Times New Roman" w:hAnsi="Times New Roman" w:cs="Times New Roman"/>
          <w:sz w:val="24"/>
        </w:rPr>
      </w:pPr>
      <w:proofErr w:type="spellStart"/>
      <w:r w:rsidRPr="00C94F17">
        <w:rPr>
          <w:rFonts w:ascii="Times New Roman" w:eastAsia="Times New Roman" w:hAnsi="Times New Roman" w:cs="Times New Roman"/>
          <w:sz w:val="24"/>
        </w:rPr>
        <w:t>Kundu</w:t>
      </w:r>
      <w:proofErr w:type="spellEnd"/>
      <w:r w:rsidRPr="00C94F17">
        <w:rPr>
          <w:rFonts w:ascii="Times New Roman" w:eastAsia="Times New Roman" w:hAnsi="Times New Roman" w:cs="Times New Roman"/>
          <w:sz w:val="24"/>
        </w:rPr>
        <w:t xml:space="preserve">, R., &amp; </w:t>
      </w:r>
      <w:proofErr w:type="spellStart"/>
      <w:r w:rsidRPr="00C94F17">
        <w:rPr>
          <w:rFonts w:ascii="Times New Roman" w:eastAsia="Times New Roman" w:hAnsi="Times New Roman" w:cs="Times New Roman"/>
          <w:sz w:val="24"/>
        </w:rPr>
        <w:t>Basu</w:t>
      </w:r>
      <w:proofErr w:type="spellEnd"/>
      <w:r w:rsidRPr="00C94F17">
        <w:rPr>
          <w:rFonts w:ascii="Times New Roman" w:eastAsia="Times New Roman" w:hAnsi="Times New Roman" w:cs="Times New Roman"/>
          <w:sz w:val="24"/>
        </w:rPr>
        <w:t>, J. (1991). Frustration reactions as predictors of academic achievement and personality dimensions of school children. </w:t>
      </w:r>
      <w:r w:rsidRPr="00C94F17">
        <w:rPr>
          <w:rFonts w:ascii="Times New Roman" w:eastAsia="Times New Roman" w:hAnsi="Times New Roman" w:cs="Times New Roman"/>
          <w:i/>
          <w:sz w:val="24"/>
        </w:rPr>
        <w:t>Psychological Studies, 36</w:t>
      </w:r>
      <w:r w:rsidRPr="00C94F17">
        <w:rPr>
          <w:rFonts w:ascii="Times New Roman" w:eastAsia="Times New Roman" w:hAnsi="Times New Roman" w:cs="Times New Roman"/>
          <w:sz w:val="24"/>
        </w:rPr>
        <w:t>(3), 146-155.</w:t>
      </w:r>
    </w:p>
    <w:p w:rsidR="0038786A" w:rsidRDefault="005969A2" w:rsidP="00C94F17">
      <w:pPr>
        <w:spacing w:line="480" w:lineRule="auto"/>
        <w:ind w:left="720" w:hanging="720"/>
        <w:rPr>
          <w:rFonts w:ascii="Times New Roman" w:eastAsia="Times New Roman" w:hAnsi="Times New Roman" w:cs="Times New Roman"/>
          <w:sz w:val="24"/>
        </w:rPr>
      </w:pPr>
      <w:proofErr w:type="spellStart"/>
      <w:r w:rsidRPr="005969A2">
        <w:rPr>
          <w:rFonts w:ascii="Times New Roman" w:eastAsia="Times New Roman" w:hAnsi="Times New Roman" w:cs="Times New Roman"/>
          <w:sz w:val="24"/>
        </w:rPr>
        <w:t>Lommen</w:t>
      </w:r>
      <w:proofErr w:type="spellEnd"/>
      <w:r w:rsidRPr="005969A2">
        <w:rPr>
          <w:rFonts w:ascii="Times New Roman" w:eastAsia="Times New Roman" w:hAnsi="Times New Roman" w:cs="Times New Roman"/>
          <w:sz w:val="24"/>
        </w:rPr>
        <w:t xml:space="preserve">, M. J., Engelhard, I. M., &amp; van den </w:t>
      </w:r>
      <w:proofErr w:type="spellStart"/>
      <w:r w:rsidRPr="005969A2">
        <w:rPr>
          <w:rFonts w:ascii="Times New Roman" w:eastAsia="Times New Roman" w:hAnsi="Times New Roman" w:cs="Times New Roman"/>
          <w:sz w:val="24"/>
        </w:rPr>
        <w:t>Hout</w:t>
      </w:r>
      <w:proofErr w:type="spellEnd"/>
      <w:r w:rsidRPr="005969A2">
        <w:rPr>
          <w:rFonts w:ascii="Times New Roman" w:eastAsia="Times New Roman" w:hAnsi="Times New Roman" w:cs="Times New Roman"/>
          <w:sz w:val="24"/>
        </w:rPr>
        <w:t>, M. A. (2010). Neuroticism and avoidance of ambiguous stimuli: Better safe than sorry</w:t>
      </w:r>
      <w:proofErr w:type="gramStart"/>
      <w:r w:rsidRPr="005969A2">
        <w:rPr>
          <w:rFonts w:ascii="Times New Roman" w:eastAsia="Times New Roman" w:hAnsi="Times New Roman" w:cs="Times New Roman"/>
          <w:sz w:val="24"/>
        </w:rPr>
        <w:t>?.</w:t>
      </w:r>
      <w:proofErr w:type="gramEnd"/>
      <w:r w:rsidRPr="005969A2">
        <w:rPr>
          <w:rFonts w:ascii="Times New Roman" w:eastAsia="Times New Roman" w:hAnsi="Times New Roman" w:cs="Times New Roman"/>
          <w:sz w:val="24"/>
        </w:rPr>
        <w:t xml:space="preserve"> </w:t>
      </w:r>
      <w:r w:rsidRPr="0091026A">
        <w:rPr>
          <w:rFonts w:ascii="Times New Roman" w:eastAsia="Times New Roman" w:hAnsi="Times New Roman" w:cs="Times New Roman"/>
          <w:i/>
          <w:sz w:val="24"/>
        </w:rPr>
        <w:t>Personality &amp; Individual Differences, 49</w:t>
      </w:r>
      <w:r w:rsidRPr="005969A2">
        <w:rPr>
          <w:rFonts w:ascii="Times New Roman" w:eastAsia="Times New Roman" w:hAnsi="Times New Roman" w:cs="Times New Roman"/>
          <w:sz w:val="24"/>
        </w:rPr>
        <w:t>(8), 1001-1006. doi:10.1016/j.paid.2010.08.012</w:t>
      </w:r>
    </w:p>
    <w:p w:rsidR="00C01780" w:rsidRPr="00D74FA6" w:rsidRDefault="00C01780" w:rsidP="00FD2747">
      <w:pPr>
        <w:pStyle w:val="Normal1"/>
        <w:spacing w:line="480" w:lineRule="auto"/>
        <w:ind w:left="720" w:hanging="719"/>
        <w:rPr>
          <w:rFonts w:ascii="Times New Roman" w:eastAsia="Times New Roman" w:hAnsi="Times New Roman" w:cs="Times New Roman"/>
          <w:sz w:val="24"/>
        </w:rPr>
      </w:pPr>
      <w:r w:rsidRPr="00C01780">
        <w:rPr>
          <w:rFonts w:ascii="Times New Roman" w:eastAsia="Times New Roman" w:hAnsi="Times New Roman" w:cs="Times New Roman"/>
          <w:sz w:val="24"/>
          <w:highlight w:val="white"/>
        </w:rPr>
        <w:t xml:space="preserve">“New Report from the NPD Group Focuses on Core </w:t>
      </w:r>
      <w:r w:rsidRPr="004B143D">
        <w:rPr>
          <w:rFonts w:ascii="Times New Roman" w:eastAsia="Times New Roman" w:hAnsi="Times New Roman" w:cs="Times New Roman"/>
          <w:sz w:val="24"/>
          <w:highlight w:val="white"/>
        </w:rPr>
        <w:t>Gami</w:t>
      </w:r>
      <w:r w:rsidRPr="0002264D">
        <w:rPr>
          <w:rFonts w:ascii="Times New Roman" w:eastAsia="Times New Roman" w:hAnsi="Times New Roman" w:cs="Times New Roman"/>
          <w:sz w:val="24"/>
          <w:highlight w:val="white"/>
        </w:rPr>
        <w:t>ng an</w:t>
      </w:r>
      <w:r w:rsidRPr="00C554BA">
        <w:rPr>
          <w:rFonts w:ascii="Times New Roman" w:eastAsia="Times New Roman" w:hAnsi="Times New Roman" w:cs="Times New Roman"/>
          <w:sz w:val="24"/>
          <w:highlight w:val="white"/>
        </w:rPr>
        <w:t xml:space="preserve">d Core Gamers”. (2013) Retrieved November 26, 2013 from </w:t>
      </w:r>
      <w:hyperlink r:id="rId12">
        <w:r w:rsidRPr="00D74FA6">
          <w:rPr>
            <w:rFonts w:ascii="Times New Roman" w:eastAsia="Times New Roman" w:hAnsi="Times New Roman" w:cs="Times New Roman"/>
            <w:sz w:val="24"/>
            <w:highlight w:val="white"/>
            <w:u w:val="single"/>
          </w:rPr>
          <w:t>https://www.npd.com/wps/portal/npd/us/news/press-releases/new-report-from-the-npd-group-focuses-on-core-gaming-and-core-gamers/</w:t>
        </w:r>
      </w:hyperlink>
      <w:r w:rsidRPr="00D74FA6">
        <w:rPr>
          <w:rFonts w:ascii="Times New Roman" w:eastAsia="Times New Roman" w:hAnsi="Times New Roman" w:cs="Times New Roman"/>
          <w:sz w:val="24"/>
          <w:highlight w:val="white"/>
        </w:rPr>
        <w:t>.</w:t>
      </w:r>
    </w:p>
    <w:p w:rsidR="002B0924" w:rsidRDefault="00C554BA">
      <w:pPr>
        <w:spacing w:line="480" w:lineRule="auto"/>
        <w:ind w:left="720" w:hanging="720"/>
        <w:rPr>
          <w:rFonts w:ascii="Times New Roman" w:hAnsi="Times New Roman"/>
          <w:color w:val="222222"/>
          <w:sz w:val="24"/>
          <w:szCs w:val="21"/>
          <w:shd w:val="clear" w:color="auto" w:fill="FFFFFF"/>
        </w:rPr>
      </w:pPr>
      <w:proofErr w:type="spellStart"/>
      <w:r w:rsidRPr="00C94F17">
        <w:rPr>
          <w:rFonts w:ascii="Times New Roman" w:hAnsi="Times New Roman"/>
          <w:color w:val="222222"/>
          <w:sz w:val="24"/>
          <w:szCs w:val="21"/>
          <w:shd w:val="clear" w:color="auto" w:fill="FFFFFF"/>
        </w:rPr>
        <w:t>Ogletree</w:t>
      </w:r>
      <w:proofErr w:type="spellEnd"/>
      <w:r w:rsidRPr="00C94F17">
        <w:rPr>
          <w:rFonts w:ascii="Times New Roman" w:hAnsi="Times New Roman"/>
          <w:color w:val="222222"/>
          <w:sz w:val="24"/>
          <w:szCs w:val="21"/>
          <w:shd w:val="clear" w:color="auto" w:fill="FFFFFF"/>
        </w:rPr>
        <w:t>, S. M., &amp; Drake, R. (2007). College students’ video game participation and perceptions: Gender differences and implications.</w:t>
      </w:r>
      <w:r w:rsidRPr="00C94F17">
        <w:rPr>
          <w:rFonts w:ascii="Times New Roman" w:hAnsi="Times New Roman"/>
          <w:color w:val="222222"/>
          <w:sz w:val="24"/>
        </w:rPr>
        <w:t> </w:t>
      </w:r>
      <w:proofErr w:type="gramStart"/>
      <w:r w:rsidRPr="00C94F17">
        <w:rPr>
          <w:rFonts w:ascii="Times New Roman" w:hAnsi="Times New Roman"/>
          <w:i/>
          <w:color w:val="222222"/>
          <w:sz w:val="24"/>
          <w:szCs w:val="21"/>
          <w:shd w:val="clear" w:color="auto" w:fill="FFFFFF"/>
        </w:rPr>
        <w:t>Sex Roles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56</w:t>
      </w:r>
      <w:r w:rsidRPr="00C94F17">
        <w:rPr>
          <w:rFonts w:ascii="Times New Roman" w:hAnsi="Times New Roman"/>
          <w:color w:val="222222"/>
          <w:sz w:val="24"/>
          <w:szCs w:val="21"/>
          <w:shd w:val="clear" w:color="auto" w:fill="FFFFFF"/>
        </w:rPr>
        <w:t>(7-8), 537-542.</w:t>
      </w:r>
      <w:proofErr w:type="gramEnd"/>
      <w:ins w:id="154" w:author="Jeff Greenfield" w:date="2014-12-12T14:41:00Z">
        <w:r w:rsidR="007C4F87">
          <w:rPr>
            <w:rFonts w:ascii="Times New Roman" w:hAnsi="Times New Roman"/>
            <w:color w:val="222222"/>
            <w:sz w:val="24"/>
            <w:szCs w:val="21"/>
            <w:shd w:val="clear" w:color="auto" w:fill="FFFFFF"/>
          </w:rPr>
          <w:t xml:space="preserve"> </w:t>
        </w:r>
        <w:proofErr w:type="gramStart"/>
        <w:r w:rsidR="007C4F87">
          <w:rPr>
            <w:rFonts w:ascii="Times New Roman" w:hAnsi="Times New Roman"/>
            <w:color w:val="222222"/>
            <w:sz w:val="24"/>
            <w:szCs w:val="21"/>
            <w:shd w:val="clear" w:color="auto" w:fill="FFFFFF"/>
          </w:rPr>
          <w:t>doi:</w:t>
        </w:r>
      </w:ins>
      <w:ins w:id="155" w:author="Jeff Greenfield" w:date="2014-12-12T14:42:00Z">
        <w:r w:rsidR="007C4F87" w:rsidRPr="007C4F87">
          <w:rPr>
            <w:rFonts w:ascii="Times New Roman" w:hAnsi="Times New Roman"/>
            <w:color w:val="222222"/>
            <w:sz w:val="24"/>
            <w:szCs w:val="21"/>
            <w:shd w:val="clear" w:color="auto" w:fill="FFFFFF"/>
          </w:rPr>
          <w:t>10.1007</w:t>
        </w:r>
        <w:proofErr w:type="gramEnd"/>
        <w:r w:rsidR="007C4F87" w:rsidRPr="007C4F87">
          <w:rPr>
            <w:rFonts w:ascii="Times New Roman" w:hAnsi="Times New Roman"/>
            <w:color w:val="222222"/>
            <w:sz w:val="24"/>
            <w:szCs w:val="21"/>
            <w:shd w:val="clear" w:color="auto" w:fill="FFFFFF"/>
          </w:rPr>
          <w:t>/s11199-007-9193-5</w:t>
        </w:r>
      </w:ins>
    </w:p>
    <w:p w:rsidR="00056852" w:rsidRDefault="002B0924">
      <w:pPr>
        <w:spacing w:line="480" w:lineRule="auto"/>
        <w:ind w:left="720" w:hanging="720"/>
        <w:rPr>
          <w:rFonts w:ascii="Times New Roman" w:hAnsi="Times New Roman"/>
          <w:color w:val="222222"/>
          <w:sz w:val="24"/>
          <w:szCs w:val="21"/>
          <w:shd w:val="clear" w:color="auto" w:fill="FFFFFF"/>
        </w:rPr>
      </w:pPr>
      <w:proofErr w:type="spellStart"/>
      <w:proofErr w:type="gramStart"/>
      <w:r w:rsidRPr="002B0924">
        <w:rPr>
          <w:rFonts w:ascii="Times New Roman" w:hAnsi="Times New Roman"/>
          <w:color w:val="222222"/>
          <w:sz w:val="24"/>
          <w:szCs w:val="21"/>
          <w:shd w:val="clear" w:color="auto" w:fill="FFFFFF"/>
        </w:rPr>
        <w:t>Ormel</w:t>
      </w:r>
      <w:proofErr w:type="spellEnd"/>
      <w:r w:rsidRPr="002B0924">
        <w:rPr>
          <w:rFonts w:ascii="Times New Roman" w:hAnsi="Times New Roman"/>
          <w:color w:val="222222"/>
          <w:sz w:val="24"/>
          <w:szCs w:val="21"/>
          <w:shd w:val="clear" w:color="auto" w:fill="FFFFFF"/>
        </w:rPr>
        <w:t xml:space="preserve">, J., </w:t>
      </w:r>
      <w:proofErr w:type="spellStart"/>
      <w:r w:rsidRPr="002B0924">
        <w:rPr>
          <w:rFonts w:ascii="Times New Roman" w:hAnsi="Times New Roman"/>
          <w:color w:val="222222"/>
          <w:sz w:val="24"/>
          <w:szCs w:val="21"/>
          <w:shd w:val="clear" w:color="auto" w:fill="FFFFFF"/>
        </w:rPr>
        <w:t>Jeronimus</w:t>
      </w:r>
      <w:proofErr w:type="spellEnd"/>
      <w:r w:rsidRPr="002B0924">
        <w:rPr>
          <w:rFonts w:ascii="Times New Roman" w:hAnsi="Times New Roman"/>
          <w:color w:val="222222"/>
          <w:sz w:val="24"/>
          <w:szCs w:val="21"/>
          <w:shd w:val="clear" w:color="auto" w:fill="FFFFFF"/>
        </w:rPr>
        <w:t xml:space="preserve">, B. F., </w:t>
      </w:r>
      <w:proofErr w:type="spellStart"/>
      <w:r w:rsidRPr="002B0924">
        <w:rPr>
          <w:rFonts w:ascii="Times New Roman" w:hAnsi="Times New Roman"/>
          <w:color w:val="222222"/>
          <w:sz w:val="24"/>
          <w:szCs w:val="21"/>
          <w:shd w:val="clear" w:color="auto" w:fill="FFFFFF"/>
        </w:rPr>
        <w:t>Kotov</w:t>
      </w:r>
      <w:proofErr w:type="spellEnd"/>
      <w:r w:rsidRPr="002B0924">
        <w:rPr>
          <w:rFonts w:ascii="Times New Roman" w:hAnsi="Times New Roman"/>
          <w:color w:val="222222"/>
          <w:sz w:val="24"/>
          <w:szCs w:val="21"/>
          <w:shd w:val="clear" w:color="auto" w:fill="FFFFFF"/>
        </w:rPr>
        <w:t xml:space="preserve">, R., </w:t>
      </w:r>
      <w:proofErr w:type="spellStart"/>
      <w:r w:rsidRPr="002B0924">
        <w:rPr>
          <w:rFonts w:ascii="Times New Roman" w:hAnsi="Times New Roman"/>
          <w:color w:val="222222"/>
          <w:sz w:val="24"/>
          <w:szCs w:val="21"/>
          <w:shd w:val="clear" w:color="auto" w:fill="FFFFFF"/>
        </w:rPr>
        <w:t>Riese</w:t>
      </w:r>
      <w:proofErr w:type="spellEnd"/>
      <w:r w:rsidRPr="002B0924">
        <w:rPr>
          <w:rFonts w:ascii="Times New Roman" w:hAnsi="Times New Roman"/>
          <w:color w:val="222222"/>
          <w:sz w:val="24"/>
          <w:szCs w:val="21"/>
          <w:shd w:val="clear" w:color="auto" w:fill="FFFFFF"/>
        </w:rPr>
        <w:t xml:space="preserve">, H., </w:t>
      </w:r>
      <w:proofErr w:type="spellStart"/>
      <w:r w:rsidRPr="002B0924">
        <w:rPr>
          <w:rFonts w:ascii="Times New Roman" w:hAnsi="Times New Roman"/>
          <w:color w:val="222222"/>
          <w:sz w:val="24"/>
          <w:szCs w:val="21"/>
          <w:shd w:val="clear" w:color="auto" w:fill="FFFFFF"/>
        </w:rPr>
        <w:t>Bos</w:t>
      </w:r>
      <w:proofErr w:type="spellEnd"/>
      <w:r w:rsidRPr="002B0924">
        <w:rPr>
          <w:rFonts w:ascii="Times New Roman" w:hAnsi="Times New Roman"/>
          <w:color w:val="222222"/>
          <w:sz w:val="24"/>
          <w:szCs w:val="21"/>
          <w:shd w:val="clear" w:color="auto" w:fill="FFFFFF"/>
        </w:rPr>
        <w:t xml:space="preserve">, E. H., </w:t>
      </w:r>
      <w:proofErr w:type="spellStart"/>
      <w:r w:rsidRPr="002B0924">
        <w:rPr>
          <w:rFonts w:ascii="Times New Roman" w:hAnsi="Times New Roman"/>
          <w:color w:val="222222"/>
          <w:sz w:val="24"/>
          <w:szCs w:val="21"/>
          <w:shd w:val="clear" w:color="auto" w:fill="FFFFFF"/>
        </w:rPr>
        <w:t>Hankin</w:t>
      </w:r>
      <w:proofErr w:type="spellEnd"/>
      <w:r w:rsidRPr="002B0924">
        <w:rPr>
          <w:rFonts w:ascii="Times New Roman" w:hAnsi="Times New Roman"/>
          <w:color w:val="222222"/>
          <w:sz w:val="24"/>
          <w:szCs w:val="21"/>
          <w:shd w:val="clear" w:color="auto" w:fill="FFFFFF"/>
        </w:rPr>
        <w:t xml:space="preserve">, B., &amp; ... </w:t>
      </w:r>
      <w:proofErr w:type="spellStart"/>
      <w:r w:rsidRPr="002B0924">
        <w:rPr>
          <w:rFonts w:ascii="Times New Roman" w:hAnsi="Times New Roman"/>
          <w:color w:val="222222"/>
          <w:sz w:val="24"/>
          <w:szCs w:val="21"/>
          <w:shd w:val="clear" w:color="auto" w:fill="FFFFFF"/>
        </w:rPr>
        <w:t>Oldehinkel</w:t>
      </w:r>
      <w:proofErr w:type="spellEnd"/>
      <w:r w:rsidRPr="002B0924">
        <w:rPr>
          <w:rFonts w:ascii="Times New Roman" w:hAnsi="Times New Roman"/>
          <w:color w:val="222222"/>
          <w:sz w:val="24"/>
          <w:szCs w:val="21"/>
          <w:shd w:val="clear" w:color="auto" w:fill="FFFFFF"/>
        </w:rPr>
        <w:t>, A. J. (2013).</w:t>
      </w:r>
      <w:proofErr w:type="gramEnd"/>
      <w:r w:rsidRPr="002B0924">
        <w:rPr>
          <w:rFonts w:ascii="Times New Roman" w:hAnsi="Times New Roman"/>
          <w:color w:val="222222"/>
          <w:sz w:val="24"/>
          <w:szCs w:val="21"/>
          <w:shd w:val="clear" w:color="auto" w:fill="FFFFFF"/>
        </w:rPr>
        <w:t xml:space="preserve"> Neuroticism and common mental disorders: Meaning and utility of a complex relationship. </w:t>
      </w:r>
      <w:r w:rsidRPr="002B0924">
        <w:rPr>
          <w:rFonts w:ascii="Times New Roman" w:hAnsi="Times New Roman"/>
          <w:i/>
          <w:color w:val="222222"/>
          <w:sz w:val="24"/>
          <w:szCs w:val="21"/>
          <w:shd w:val="clear" w:color="auto" w:fill="FFFFFF"/>
        </w:rPr>
        <w:t>Clinical Psychology Review, 33</w:t>
      </w:r>
      <w:r w:rsidRPr="002B0924">
        <w:rPr>
          <w:rFonts w:ascii="Times New Roman" w:hAnsi="Times New Roman"/>
          <w:color w:val="222222"/>
          <w:sz w:val="24"/>
          <w:szCs w:val="21"/>
          <w:shd w:val="clear" w:color="auto" w:fill="FFFFFF"/>
        </w:rPr>
        <w:t>(5), 686-697. doi:10.1016/j.cpr.2013.04.003</w:t>
      </w:r>
    </w:p>
    <w:p w:rsidR="00C554BA" w:rsidRPr="00D74FA6" w:rsidRDefault="00056852">
      <w:pPr>
        <w:spacing w:line="480" w:lineRule="auto"/>
        <w:ind w:left="720" w:hanging="720"/>
        <w:rPr>
          <w:rFonts w:ascii="Times New Roman" w:hAnsi="Times New Roman"/>
          <w:color w:val="222222"/>
          <w:sz w:val="24"/>
          <w:szCs w:val="21"/>
          <w:shd w:val="clear" w:color="auto" w:fill="FFFFFF"/>
        </w:rPr>
      </w:pPr>
      <w:r w:rsidRPr="00056852">
        <w:rPr>
          <w:rFonts w:ascii="Times New Roman" w:hAnsi="Times New Roman"/>
          <w:color w:val="222222"/>
          <w:sz w:val="24"/>
          <w:szCs w:val="21"/>
          <w:shd w:val="clear" w:color="auto" w:fill="FFFFFF"/>
        </w:rPr>
        <w:t xml:space="preserve">Pope, D., &amp; </w:t>
      </w:r>
      <w:proofErr w:type="spellStart"/>
      <w:r w:rsidRPr="00056852">
        <w:rPr>
          <w:rFonts w:ascii="Times New Roman" w:hAnsi="Times New Roman"/>
          <w:color w:val="222222"/>
          <w:sz w:val="24"/>
          <w:szCs w:val="21"/>
          <w:shd w:val="clear" w:color="auto" w:fill="FFFFFF"/>
        </w:rPr>
        <w:t>Simonsohn</w:t>
      </w:r>
      <w:proofErr w:type="spellEnd"/>
      <w:r w:rsidRPr="00056852">
        <w:rPr>
          <w:rFonts w:ascii="Times New Roman" w:hAnsi="Times New Roman"/>
          <w:color w:val="222222"/>
          <w:sz w:val="24"/>
          <w:szCs w:val="21"/>
          <w:shd w:val="clear" w:color="auto" w:fill="FFFFFF"/>
        </w:rPr>
        <w:t xml:space="preserve">, U. (2011). Round Numbers as Goals: Evidence From Baseball, SAT Takers, and the Lab. </w:t>
      </w:r>
      <w:r w:rsidRPr="00056852">
        <w:rPr>
          <w:rFonts w:ascii="Times New Roman" w:hAnsi="Times New Roman"/>
          <w:i/>
          <w:color w:val="222222"/>
          <w:sz w:val="24"/>
          <w:szCs w:val="21"/>
          <w:shd w:val="clear" w:color="auto" w:fill="FFFFFF"/>
        </w:rPr>
        <w:t>Psychological Science (Sage Publications Inc.), 22</w:t>
      </w:r>
      <w:r w:rsidRPr="00056852">
        <w:rPr>
          <w:rFonts w:ascii="Times New Roman" w:hAnsi="Times New Roman"/>
          <w:color w:val="222222"/>
          <w:sz w:val="24"/>
          <w:szCs w:val="21"/>
          <w:shd w:val="clear" w:color="auto" w:fill="FFFFFF"/>
        </w:rPr>
        <w:t xml:space="preserve">(1), 71-79. </w:t>
      </w:r>
      <w:proofErr w:type="gramStart"/>
      <w:r w:rsidRPr="00056852">
        <w:rPr>
          <w:rFonts w:ascii="Times New Roman" w:hAnsi="Times New Roman"/>
          <w:color w:val="222222"/>
          <w:sz w:val="24"/>
          <w:szCs w:val="21"/>
          <w:shd w:val="clear" w:color="auto" w:fill="FFFFFF"/>
        </w:rPr>
        <w:t>doi:10.1177</w:t>
      </w:r>
      <w:proofErr w:type="gramEnd"/>
      <w:r w:rsidRPr="00056852">
        <w:rPr>
          <w:rFonts w:ascii="Times New Roman" w:hAnsi="Times New Roman"/>
          <w:color w:val="222222"/>
          <w:sz w:val="24"/>
          <w:szCs w:val="21"/>
          <w:shd w:val="clear" w:color="auto" w:fill="FFFFFF"/>
        </w:rPr>
        <w:t>/0956797610391098</w:t>
      </w:r>
    </w:p>
    <w:p w:rsidR="00D74FA6" w:rsidRPr="00C94F17" w:rsidRDefault="00D74FA6" w:rsidP="00C94F17">
      <w:pPr>
        <w:spacing w:line="480" w:lineRule="auto"/>
        <w:ind w:left="720" w:hanging="720"/>
        <w:rPr>
          <w:rFonts w:ascii="Times New Roman" w:hAnsi="Times New Roman"/>
          <w:color w:val="auto"/>
          <w:sz w:val="24"/>
          <w:szCs w:val="20"/>
        </w:rPr>
      </w:pPr>
      <w:proofErr w:type="spellStart"/>
      <w:r w:rsidRPr="00C94F17">
        <w:rPr>
          <w:rFonts w:ascii="Times New Roman" w:hAnsi="Times New Roman"/>
          <w:color w:val="222222"/>
          <w:sz w:val="24"/>
          <w:szCs w:val="21"/>
          <w:shd w:val="clear" w:color="auto" w:fill="FFFFFF"/>
        </w:rPr>
        <w:t>Prieger</w:t>
      </w:r>
      <w:proofErr w:type="spellEnd"/>
      <w:r w:rsidRPr="00C94F17">
        <w:rPr>
          <w:rFonts w:ascii="Times New Roman" w:hAnsi="Times New Roman"/>
          <w:color w:val="222222"/>
          <w:sz w:val="24"/>
          <w:szCs w:val="21"/>
          <w:shd w:val="clear" w:color="auto" w:fill="FFFFFF"/>
        </w:rPr>
        <w:t>, J. E., &amp; Hu, W. M. (2008). The broadband digital divide and the nexus of race, competition, and quality.</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Information economics and Policy</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20</w:t>
      </w:r>
      <w:r w:rsidRPr="00C94F17">
        <w:rPr>
          <w:rFonts w:ascii="Times New Roman" w:hAnsi="Times New Roman"/>
          <w:color w:val="222222"/>
          <w:sz w:val="24"/>
          <w:szCs w:val="21"/>
          <w:shd w:val="clear" w:color="auto" w:fill="FFFFFF"/>
        </w:rPr>
        <w:t>(2), 150-167.</w:t>
      </w:r>
      <w:ins w:id="156" w:author="Jeff Greenfield" w:date="2014-12-12T14:42:00Z">
        <w:r w:rsidR="007C4F87">
          <w:rPr>
            <w:rFonts w:ascii="Times New Roman" w:hAnsi="Times New Roman"/>
            <w:color w:val="222222"/>
            <w:sz w:val="24"/>
            <w:szCs w:val="21"/>
            <w:shd w:val="clear" w:color="auto" w:fill="FFFFFF"/>
          </w:rPr>
          <w:t xml:space="preserve">  </w:t>
        </w:r>
        <w:proofErr w:type="gramStart"/>
        <w:r w:rsidR="007C4F87" w:rsidRPr="007C4F87">
          <w:rPr>
            <w:rFonts w:ascii="Times New Roman" w:hAnsi="Times New Roman"/>
            <w:color w:val="222222"/>
            <w:sz w:val="24"/>
            <w:szCs w:val="21"/>
            <w:shd w:val="clear" w:color="auto" w:fill="FFFFFF"/>
          </w:rPr>
          <w:t>doi:10.1016</w:t>
        </w:r>
        <w:proofErr w:type="gramEnd"/>
        <w:r w:rsidR="007C4F87" w:rsidRPr="007C4F87">
          <w:rPr>
            <w:rFonts w:ascii="Times New Roman" w:hAnsi="Times New Roman"/>
            <w:color w:val="222222"/>
            <w:sz w:val="24"/>
            <w:szCs w:val="21"/>
            <w:shd w:val="clear" w:color="auto" w:fill="FFFFFF"/>
          </w:rPr>
          <w:t>/j.infoecopol.2008.01.001</w:t>
        </w:r>
      </w:ins>
    </w:p>
    <w:p w:rsidR="00EF0CDE" w:rsidRDefault="0002264D" w:rsidP="00C94F17">
      <w:pPr>
        <w:spacing w:line="480" w:lineRule="auto"/>
        <w:ind w:left="720" w:hanging="720"/>
        <w:rPr>
          <w:rFonts w:ascii="Times New Roman" w:hAnsi="Times New Roman"/>
          <w:color w:val="222222"/>
          <w:sz w:val="24"/>
          <w:szCs w:val="21"/>
          <w:shd w:val="clear" w:color="auto" w:fill="FFFFFF"/>
        </w:rPr>
      </w:pPr>
      <w:proofErr w:type="gramStart"/>
      <w:r w:rsidRPr="00C94F17">
        <w:rPr>
          <w:rFonts w:ascii="Times New Roman" w:hAnsi="Times New Roman"/>
          <w:color w:val="222222"/>
          <w:sz w:val="24"/>
          <w:szCs w:val="21"/>
          <w:shd w:val="clear" w:color="auto" w:fill="FFFFFF"/>
        </w:rPr>
        <w:t>Roberts, N. (2014).</w:t>
      </w:r>
      <w:proofErr w:type="gramEnd"/>
      <w:r w:rsidRPr="00C94F17">
        <w:rPr>
          <w:rFonts w:ascii="Times New Roman" w:hAnsi="Times New Roman"/>
          <w:color w:val="222222"/>
          <w:sz w:val="24"/>
          <w:szCs w:val="21"/>
          <w:shd w:val="clear" w:color="auto" w:fill="FFFFFF"/>
        </w:rPr>
        <w:t xml:space="preserve"> The Reliability of Eyewitness Testimony.</w:t>
      </w:r>
    </w:p>
    <w:p w:rsidR="00EF0CDE" w:rsidRDefault="00EF0CDE" w:rsidP="00C94F17">
      <w:pPr>
        <w:spacing w:line="480" w:lineRule="auto"/>
        <w:ind w:left="720" w:hanging="720"/>
        <w:rPr>
          <w:rFonts w:ascii="Times New Roman" w:hAnsi="Times New Roman"/>
          <w:color w:val="222222"/>
          <w:sz w:val="24"/>
          <w:szCs w:val="21"/>
          <w:shd w:val="clear" w:color="auto" w:fill="FFFFFF"/>
        </w:rPr>
      </w:pPr>
      <w:r w:rsidRPr="00EF0CDE">
        <w:rPr>
          <w:rFonts w:ascii="Times New Roman" w:hAnsi="Times New Roman"/>
          <w:color w:val="222222"/>
          <w:sz w:val="24"/>
          <w:szCs w:val="21"/>
          <w:shd w:val="clear" w:color="auto" w:fill="FFFFFF"/>
        </w:rPr>
        <w:t xml:space="preserve">Royston, P. (1992). Comment on sg3. 4 and an Improved D'Agostino Test. </w:t>
      </w:r>
      <w:r w:rsidRPr="00EF0CDE">
        <w:rPr>
          <w:rFonts w:ascii="Times New Roman" w:hAnsi="Times New Roman"/>
          <w:i/>
          <w:color w:val="222222"/>
          <w:sz w:val="24"/>
          <w:szCs w:val="21"/>
          <w:shd w:val="clear" w:color="auto" w:fill="FFFFFF"/>
        </w:rPr>
        <w:t>Stata Technical Bulletin, 1</w:t>
      </w:r>
      <w:r w:rsidRPr="00EF0CDE">
        <w:rPr>
          <w:rFonts w:ascii="Times New Roman" w:hAnsi="Times New Roman"/>
          <w:color w:val="222222"/>
          <w:sz w:val="24"/>
          <w:szCs w:val="21"/>
          <w:shd w:val="clear" w:color="auto" w:fill="FFFFFF"/>
        </w:rPr>
        <w:t>(3).</w:t>
      </w:r>
    </w:p>
    <w:p w:rsidR="00BB3C97" w:rsidRPr="00DA324C" w:rsidRDefault="003F373E">
      <w:pPr>
        <w:pStyle w:val="Normal1"/>
        <w:spacing w:line="480" w:lineRule="auto"/>
        <w:ind w:left="720" w:hanging="719"/>
        <w:rPr>
          <w:rFonts w:ascii="Times New Roman" w:eastAsia="Times New Roman" w:hAnsi="Times New Roman" w:cs="Times New Roman"/>
          <w:sz w:val="24"/>
        </w:rPr>
      </w:pPr>
      <w:r w:rsidRPr="0002264D">
        <w:rPr>
          <w:rFonts w:ascii="Times New Roman" w:eastAsia="Times New Roman" w:hAnsi="Times New Roman" w:cs="Times New Roman"/>
          <w:sz w:val="24"/>
          <w:highlight w:val="white"/>
        </w:rPr>
        <w:t>Schmidhuber, J. (2007, January). Simple algorithmic princ</w:t>
      </w:r>
      <w:r w:rsidRPr="004B143D">
        <w:rPr>
          <w:rFonts w:ascii="Times New Roman" w:eastAsia="Times New Roman" w:hAnsi="Times New Roman" w:cs="Times New Roman"/>
          <w:sz w:val="24"/>
          <w:highlight w:val="white"/>
        </w:rPr>
        <w:t xml:space="preserve">iples of discovery, subjective beauty, selective attention, curiosity &amp; creativity. In </w:t>
      </w:r>
      <w:r w:rsidRPr="004B143D">
        <w:rPr>
          <w:rFonts w:ascii="Times New Roman" w:eastAsia="Times New Roman" w:hAnsi="Times New Roman" w:cs="Times New Roman"/>
          <w:i/>
          <w:sz w:val="24"/>
          <w:highlight w:val="white"/>
        </w:rPr>
        <w:t>Discovery Science</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pp</w:t>
      </w:r>
      <w:r w:rsidRPr="004B143D">
        <w:rPr>
          <w:rFonts w:ascii="Times New Roman" w:eastAsia="Times New Roman" w:hAnsi="Times New Roman" w:cs="Times New Roman"/>
          <w:sz w:val="24"/>
          <w:highlight w:val="white"/>
        </w:rPr>
        <w:t xml:space="preserve">. 26-38). </w:t>
      </w:r>
      <w:proofErr w:type="gramStart"/>
      <w:r w:rsidRPr="004B143D">
        <w:rPr>
          <w:rFonts w:ascii="Times New Roman" w:eastAsia="Times New Roman" w:hAnsi="Times New Roman" w:cs="Times New Roman"/>
          <w:sz w:val="24"/>
          <w:highlight w:val="white"/>
        </w:rPr>
        <w:t xml:space="preserve">Springer </w:t>
      </w:r>
      <w:r w:rsidRPr="00DA324C">
        <w:rPr>
          <w:rFonts w:ascii="Times New Roman" w:eastAsia="Times New Roman" w:hAnsi="Times New Roman" w:cs="Times New Roman"/>
          <w:sz w:val="24"/>
          <w:highlight w:val="white"/>
        </w:rPr>
        <w:t>Berlin Heidelberg.</w:t>
      </w:r>
      <w:proofErr w:type="gramEnd"/>
      <w:ins w:id="157" w:author="Jeff Greenfield" w:date="2014-12-12T14:44:00Z">
        <w:r w:rsidR="007C4F87">
          <w:rPr>
            <w:rFonts w:ascii="Times New Roman" w:eastAsia="Times New Roman" w:hAnsi="Times New Roman" w:cs="Times New Roman"/>
            <w:sz w:val="24"/>
          </w:rPr>
          <w:t xml:space="preserve">  </w:t>
        </w:r>
        <w:proofErr w:type="gramStart"/>
        <w:r w:rsidR="007C4F87">
          <w:rPr>
            <w:rFonts w:ascii="Times New Roman" w:eastAsia="Times New Roman" w:hAnsi="Times New Roman" w:cs="Times New Roman"/>
            <w:sz w:val="24"/>
          </w:rPr>
          <w:t>doi:</w:t>
        </w:r>
        <w:r w:rsidR="007C4F87" w:rsidRPr="007C4F87">
          <w:rPr>
            <w:rFonts w:ascii="Times New Roman" w:eastAsia="Times New Roman" w:hAnsi="Times New Roman" w:cs="Times New Roman"/>
            <w:sz w:val="24"/>
          </w:rPr>
          <w:t>10.1007</w:t>
        </w:r>
        <w:proofErr w:type="gramEnd"/>
        <w:r w:rsidR="007C4F87" w:rsidRPr="007C4F87">
          <w:rPr>
            <w:rFonts w:ascii="Times New Roman" w:eastAsia="Times New Roman" w:hAnsi="Times New Roman" w:cs="Times New Roman"/>
            <w:sz w:val="24"/>
          </w:rPr>
          <w:t>/978-3-540-75488-6_3</w:t>
        </w:r>
      </w:ins>
    </w:p>
    <w:p w:rsidR="00A8228B" w:rsidRDefault="003F373E">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Schmidhuber, J. (2010). Formal theory of creativity, fun, and intrinsic motivation (1990–2010). </w:t>
      </w:r>
      <w:proofErr w:type="gramStart"/>
      <w:r w:rsidRPr="004B143D">
        <w:rPr>
          <w:rFonts w:ascii="Times New Roman" w:eastAsia="Times New Roman" w:hAnsi="Times New Roman" w:cs="Times New Roman"/>
          <w:i/>
          <w:sz w:val="24"/>
          <w:highlight w:val="white"/>
        </w:rPr>
        <w:t>Autonomous Mental Development, IEEE Transactions on</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2</w:t>
      </w:r>
      <w:r w:rsidRPr="004B143D">
        <w:rPr>
          <w:rFonts w:ascii="Times New Roman" w:eastAsia="Times New Roman" w:hAnsi="Times New Roman" w:cs="Times New Roman"/>
          <w:sz w:val="24"/>
          <w:highlight w:val="white"/>
        </w:rPr>
        <w:t>(3), 230-247.</w:t>
      </w:r>
      <w:proofErr w:type="gramEnd"/>
      <w:ins w:id="158" w:author="Jeff Greenfield" w:date="2014-12-12T14:45:00Z">
        <w:r w:rsidR="007C4F87">
          <w:rPr>
            <w:rFonts w:ascii="Times New Roman" w:eastAsia="Times New Roman" w:hAnsi="Times New Roman" w:cs="Times New Roman"/>
            <w:sz w:val="24"/>
          </w:rPr>
          <w:t xml:space="preserve">  </w:t>
        </w:r>
        <w:proofErr w:type="gramStart"/>
        <w:r w:rsidR="007C4F87">
          <w:rPr>
            <w:rFonts w:ascii="Times New Roman" w:eastAsia="Times New Roman" w:hAnsi="Times New Roman" w:cs="Times New Roman"/>
            <w:sz w:val="24"/>
          </w:rPr>
          <w:t>doi:</w:t>
        </w:r>
        <w:r w:rsidR="007C4F87" w:rsidRPr="007C4F87">
          <w:rPr>
            <w:rFonts w:ascii="Times New Roman" w:eastAsia="Times New Roman" w:hAnsi="Times New Roman" w:cs="Times New Roman"/>
            <w:sz w:val="24"/>
          </w:rPr>
          <w:t>10.1109</w:t>
        </w:r>
        <w:proofErr w:type="gramEnd"/>
        <w:r w:rsidR="007C4F87" w:rsidRPr="007C4F87">
          <w:rPr>
            <w:rFonts w:ascii="Times New Roman" w:eastAsia="Times New Roman" w:hAnsi="Times New Roman" w:cs="Times New Roman"/>
            <w:sz w:val="24"/>
          </w:rPr>
          <w:t>/TAMD.2010.2056368</w:t>
        </w:r>
      </w:ins>
    </w:p>
    <w:p w:rsidR="00BB3C97" w:rsidRPr="004B143D" w:rsidRDefault="0092576A">
      <w:pPr>
        <w:pStyle w:val="Normal1"/>
        <w:spacing w:line="480" w:lineRule="auto"/>
        <w:ind w:left="720" w:hanging="719"/>
        <w:rPr>
          <w:rFonts w:ascii="Times New Roman" w:hAnsi="Times New Roman"/>
          <w:sz w:val="24"/>
        </w:rPr>
      </w:pPr>
      <w:r>
        <w:rPr>
          <w:rFonts w:ascii="Times New Roman" w:hAnsi="Times New Roman"/>
          <w:sz w:val="24"/>
        </w:rPr>
        <w:t>Schmidhuber, J. (2010</w:t>
      </w:r>
      <w:r w:rsidR="00A8228B" w:rsidRPr="00A8228B">
        <w:rPr>
          <w:rFonts w:ascii="Times New Roman" w:hAnsi="Times New Roman"/>
          <w:sz w:val="24"/>
        </w:rPr>
        <w:t>). Formal Theory of Fun and Creativity Explains Science, Art, Music, Humor. Retrieved December 1, 2014, from http://people.idsia.ch/~juergen/creativity.html</w:t>
      </w:r>
    </w:p>
    <w:p w:rsidR="00AA176D" w:rsidRDefault="003F373E">
      <w:pPr>
        <w:pStyle w:val="Normal1"/>
        <w:spacing w:line="480" w:lineRule="auto"/>
        <w:ind w:left="720" w:hanging="719"/>
      </w:pPr>
      <w:r w:rsidRPr="004B143D">
        <w:rPr>
          <w:rFonts w:ascii="Times New Roman" w:eastAsia="Times New Roman" w:hAnsi="Times New Roman" w:cs="Times New Roman"/>
          <w:sz w:val="24"/>
        </w:rPr>
        <w:t xml:space="preserve">Silverman, R.S. (2013).  “Latest Game Theory: Mixing Work and Play”.  Retrieved November 26, 2013 from </w:t>
      </w:r>
      <w:hyperlink r:id="rId13">
        <w:r w:rsidRPr="004B143D">
          <w:rPr>
            <w:rFonts w:ascii="Times New Roman" w:eastAsia="Times New Roman" w:hAnsi="Times New Roman" w:cs="Times New Roman"/>
            <w:sz w:val="24"/>
            <w:u w:val="single"/>
          </w:rPr>
          <w:t>http://online.wsj.com/news/articles/SB10001424052970204294504576615371783795248</w:t>
        </w:r>
      </w:hyperlink>
    </w:p>
    <w:p w:rsidR="00BB3C97" w:rsidRPr="004B143D" w:rsidRDefault="00AA176D">
      <w:pPr>
        <w:pStyle w:val="Normal1"/>
        <w:spacing w:line="480" w:lineRule="auto"/>
        <w:ind w:left="720" w:hanging="719"/>
        <w:rPr>
          <w:rFonts w:ascii="Times New Roman" w:hAnsi="Times New Roman"/>
          <w:sz w:val="24"/>
        </w:rPr>
      </w:pPr>
      <w:proofErr w:type="spellStart"/>
      <w:r w:rsidRPr="00AA176D">
        <w:rPr>
          <w:rFonts w:ascii="Times New Roman" w:hAnsi="Times New Roman"/>
          <w:sz w:val="24"/>
        </w:rPr>
        <w:t>Spronck</w:t>
      </w:r>
      <w:proofErr w:type="spellEnd"/>
      <w:r w:rsidRPr="00AA176D">
        <w:rPr>
          <w:rFonts w:ascii="Times New Roman" w:hAnsi="Times New Roman"/>
          <w:sz w:val="24"/>
        </w:rPr>
        <w:t xml:space="preserve">, P., </w:t>
      </w:r>
      <w:proofErr w:type="spellStart"/>
      <w:r w:rsidRPr="00AA176D">
        <w:rPr>
          <w:rFonts w:ascii="Times New Roman" w:hAnsi="Times New Roman"/>
          <w:sz w:val="24"/>
        </w:rPr>
        <w:t>Sprinkhuizen-Kuyper</w:t>
      </w:r>
      <w:proofErr w:type="spellEnd"/>
      <w:r w:rsidRPr="00AA176D">
        <w:rPr>
          <w:rFonts w:ascii="Times New Roman" w:hAnsi="Times New Roman"/>
          <w:sz w:val="24"/>
        </w:rPr>
        <w:t xml:space="preserve">, I., &amp; </w:t>
      </w:r>
      <w:proofErr w:type="spellStart"/>
      <w:r w:rsidRPr="00AA176D">
        <w:rPr>
          <w:rFonts w:ascii="Times New Roman" w:hAnsi="Times New Roman"/>
          <w:sz w:val="24"/>
        </w:rPr>
        <w:t>Postma</w:t>
      </w:r>
      <w:proofErr w:type="spellEnd"/>
      <w:r w:rsidRPr="00AA176D">
        <w:rPr>
          <w:rFonts w:ascii="Times New Roman" w:hAnsi="Times New Roman"/>
          <w:sz w:val="24"/>
        </w:rPr>
        <w:t xml:space="preserve">, E. (2004). Difficulty scaling of game AI. </w:t>
      </w:r>
      <w:proofErr w:type="gramStart"/>
      <w:r w:rsidRPr="00AA176D">
        <w:rPr>
          <w:rFonts w:ascii="Times New Roman" w:hAnsi="Times New Roman"/>
          <w:sz w:val="24"/>
        </w:rPr>
        <w:t xml:space="preserve">In </w:t>
      </w:r>
      <w:r w:rsidRPr="00AA176D">
        <w:rPr>
          <w:rFonts w:ascii="Times New Roman" w:hAnsi="Times New Roman"/>
          <w:i/>
          <w:sz w:val="24"/>
        </w:rPr>
        <w:t>Proceedings of the 5th International Conference on Intelligent Games and Simulation (GAME-ON 2004)</w:t>
      </w:r>
      <w:r w:rsidRPr="00AA176D">
        <w:rPr>
          <w:rFonts w:ascii="Times New Roman" w:hAnsi="Times New Roman"/>
          <w:sz w:val="24"/>
        </w:rPr>
        <w:t xml:space="preserve"> (pp. 33-37).</w:t>
      </w:r>
      <w:proofErr w:type="gramEnd"/>
      <w:ins w:id="159" w:author="Jeff Greenfield" w:date="2014-12-12T14:46:00Z">
        <w:r w:rsidR="007C4F87">
          <w:rPr>
            <w:rFonts w:ascii="Times New Roman" w:hAnsi="Times New Roman"/>
            <w:sz w:val="24"/>
          </w:rPr>
          <w:t xml:space="preserve">  </w:t>
        </w:r>
        <w:proofErr w:type="gramStart"/>
        <w:r w:rsidR="007C4F87">
          <w:rPr>
            <w:rFonts w:ascii="Times New Roman" w:hAnsi="Times New Roman"/>
            <w:sz w:val="24"/>
          </w:rPr>
          <w:t>doi:</w:t>
        </w:r>
        <w:r w:rsidR="007C4F87" w:rsidRPr="007C4F87">
          <w:rPr>
            <w:rFonts w:ascii="Times New Roman" w:hAnsi="Times New Roman"/>
            <w:sz w:val="24"/>
          </w:rPr>
          <w:t>10.1.1.386.7736</w:t>
        </w:r>
      </w:ins>
      <w:proofErr w:type="gramEnd"/>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Szalma, J. L., &amp; Taylor, G. S. (2011). Individual differences in response to automation: The five factor model of personality. </w:t>
      </w:r>
      <w:r w:rsidRPr="004B143D">
        <w:rPr>
          <w:rFonts w:ascii="Times New Roman" w:eastAsia="Times New Roman" w:hAnsi="Times New Roman" w:cs="Times New Roman"/>
          <w:i/>
          <w:sz w:val="24"/>
        </w:rPr>
        <w:t>Journal Of Experimental Psychology: Applied</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17</w:t>
      </w:r>
      <w:r w:rsidRPr="004B143D">
        <w:rPr>
          <w:rFonts w:ascii="Times New Roman" w:eastAsia="Times New Roman" w:hAnsi="Times New Roman" w:cs="Times New Roman"/>
          <w:sz w:val="24"/>
        </w:rPr>
        <w:t xml:space="preserve">(2), 71-96. </w:t>
      </w:r>
      <w:proofErr w:type="gramStart"/>
      <w:r w:rsidRPr="004B143D">
        <w:rPr>
          <w:rFonts w:ascii="Times New Roman" w:eastAsia="Times New Roman" w:hAnsi="Times New Roman" w:cs="Times New Roman"/>
          <w:sz w:val="24"/>
        </w:rPr>
        <w:t>doi:10.1037</w:t>
      </w:r>
      <w:proofErr w:type="gramEnd"/>
      <w:r w:rsidRPr="004B143D">
        <w:rPr>
          <w:rFonts w:ascii="Times New Roman" w:eastAsia="Times New Roman" w:hAnsi="Times New Roman" w:cs="Times New Roman"/>
          <w:sz w:val="24"/>
        </w:rPr>
        <w:t>/a0024170</w:t>
      </w:r>
    </w:p>
    <w:p w:rsidR="006D228D" w:rsidRDefault="003F373E" w:rsidP="00FB4A04">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rPr>
        <w:t>Tak</w:t>
      </w:r>
      <w:r w:rsidRPr="004B143D">
        <w:rPr>
          <w:rFonts w:ascii="Times New Roman" w:eastAsia="Times New Roman" w:hAnsi="Times New Roman" w:cs="Times New Roman"/>
          <w:sz w:val="24"/>
          <w:highlight w:val="white"/>
        </w:rPr>
        <w:t>ahasi, D. “Americans spend $23.5B each year on video games”. (2010). Retrieved November 26, 2013 from http://venturebeat.com/2010/05/09/americans-spend-25-3b-each-year-on-video-games/</w:t>
      </w:r>
    </w:p>
    <w:p w:rsidR="00BB3C97" w:rsidRPr="004B143D" w:rsidRDefault="006D228D">
      <w:pPr>
        <w:pStyle w:val="Normal1"/>
        <w:spacing w:line="480" w:lineRule="auto"/>
        <w:ind w:left="720" w:hanging="719"/>
        <w:rPr>
          <w:rFonts w:ascii="Times New Roman" w:hAnsi="Times New Roman"/>
          <w:sz w:val="24"/>
        </w:rPr>
      </w:pPr>
      <w:r w:rsidRPr="006D228D">
        <w:rPr>
          <w:rFonts w:ascii="Times New Roman" w:hAnsi="Times New Roman"/>
          <w:sz w:val="24"/>
        </w:rPr>
        <w:t xml:space="preserve">U.S. Census Bureau. </w:t>
      </w:r>
      <w:r>
        <w:rPr>
          <w:rFonts w:ascii="Times New Roman" w:hAnsi="Times New Roman"/>
          <w:sz w:val="24"/>
        </w:rPr>
        <w:t xml:space="preserve">(2012) </w:t>
      </w:r>
      <w:r w:rsidRPr="006D228D">
        <w:rPr>
          <w:rFonts w:ascii="Times New Roman" w:hAnsi="Times New Roman"/>
          <w:sz w:val="24"/>
        </w:rPr>
        <w:t>Selected Characteristics of People 15 Years Old and Over by Total Money Income in 2011, Work Experience in 2011, Race, H</w:t>
      </w:r>
      <w:r>
        <w:rPr>
          <w:rFonts w:ascii="Times New Roman" w:hAnsi="Times New Roman"/>
          <w:sz w:val="24"/>
        </w:rPr>
        <w:t>ispanic Origin, and Sex. [</w:t>
      </w:r>
      <w:proofErr w:type="gramStart"/>
      <w:r>
        <w:rPr>
          <w:rFonts w:ascii="Times New Roman" w:hAnsi="Times New Roman"/>
          <w:sz w:val="24"/>
        </w:rPr>
        <w:t>table</w:t>
      </w:r>
      <w:proofErr w:type="gramEnd"/>
      <w:r w:rsidRPr="006D228D">
        <w:rPr>
          <w:rFonts w:ascii="Times New Roman" w:hAnsi="Times New Roman"/>
          <w:sz w:val="24"/>
        </w:rPr>
        <w:t xml:space="preserve">]. </w:t>
      </w:r>
      <w:r>
        <w:rPr>
          <w:rFonts w:ascii="Times New Roman" w:hAnsi="Times New Roman"/>
          <w:sz w:val="24"/>
        </w:rPr>
        <w:t xml:space="preserve"> Retrieved November 29, 2014 from </w:t>
      </w:r>
      <w:r w:rsidRPr="006D228D">
        <w:rPr>
          <w:rFonts w:ascii="Times New Roman" w:hAnsi="Times New Roman"/>
          <w:sz w:val="24"/>
        </w:rPr>
        <w:t>http://www.census.gov/hhes/www/cpstables/032012/perinc/pinc01_1.xls</w:t>
      </w:r>
      <w:r>
        <w:rPr>
          <w:rFonts w:ascii="Times New Roman" w:hAnsi="Times New Roman"/>
          <w:sz w:val="24"/>
        </w:rPr>
        <w:t>.</w:t>
      </w:r>
    </w:p>
    <w:p w:rsidR="00BB3C97" w:rsidRPr="00F66E3F" w:rsidRDefault="003F373E">
      <w:pPr>
        <w:pStyle w:val="Normal1"/>
        <w:spacing w:before="60" w:after="20"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Vygotsky, </w:t>
      </w:r>
      <w:r w:rsidRPr="00F66E3F">
        <w:rPr>
          <w:rFonts w:ascii="Times New Roman" w:eastAsia="Times New Roman" w:hAnsi="Times New Roman" w:cs="Times New Roman"/>
          <w:sz w:val="24"/>
          <w:highlight w:val="white"/>
        </w:rPr>
        <w:t xml:space="preserve">L.S. (1978). </w:t>
      </w:r>
      <w:r w:rsidRPr="00F66E3F">
        <w:rPr>
          <w:rFonts w:ascii="Times New Roman" w:eastAsia="Times New Roman" w:hAnsi="Times New Roman" w:cs="Times New Roman"/>
          <w:i/>
          <w:sz w:val="24"/>
          <w:highlight w:val="white"/>
        </w:rPr>
        <w:t>Mind and society: The development of higher psychological processes</w:t>
      </w:r>
      <w:r w:rsidRPr="00F66E3F">
        <w:rPr>
          <w:rFonts w:ascii="Times New Roman" w:eastAsia="Times New Roman" w:hAnsi="Times New Roman" w:cs="Times New Roman"/>
          <w:sz w:val="24"/>
          <w:highlight w:val="white"/>
        </w:rPr>
        <w:t>. Cambridge, MA: Harvard University Press.</w:t>
      </w:r>
    </w:p>
    <w:p w:rsidR="0002264D" w:rsidRPr="0002264D" w:rsidRDefault="0002264D">
      <w:pPr>
        <w:spacing w:line="480" w:lineRule="auto"/>
        <w:ind w:left="720" w:hanging="720"/>
        <w:rPr>
          <w:rFonts w:ascii="Times New Roman" w:hAnsi="Times New Roman"/>
          <w:color w:val="auto"/>
          <w:sz w:val="24"/>
          <w:szCs w:val="20"/>
        </w:rPr>
      </w:pPr>
      <w:proofErr w:type="gramStart"/>
      <w:r w:rsidRPr="00C94F17">
        <w:rPr>
          <w:rFonts w:ascii="Times New Roman" w:hAnsi="Times New Roman"/>
          <w:color w:val="222222"/>
          <w:sz w:val="24"/>
          <w:szCs w:val="21"/>
          <w:shd w:val="clear" w:color="auto" w:fill="FFFFFF"/>
        </w:rPr>
        <w:t xml:space="preserve">Wood, S., Sage, J. R., Shuman, T., &amp; </w:t>
      </w:r>
      <w:proofErr w:type="spellStart"/>
      <w:r w:rsidRPr="00C94F17">
        <w:rPr>
          <w:rFonts w:ascii="Times New Roman" w:hAnsi="Times New Roman"/>
          <w:color w:val="222222"/>
          <w:sz w:val="24"/>
          <w:szCs w:val="21"/>
          <w:shd w:val="clear" w:color="auto" w:fill="FFFFFF"/>
        </w:rPr>
        <w:t>Anagnostaras</w:t>
      </w:r>
      <w:proofErr w:type="spellEnd"/>
      <w:r w:rsidRPr="00C94F17">
        <w:rPr>
          <w:rFonts w:ascii="Times New Roman" w:hAnsi="Times New Roman"/>
          <w:color w:val="222222"/>
          <w:sz w:val="24"/>
          <w:szCs w:val="21"/>
          <w:shd w:val="clear" w:color="auto" w:fill="FFFFFF"/>
        </w:rPr>
        <w:t>, S. G. (2014).</w:t>
      </w:r>
      <w:proofErr w:type="gramEnd"/>
      <w:r w:rsidRPr="00C94F17">
        <w:rPr>
          <w:rFonts w:ascii="Times New Roman" w:hAnsi="Times New Roman"/>
          <w:color w:val="222222"/>
          <w:sz w:val="24"/>
          <w:szCs w:val="21"/>
          <w:shd w:val="clear" w:color="auto" w:fill="FFFFFF"/>
        </w:rPr>
        <w:t xml:space="preserve"> Psychostimulants and cognition: A continuum of behavioral and cognitive activation.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Pharmacological reviews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66</w:t>
      </w:r>
      <w:r w:rsidRPr="00C94F17">
        <w:rPr>
          <w:rFonts w:ascii="Times New Roman" w:hAnsi="Times New Roman"/>
          <w:color w:val="222222"/>
          <w:sz w:val="24"/>
          <w:szCs w:val="21"/>
          <w:shd w:val="clear" w:color="auto" w:fill="FFFFFF"/>
        </w:rPr>
        <w:t>(1), 193-221.</w:t>
      </w:r>
      <w:ins w:id="160" w:author="Jeff Greenfield" w:date="2014-12-12T14:48:00Z">
        <w:r w:rsidR="005F1912">
          <w:rPr>
            <w:rFonts w:ascii="Times New Roman" w:hAnsi="Times New Roman"/>
            <w:color w:val="222222"/>
            <w:sz w:val="24"/>
            <w:szCs w:val="21"/>
            <w:shd w:val="clear" w:color="auto" w:fill="FFFFFF"/>
          </w:rPr>
          <w:t xml:space="preserve">  </w:t>
        </w:r>
        <w:proofErr w:type="gramStart"/>
        <w:r w:rsidR="005F1912">
          <w:rPr>
            <w:rFonts w:ascii="Times New Roman" w:hAnsi="Times New Roman"/>
            <w:color w:val="222222"/>
            <w:sz w:val="24"/>
            <w:szCs w:val="21"/>
            <w:shd w:val="clear" w:color="auto" w:fill="FFFFFF"/>
          </w:rPr>
          <w:t>doi:</w:t>
        </w:r>
      </w:ins>
      <w:ins w:id="161" w:author="Jeff Greenfield" w:date="2014-12-12T14:49:00Z">
        <w:r w:rsidR="005F1912" w:rsidRPr="005F1912">
          <w:rPr>
            <w:rFonts w:ascii="Times New Roman" w:hAnsi="Times New Roman"/>
            <w:color w:val="222222"/>
            <w:sz w:val="24"/>
            <w:szCs w:val="21"/>
            <w:shd w:val="clear" w:color="auto" w:fill="FFFFFF"/>
          </w:rPr>
          <w:t>10.1124</w:t>
        </w:r>
        <w:proofErr w:type="gramEnd"/>
        <w:r w:rsidR="005F1912" w:rsidRPr="005F1912">
          <w:rPr>
            <w:rFonts w:ascii="Times New Roman" w:hAnsi="Times New Roman"/>
            <w:color w:val="222222"/>
            <w:sz w:val="24"/>
            <w:szCs w:val="21"/>
            <w:shd w:val="clear" w:color="auto" w:fill="FFFFFF"/>
          </w:rPr>
          <w:t>/pr.112.007054</w:t>
        </w:r>
      </w:ins>
    </w:p>
    <w:p w:rsidR="00BB3C97" w:rsidRPr="000D4E74" w:rsidRDefault="003F373E">
      <w:pPr>
        <w:pStyle w:val="Normal1"/>
        <w:spacing w:line="480" w:lineRule="auto"/>
        <w:ind w:left="720" w:hanging="720"/>
        <w:rPr>
          <w:rFonts w:ascii="Times New Roman" w:eastAsia="Times New Roman" w:hAnsi="Times New Roman" w:cs="Times New Roman"/>
          <w:sz w:val="24"/>
        </w:rPr>
      </w:pPr>
      <w:r w:rsidRPr="0002264D">
        <w:rPr>
          <w:rFonts w:ascii="Times New Roman" w:eastAsia="Times New Roman" w:hAnsi="Times New Roman" w:cs="Times New Roman"/>
          <w:sz w:val="24"/>
          <w:highlight w:val="white"/>
        </w:rPr>
        <w:t xml:space="preserve">Yerkes, R. M., &amp; Dodson, J. D. (1908). The relation of strength of stimulus to rapidity of </w:t>
      </w:r>
      <w:r w:rsidRPr="000D4E74">
        <w:rPr>
          <w:rFonts w:ascii="Times New Roman" w:eastAsia="Times New Roman" w:hAnsi="Times New Roman" w:cs="Times New Roman"/>
          <w:sz w:val="24"/>
          <w:highlight w:val="white"/>
        </w:rPr>
        <w:t>habit</w:t>
      </w:r>
      <w:r w:rsidRPr="000D4E74">
        <w:rPr>
          <w:rFonts w:ascii="Party LET" w:eastAsia="Times New Roman" w:hAnsi="Party LET" w:cs="Party LET"/>
          <w:sz w:val="24"/>
          <w:highlight w:val="white"/>
        </w:rPr>
        <w:t>‐</w:t>
      </w:r>
      <w:r w:rsidRPr="000D4E74">
        <w:rPr>
          <w:rFonts w:ascii="Times New Roman" w:eastAsia="Times New Roman" w:hAnsi="Times New Roman" w:cs="Times New Roman"/>
          <w:sz w:val="24"/>
          <w:highlight w:val="white"/>
        </w:rPr>
        <w:t xml:space="preserve">formation. </w:t>
      </w:r>
      <w:r w:rsidRPr="000D4E74">
        <w:rPr>
          <w:rFonts w:ascii="Times New Roman" w:eastAsia="Times New Roman" w:hAnsi="Times New Roman" w:cs="Times New Roman"/>
          <w:i/>
          <w:sz w:val="24"/>
          <w:highlight w:val="white"/>
        </w:rPr>
        <w:t>Journal of comparative neurology and psychology</w:t>
      </w:r>
      <w:proofErr w:type="gramStart"/>
      <w:r w:rsidRPr="000D4E74">
        <w:rPr>
          <w:rFonts w:ascii="Times New Roman" w:eastAsia="Times New Roman" w:hAnsi="Times New Roman" w:cs="Times New Roman"/>
          <w:sz w:val="24"/>
          <w:highlight w:val="white"/>
        </w:rPr>
        <w:t>,</w:t>
      </w:r>
      <w:r w:rsidRPr="000D4E74">
        <w:rPr>
          <w:rFonts w:ascii="Times New Roman" w:eastAsia="Times New Roman" w:hAnsi="Times New Roman" w:cs="Times New Roman"/>
          <w:i/>
          <w:sz w:val="24"/>
          <w:highlight w:val="white"/>
        </w:rPr>
        <w:t>18</w:t>
      </w:r>
      <w:proofErr w:type="gramEnd"/>
      <w:r w:rsidRPr="000D4E74">
        <w:rPr>
          <w:rFonts w:ascii="Times New Roman" w:eastAsia="Times New Roman" w:hAnsi="Times New Roman" w:cs="Times New Roman"/>
          <w:sz w:val="24"/>
          <w:highlight w:val="white"/>
        </w:rPr>
        <w:t>(5), 459-482.</w:t>
      </w:r>
      <w:ins w:id="162" w:author="Jeff Greenfield" w:date="2014-12-12T14:49:00Z">
        <w:r w:rsidR="005F1912">
          <w:rPr>
            <w:rFonts w:ascii="Times New Roman" w:eastAsia="Times New Roman" w:hAnsi="Times New Roman" w:cs="Times New Roman"/>
            <w:sz w:val="24"/>
          </w:rPr>
          <w:t xml:space="preserve">  </w:t>
        </w:r>
        <w:proofErr w:type="gramStart"/>
        <w:r w:rsidR="005F1912">
          <w:rPr>
            <w:rFonts w:ascii="Times New Roman" w:eastAsia="Times New Roman" w:hAnsi="Times New Roman" w:cs="Times New Roman"/>
            <w:sz w:val="24"/>
          </w:rPr>
          <w:t>doi:</w:t>
        </w:r>
        <w:r w:rsidR="005F1912" w:rsidRPr="005F1912">
          <w:rPr>
            <w:rFonts w:ascii="Times New Roman" w:eastAsia="Times New Roman" w:hAnsi="Times New Roman" w:cs="Times New Roman"/>
            <w:sz w:val="24"/>
          </w:rPr>
          <w:t>10.1007</w:t>
        </w:r>
        <w:proofErr w:type="gramEnd"/>
        <w:r w:rsidR="005F1912" w:rsidRPr="005F1912">
          <w:rPr>
            <w:rFonts w:ascii="Times New Roman" w:eastAsia="Times New Roman" w:hAnsi="Times New Roman" w:cs="Times New Roman"/>
            <w:sz w:val="24"/>
          </w:rPr>
          <w:t>/978-0-387-79948-3_1340</w:t>
        </w:r>
      </w:ins>
    </w:p>
    <w:p w:rsidR="00BB3C97" w:rsidRPr="006D4CF8" w:rsidRDefault="000D4E74" w:rsidP="006D4CF8">
      <w:pPr>
        <w:spacing w:line="480" w:lineRule="auto"/>
        <w:ind w:left="720" w:hanging="720"/>
        <w:rPr>
          <w:rFonts w:ascii="Times New Roman" w:hAnsi="Times New Roman"/>
          <w:color w:val="auto"/>
          <w:sz w:val="24"/>
          <w:szCs w:val="20"/>
        </w:rPr>
      </w:pPr>
      <w:proofErr w:type="spellStart"/>
      <w:r w:rsidRPr="00C94F17">
        <w:rPr>
          <w:rFonts w:ascii="Times New Roman" w:hAnsi="Times New Roman"/>
          <w:color w:val="222222"/>
          <w:sz w:val="24"/>
          <w:szCs w:val="21"/>
          <w:shd w:val="clear" w:color="auto" w:fill="FFFFFF"/>
        </w:rPr>
        <w:t>Zickuhr</w:t>
      </w:r>
      <w:proofErr w:type="spellEnd"/>
      <w:r w:rsidRPr="00C94F17">
        <w:rPr>
          <w:rFonts w:ascii="Times New Roman" w:hAnsi="Times New Roman"/>
          <w:color w:val="222222"/>
          <w:sz w:val="24"/>
          <w:szCs w:val="21"/>
          <w:shd w:val="clear" w:color="auto" w:fill="FFFFFF"/>
        </w:rPr>
        <w:t>, K., &amp; Smith, A. (2013). Home broadband 2013.</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Washington, DC: Pew Internet &amp; American Life Project: Pew Research Center</w:t>
      </w:r>
      <w:r w:rsidRPr="00C94F17">
        <w:rPr>
          <w:rFonts w:ascii="Times New Roman" w:hAnsi="Times New Roman"/>
          <w:color w:val="222222"/>
          <w:sz w:val="24"/>
          <w:szCs w:val="21"/>
          <w:shd w:val="clear" w:color="auto" w:fill="FFFFFF"/>
        </w:rPr>
        <w:t>.</w:t>
      </w:r>
    </w:p>
    <w:p w:rsidR="00FB4A04" w:rsidRDefault="003F373E" w:rsidP="00FB4A04">
      <w:pPr>
        <w:pStyle w:val="Normal1"/>
        <w:jc w:val="center"/>
        <w:rPr>
          <w:rFonts w:ascii="Times New Roman" w:eastAsia="Times New Roman" w:hAnsi="Times New Roman" w:cs="Times New Roman"/>
          <w:b/>
          <w:sz w:val="24"/>
        </w:rPr>
      </w:pPr>
      <w:r w:rsidRPr="004B143D">
        <w:rPr>
          <w:rFonts w:ascii="Times New Roman" w:hAnsi="Times New Roman"/>
          <w:sz w:val="24"/>
        </w:rPr>
        <w:br w:type="page"/>
      </w:r>
      <w:r w:rsidR="00FB4A04">
        <w:rPr>
          <w:rFonts w:ascii="Times New Roman" w:eastAsia="Times New Roman" w:hAnsi="Times New Roman" w:cs="Times New Roman"/>
          <w:b/>
          <w:sz w:val="24"/>
          <w:highlight w:val="white"/>
        </w:rPr>
        <w:t>Appendix A</w:t>
      </w:r>
    </w:p>
    <w:p w:rsidR="00FB4A04" w:rsidRDefault="00FB4A04" w:rsidP="00FB4A04">
      <w:pPr>
        <w:pStyle w:val="Normal1"/>
        <w:jc w:val="center"/>
        <w:rPr>
          <w:rFonts w:ascii="Times New Roman" w:eastAsia="Times New Roman" w:hAnsi="Times New Roman" w:cs="Times New Roman"/>
          <w:b/>
          <w:sz w:val="24"/>
        </w:rPr>
      </w:pPr>
    </w:p>
    <w:p w:rsidR="00FB4A04" w:rsidRPr="007F6AF5" w:rsidRDefault="00FB4A04" w:rsidP="00FB4A04">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Recruitment Flyer</w:t>
      </w:r>
    </w:p>
    <w:p w:rsidR="00FB4A04" w:rsidRPr="004B143D" w:rsidRDefault="00FB4A04" w:rsidP="00FB4A04">
      <w:pPr>
        <w:pStyle w:val="Normal1"/>
        <w:jc w:val="center"/>
        <w:rPr>
          <w:rFonts w:ascii="Times New Roman" w:hAnsi="Times New Roman"/>
          <w:sz w:val="24"/>
        </w:rPr>
      </w:pPr>
    </w:p>
    <w:p w:rsidR="00FB4A04" w:rsidRPr="004B143D" w:rsidRDefault="00FB4A04" w:rsidP="00FB4A04">
      <w:pPr>
        <w:pStyle w:val="Normal1"/>
        <w:widowControl w:val="0"/>
        <w:jc w:val="center"/>
        <w:rPr>
          <w:rFonts w:ascii="Times New Roman" w:hAnsi="Times New Roman"/>
          <w:sz w:val="40"/>
        </w:rPr>
      </w:pPr>
      <w:r w:rsidRPr="004B143D">
        <w:rPr>
          <w:rFonts w:ascii="Times New Roman" w:hAnsi="Times New Roman"/>
          <w:color w:val="FFFFFF"/>
          <w:sz w:val="40"/>
          <w:shd w:val="clear" w:color="auto" w:fill="4A86E8"/>
        </w:rPr>
        <w:t>Seeking adult participants to play video games for a study</w:t>
      </w:r>
    </w:p>
    <w:p w:rsidR="00FB4A04" w:rsidRPr="004B143D" w:rsidRDefault="00FB4A04" w:rsidP="00FB4A04">
      <w:pPr>
        <w:pStyle w:val="Normal1"/>
        <w:widowControl w:val="0"/>
        <w:jc w:val="center"/>
        <w:rPr>
          <w:rFonts w:ascii="Times New Roman" w:hAnsi="Times New Roman"/>
          <w:sz w:val="40"/>
        </w:rPr>
      </w:pPr>
      <w:r w:rsidRPr="004B143D">
        <w:rPr>
          <w:rFonts w:ascii="Times New Roman" w:hAnsi="Times New Roman"/>
          <w:color w:val="FFFFFF"/>
          <w:sz w:val="40"/>
          <w:shd w:val="clear" w:color="auto" w:fill="4A86E8"/>
        </w:rPr>
        <w:t>No gaming experience necessary</w:t>
      </w:r>
    </w:p>
    <w:p w:rsidR="00FB4A04" w:rsidRPr="004B143D" w:rsidRDefault="00FB4A04" w:rsidP="00FB4A04">
      <w:pPr>
        <w:pStyle w:val="Normal1"/>
        <w:widowControl w:val="0"/>
        <w:jc w:val="center"/>
        <w:rPr>
          <w:rFonts w:ascii="Times New Roman" w:hAnsi="Times New Roman"/>
          <w:sz w:val="40"/>
        </w:rPr>
      </w:pPr>
    </w:p>
    <w:p w:rsidR="00FB4A04" w:rsidRPr="004B143D" w:rsidRDefault="00FB4A04" w:rsidP="00FB4A04">
      <w:pPr>
        <w:pStyle w:val="Normal1"/>
        <w:widowControl w:val="0"/>
        <w:jc w:val="center"/>
        <w:rPr>
          <w:rFonts w:ascii="Times New Roman" w:hAnsi="Times New Roman"/>
          <w:sz w:val="40"/>
        </w:rPr>
      </w:pPr>
      <w:r w:rsidRPr="004B143D">
        <w:rPr>
          <w:rFonts w:ascii="Times New Roman" w:hAnsi="Times New Roman"/>
          <w:sz w:val="40"/>
        </w:rPr>
        <w:t>Research is focused on finding the best difficulty level of three different types of games</w:t>
      </w:r>
    </w:p>
    <w:p w:rsidR="00FB4A04" w:rsidRPr="004B143D" w:rsidRDefault="00FB4A04" w:rsidP="00FB4A04">
      <w:pPr>
        <w:pStyle w:val="Normal1"/>
        <w:widowControl w:val="0"/>
        <w:jc w:val="center"/>
        <w:rPr>
          <w:rFonts w:ascii="Times New Roman" w:hAnsi="Times New Roman"/>
          <w:sz w:val="40"/>
        </w:rPr>
      </w:pPr>
    </w:p>
    <w:p w:rsidR="00FB4A04" w:rsidRPr="004B143D" w:rsidRDefault="00FB4A04" w:rsidP="00F4445C">
      <w:pPr>
        <w:pStyle w:val="Normal1"/>
        <w:widowControl w:val="0"/>
        <w:jc w:val="center"/>
        <w:rPr>
          <w:rFonts w:ascii="Times New Roman" w:hAnsi="Times New Roman"/>
          <w:sz w:val="40"/>
        </w:rPr>
      </w:pPr>
      <w:r w:rsidRPr="004B143D">
        <w:rPr>
          <w:rFonts w:ascii="Times New Roman" w:hAnsi="Times New Roman"/>
          <w:sz w:val="40"/>
        </w:rPr>
        <w:t>Participants may be of any gender or race and of</w:t>
      </w:r>
    </w:p>
    <w:p w:rsidR="00FB4A04" w:rsidRPr="004B143D" w:rsidRDefault="00FB4A04" w:rsidP="00F4445C">
      <w:pPr>
        <w:pStyle w:val="Normal1"/>
        <w:widowControl w:val="0"/>
        <w:jc w:val="center"/>
        <w:rPr>
          <w:rFonts w:ascii="Times New Roman" w:hAnsi="Times New Roman"/>
          <w:sz w:val="40"/>
        </w:rPr>
      </w:pPr>
      <w:proofErr w:type="gramStart"/>
      <w:r w:rsidRPr="004B143D">
        <w:rPr>
          <w:rFonts w:ascii="Times New Roman" w:hAnsi="Times New Roman"/>
          <w:sz w:val="40"/>
        </w:rPr>
        <w:t>any</w:t>
      </w:r>
      <w:proofErr w:type="gramEnd"/>
      <w:r w:rsidRPr="004B143D">
        <w:rPr>
          <w:rFonts w:ascii="Times New Roman" w:hAnsi="Times New Roman"/>
          <w:sz w:val="40"/>
        </w:rPr>
        <w:t xml:space="preserve"> level of gaming experience</w:t>
      </w:r>
    </w:p>
    <w:p w:rsidR="00FB4A04" w:rsidRPr="004B143D" w:rsidRDefault="00FB4A04" w:rsidP="00F4445C">
      <w:pPr>
        <w:pStyle w:val="Normal1"/>
        <w:widowControl w:val="0"/>
        <w:jc w:val="center"/>
        <w:rPr>
          <w:rFonts w:ascii="Times New Roman" w:hAnsi="Times New Roman"/>
          <w:sz w:val="40"/>
        </w:rPr>
      </w:pPr>
    </w:p>
    <w:p w:rsidR="00FB4A04" w:rsidRPr="004B143D" w:rsidRDefault="00FB4A04" w:rsidP="00F4445C">
      <w:pPr>
        <w:pStyle w:val="Normal1"/>
        <w:widowControl w:val="0"/>
        <w:jc w:val="center"/>
        <w:rPr>
          <w:rFonts w:ascii="Times New Roman" w:hAnsi="Times New Roman"/>
          <w:sz w:val="40"/>
        </w:rPr>
      </w:pPr>
      <w:r w:rsidRPr="004B143D">
        <w:rPr>
          <w:rFonts w:ascii="Times New Roman" w:hAnsi="Times New Roman"/>
          <w:sz w:val="40"/>
        </w:rPr>
        <w:t>Participants must be 18 years of age or older to participate</w:t>
      </w:r>
    </w:p>
    <w:p w:rsidR="00FB4A04" w:rsidRPr="004B143D" w:rsidRDefault="00FB4A04" w:rsidP="00F4445C">
      <w:pPr>
        <w:pStyle w:val="Normal1"/>
        <w:widowControl w:val="0"/>
        <w:jc w:val="center"/>
        <w:rPr>
          <w:rFonts w:ascii="Times New Roman" w:hAnsi="Times New Roman"/>
          <w:sz w:val="40"/>
        </w:rPr>
      </w:pPr>
    </w:p>
    <w:p w:rsidR="00FB4A04" w:rsidRPr="004B143D" w:rsidRDefault="00FB4A04" w:rsidP="00F4445C">
      <w:pPr>
        <w:pStyle w:val="Normal1"/>
        <w:widowControl w:val="0"/>
        <w:jc w:val="center"/>
        <w:rPr>
          <w:rFonts w:ascii="Times New Roman" w:hAnsi="Times New Roman"/>
          <w:sz w:val="40"/>
        </w:rPr>
      </w:pPr>
      <w:r w:rsidRPr="004B143D">
        <w:rPr>
          <w:rFonts w:ascii="Times New Roman" w:hAnsi="Times New Roman"/>
          <w:sz w:val="40"/>
        </w:rPr>
        <w:t>Completion of the study involves playing games for 15 to 20 minutes and can be completed at any internet-capable computer with a mouse</w:t>
      </w:r>
    </w:p>
    <w:p w:rsidR="00FB4A04" w:rsidRPr="004B143D" w:rsidRDefault="00FB4A04" w:rsidP="00F4445C">
      <w:pPr>
        <w:pStyle w:val="Normal1"/>
        <w:widowControl w:val="0"/>
        <w:jc w:val="center"/>
        <w:rPr>
          <w:rFonts w:ascii="Times New Roman" w:hAnsi="Times New Roman"/>
          <w:sz w:val="40"/>
        </w:rPr>
      </w:pPr>
    </w:p>
    <w:p w:rsidR="00BB3C97" w:rsidRPr="004B143D" w:rsidRDefault="00FB4A04" w:rsidP="00F4445C">
      <w:pPr>
        <w:pStyle w:val="Normal1"/>
        <w:jc w:val="center"/>
        <w:rPr>
          <w:rFonts w:ascii="Times New Roman" w:hAnsi="Times New Roman"/>
          <w:sz w:val="24"/>
        </w:rPr>
      </w:pPr>
      <w:r w:rsidRPr="004B143D">
        <w:rPr>
          <w:rFonts w:ascii="Times New Roman" w:hAnsi="Times New Roman"/>
          <w:sz w:val="40"/>
        </w:rPr>
        <w:t xml:space="preserve">To take part in this study, please visit </w:t>
      </w:r>
      <w:hyperlink r:id="rId14">
        <w:r w:rsidRPr="004B143D">
          <w:rPr>
            <w:rFonts w:ascii="Times New Roman" w:hAnsi="Times New Roman"/>
            <w:color w:val="1155CC"/>
            <w:sz w:val="40"/>
            <w:u w:val="single"/>
          </w:rPr>
          <w:t>www.NDNUvideogamestudy.com</w:t>
        </w:r>
      </w:hyperlink>
    </w:p>
    <w:p w:rsidR="005C519B" w:rsidRDefault="00FB4A04" w:rsidP="005C519B">
      <w:pPr>
        <w:jc w:val="center"/>
        <w:rPr>
          <w:rFonts w:ascii="Times New Roman" w:eastAsia="Times New Roman" w:hAnsi="Times New Roman" w:cs="Times New Roman"/>
          <w:b/>
          <w:sz w:val="24"/>
        </w:rPr>
      </w:pPr>
      <w:r>
        <w:rPr>
          <w:rFonts w:ascii="Times New Roman" w:eastAsia="Times New Roman" w:hAnsi="Times New Roman" w:cs="Times New Roman"/>
          <w:b/>
          <w:sz w:val="24"/>
          <w:highlight w:val="white"/>
        </w:rPr>
        <w:br w:type="page"/>
      </w:r>
      <w:r w:rsidR="003F373E" w:rsidRPr="004B143D">
        <w:rPr>
          <w:rFonts w:ascii="Times New Roman" w:eastAsia="Times New Roman" w:hAnsi="Times New Roman" w:cs="Times New Roman"/>
          <w:b/>
          <w:sz w:val="24"/>
          <w:highlight w:val="white"/>
        </w:rPr>
        <w:t xml:space="preserve">Appendix </w:t>
      </w:r>
      <w:r w:rsidR="000460AD">
        <w:rPr>
          <w:rFonts w:ascii="Times New Roman" w:eastAsia="Times New Roman" w:hAnsi="Times New Roman" w:cs="Times New Roman"/>
          <w:b/>
          <w:sz w:val="24"/>
        </w:rPr>
        <w:t>B</w:t>
      </w:r>
    </w:p>
    <w:p w:rsidR="007F6AF5" w:rsidRPr="005C519B" w:rsidRDefault="007F6AF5" w:rsidP="005C519B">
      <w:pPr>
        <w:jc w:val="center"/>
        <w:rPr>
          <w:rFonts w:ascii="Times New Roman" w:eastAsia="Times New Roman" w:hAnsi="Times New Roman" w:cs="Times New Roman"/>
          <w:b/>
          <w:sz w:val="24"/>
          <w:highlight w:val="white"/>
        </w:rPr>
      </w:pPr>
    </w:p>
    <w:p w:rsidR="00BB3C97" w:rsidRPr="004B143D" w:rsidRDefault="003F373E" w:rsidP="007F6AF5">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Visual Task Prompt</w:t>
      </w:r>
    </w:p>
    <w:p w:rsidR="007F6AF5" w:rsidRDefault="007F6AF5" w:rsidP="007F6AF5">
      <w:pPr>
        <w:pStyle w:val="Normal1"/>
        <w:spacing w:line="480" w:lineRule="auto"/>
        <w:jc w:val="center"/>
        <w:rPr>
          <w:rFonts w:ascii="Times New Roman" w:hAnsi="Times New Roman"/>
          <w:sz w:val="24"/>
        </w:rPr>
      </w:pPr>
      <w:r w:rsidRPr="007F6AF5">
        <w:rPr>
          <w:rFonts w:ascii="Times New Roman" w:hAnsi="Times New Roman"/>
          <w:noProof/>
          <w:sz w:val="24"/>
        </w:rPr>
        <w:drawing>
          <wp:inline distT="114300" distB="114300" distL="114300" distR="114300">
            <wp:extent cx="5943600" cy="3124200"/>
            <wp:effectExtent l="25400" t="0" r="0" b="0"/>
            <wp:docPr id="3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cstate="print"/>
                    <a:srcRect/>
                    <a:stretch>
                      <a:fillRect/>
                    </a:stretch>
                  </pic:blipFill>
                  <pic:spPr>
                    <a:xfrm>
                      <a:off x="0" y="0"/>
                      <a:ext cx="5943600" cy="3124200"/>
                    </a:xfrm>
                    <a:prstGeom prst="rect">
                      <a:avLst/>
                    </a:prstGeom>
                    <a:ln/>
                  </pic:spPr>
                </pic:pic>
              </a:graphicData>
            </a:graphic>
          </wp:inline>
        </w:drawing>
      </w:r>
      <w:r w:rsidR="003F373E" w:rsidRPr="004B143D">
        <w:rPr>
          <w:rFonts w:ascii="Times New Roman" w:hAnsi="Times New Roman"/>
          <w:sz w:val="24"/>
        </w:rPr>
        <w:br w:type="page"/>
      </w:r>
      <w:r w:rsidR="003F373E" w:rsidRPr="004B143D">
        <w:rPr>
          <w:rFonts w:ascii="Times New Roman" w:eastAsia="Times New Roman" w:hAnsi="Times New Roman" w:cs="Times New Roman"/>
          <w:b/>
          <w:sz w:val="24"/>
          <w:highlight w:val="white"/>
        </w:rPr>
        <w:t xml:space="preserve">Appendix </w:t>
      </w:r>
      <w:r w:rsidR="000460AD">
        <w:rPr>
          <w:rFonts w:ascii="Times New Roman" w:eastAsia="Times New Roman" w:hAnsi="Times New Roman" w:cs="Times New Roman"/>
          <w:b/>
          <w:sz w:val="24"/>
          <w:highlight w:val="white"/>
        </w:rPr>
        <w:t>C</w:t>
      </w:r>
    </w:p>
    <w:p w:rsidR="005C519B" w:rsidRDefault="003F373E" w:rsidP="007F6AF5">
      <w:pPr>
        <w:pStyle w:val="Normal1"/>
        <w:jc w:val="center"/>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Visual Task, Answer Revealed</w:t>
      </w:r>
    </w:p>
    <w:p w:rsidR="007F6AF5" w:rsidRDefault="007F6AF5" w:rsidP="007F6AF5">
      <w:pPr>
        <w:pStyle w:val="Normal1"/>
        <w:jc w:val="center"/>
        <w:rPr>
          <w:rFonts w:ascii="Times New Roman" w:eastAsia="Times New Roman" w:hAnsi="Times New Roman" w:cs="Times New Roman"/>
          <w:sz w:val="24"/>
        </w:rPr>
      </w:pPr>
    </w:p>
    <w:p w:rsidR="00BB3C97" w:rsidRPr="004B143D" w:rsidRDefault="007F6AF5" w:rsidP="007F6AF5">
      <w:pPr>
        <w:pStyle w:val="Normal1"/>
        <w:jc w:val="center"/>
        <w:rPr>
          <w:rFonts w:ascii="Times New Roman" w:hAnsi="Times New Roman"/>
          <w:sz w:val="24"/>
        </w:rPr>
      </w:pPr>
      <w:r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cstate="print"/>
                    <a:srcRect/>
                    <a:stretch>
                      <a:fillRect/>
                    </a:stretch>
                  </pic:blipFill>
                  <pic:spPr>
                    <a:xfrm>
                      <a:off x="0" y="0"/>
                      <a:ext cx="5943600" cy="31115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0D546F" w:rsidRDefault="003F373E" w:rsidP="000D546F">
      <w:pPr>
        <w:pStyle w:val="Normal1"/>
        <w:jc w:val="center"/>
        <w:rPr>
          <w:rFonts w:ascii="Times New Roman" w:hAnsi="Times New Roman"/>
          <w:b/>
          <w:sz w:val="24"/>
        </w:rPr>
      </w:pPr>
      <w:r w:rsidRPr="004B143D">
        <w:rPr>
          <w:rFonts w:ascii="Times New Roman" w:hAnsi="Times New Roman"/>
          <w:sz w:val="24"/>
        </w:rPr>
        <w:br w:type="page"/>
      </w:r>
      <w:r w:rsidR="000D546F">
        <w:rPr>
          <w:rFonts w:ascii="Times New Roman" w:hAnsi="Times New Roman"/>
          <w:b/>
          <w:sz w:val="24"/>
        </w:rPr>
        <w:t>Appendix D</w:t>
      </w:r>
    </w:p>
    <w:p w:rsidR="000D546F" w:rsidRDefault="000D546F" w:rsidP="000D546F">
      <w:pPr>
        <w:pStyle w:val="Normal1"/>
        <w:jc w:val="center"/>
        <w:rPr>
          <w:rFonts w:ascii="Times New Roman" w:hAnsi="Times New Roman"/>
          <w:b/>
          <w:sz w:val="24"/>
        </w:rPr>
      </w:pPr>
    </w:p>
    <w:p w:rsidR="000D546F" w:rsidRPr="005C519B" w:rsidRDefault="005C519B" w:rsidP="000D546F">
      <w:pPr>
        <w:pStyle w:val="Normal1"/>
        <w:jc w:val="center"/>
        <w:rPr>
          <w:rFonts w:ascii="Times New Roman" w:hAnsi="Times New Roman"/>
          <w:sz w:val="24"/>
        </w:rPr>
      </w:pPr>
      <w:r>
        <w:rPr>
          <w:rFonts w:ascii="Times New Roman" w:hAnsi="Times New Roman"/>
          <w:sz w:val="24"/>
        </w:rPr>
        <w:t>Verbal</w:t>
      </w:r>
      <w:r w:rsidR="00C81CFA">
        <w:rPr>
          <w:rFonts w:ascii="Times New Roman" w:hAnsi="Times New Roman"/>
          <w:sz w:val="24"/>
        </w:rPr>
        <w:t xml:space="preserve"> T</w:t>
      </w:r>
      <w:r w:rsidR="000D546F" w:rsidRPr="005C519B">
        <w:rPr>
          <w:rFonts w:ascii="Times New Roman" w:hAnsi="Times New Roman"/>
          <w:sz w:val="24"/>
        </w:rPr>
        <w:t>ask</w:t>
      </w:r>
      <w:r w:rsidR="00C81CFA">
        <w:rPr>
          <w:rFonts w:ascii="Times New Roman" w:hAnsi="Times New Roman"/>
          <w:sz w:val="24"/>
        </w:rPr>
        <w:t xml:space="preserve"> Word L</w:t>
      </w:r>
      <w:r>
        <w:rPr>
          <w:rFonts w:ascii="Times New Roman" w:hAnsi="Times New Roman"/>
          <w:sz w:val="24"/>
        </w:rPr>
        <w:t>ist</w:t>
      </w:r>
    </w:p>
    <w:p w:rsidR="000D546F" w:rsidRDefault="000D546F" w:rsidP="000D546F">
      <w:pPr>
        <w:pStyle w:val="Normal1"/>
        <w:jc w:val="center"/>
        <w:rPr>
          <w:rFonts w:ascii="Times New Roman" w:hAnsi="Times New Roman"/>
          <w:b/>
          <w:sz w:val="24"/>
        </w:rPr>
      </w:pPr>
    </w:p>
    <w:tbl>
      <w:tblPr>
        <w:tblW w:w="9286" w:type="dxa"/>
        <w:tblInd w:w="92" w:type="dxa"/>
        <w:tblLook w:val="0000"/>
      </w:tblPr>
      <w:tblGrid>
        <w:gridCol w:w="1006"/>
        <w:gridCol w:w="2250"/>
        <w:gridCol w:w="2070"/>
        <w:gridCol w:w="1890"/>
        <w:gridCol w:w="2070"/>
      </w:tblGrid>
      <w:tr w:rsidR="000D546F" w:rsidRPr="00F83787">
        <w:trPr>
          <w:trHeight w:val="260"/>
        </w:trPr>
        <w:tc>
          <w:tcPr>
            <w:tcW w:w="1006" w:type="dxa"/>
            <w:shd w:val="clear" w:color="auto" w:fill="auto"/>
            <w:noWrap/>
            <w:vAlign w:val="bottom"/>
          </w:tcPr>
          <w:p w:rsidR="000D546F" w:rsidRPr="00F83787" w:rsidRDefault="000D546F" w:rsidP="00F83787">
            <w:pPr>
              <w:jc w:val="right"/>
              <w:rPr>
                <w:rFonts w:ascii="Times New Roman" w:hAnsi="Times New Roman"/>
                <w:color w:val="auto"/>
                <w:sz w:val="24"/>
                <w:szCs w:val="20"/>
                <w:u w:val="single"/>
              </w:rPr>
            </w:pPr>
            <w:r w:rsidRPr="00F83787">
              <w:rPr>
                <w:rFonts w:ascii="Times New Roman" w:hAnsi="Times New Roman"/>
                <w:color w:val="auto"/>
                <w:sz w:val="24"/>
                <w:szCs w:val="20"/>
                <w:u w:val="single"/>
              </w:rPr>
              <w:t>Target Word</w:t>
            </w:r>
          </w:p>
        </w:tc>
        <w:tc>
          <w:tcPr>
            <w:tcW w:w="2250" w:type="dxa"/>
            <w:shd w:val="clear" w:color="auto" w:fill="auto"/>
            <w:noWrap/>
            <w:vAlign w:val="bottom"/>
          </w:tcPr>
          <w:p w:rsidR="000D546F" w:rsidRPr="00F83787" w:rsidRDefault="000D546F"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Lookalikes</w:t>
            </w:r>
          </w:p>
        </w:tc>
        <w:tc>
          <w:tcPr>
            <w:tcW w:w="2070" w:type="dxa"/>
            <w:shd w:val="clear" w:color="auto" w:fill="auto"/>
            <w:noWrap/>
            <w:vAlign w:val="bottom"/>
          </w:tcPr>
          <w:p w:rsidR="000D546F" w:rsidRPr="00F83787" w:rsidRDefault="000D546F"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Non-lookalikes</w:t>
            </w:r>
          </w:p>
        </w:tc>
        <w:tc>
          <w:tcPr>
            <w:tcW w:w="1890" w:type="dxa"/>
            <w:shd w:val="clear" w:color="auto" w:fill="auto"/>
            <w:noWrap/>
            <w:vAlign w:val="bottom"/>
          </w:tcPr>
          <w:p w:rsidR="000D546F" w:rsidRPr="00F83787" w:rsidRDefault="000D546F"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lookalikes</w:t>
            </w:r>
          </w:p>
        </w:tc>
        <w:tc>
          <w:tcPr>
            <w:tcW w:w="2070" w:type="dxa"/>
            <w:shd w:val="clear" w:color="auto" w:fill="auto"/>
            <w:noWrap/>
            <w:vAlign w:val="bottom"/>
          </w:tcPr>
          <w:p w:rsidR="000D546F" w:rsidRPr="00F83787" w:rsidRDefault="000D546F"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non-lookalikes</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ace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lace, face, mace, pace, race, grace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base, case, chase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terrace, menace, surface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ease, ice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band</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gland, grand, stand, land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canned, banned, manned</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wand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donned, grinned, gunned</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bee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 xml:space="preserve">flee, </w:t>
            </w:r>
            <w:proofErr w:type="spellStart"/>
            <w:r w:rsidRPr="00F83787">
              <w:rPr>
                <w:rFonts w:ascii="Times New Roman" w:hAnsi="Times New Roman"/>
                <w:color w:val="auto"/>
                <w:sz w:val="24"/>
                <w:szCs w:val="20"/>
              </w:rPr>
              <w:t>dee</w:t>
            </w:r>
            <w:proofErr w:type="spellEnd"/>
            <w:r w:rsidRPr="00F83787">
              <w:rPr>
                <w:rFonts w:ascii="Times New Roman" w:hAnsi="Times New Roman"/>
                <w:color w:val="auto"/>
                <w:sz w:val="24"/>
                <w:szCs w:val="20"/>
              </w:rPr>
              <w:t>, glee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flea, brie, sea</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puree, melee, entree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spellStart"/>
            <w:r w:rsidRPr="00F83787">
              <w:rPr>
                <w:rFonts w:ascii="Times New Roman" w:hAnsi="Times New Roman"/>
                <w:color w:val="auto"/>
                <w:sz w:val="24"/>
                <w:szCs w:val="20"/>
              </w:rPr>
              <w:t>adonis</w:t>
            </w:r>
            <w:proofErr w:type="spellEnd"/>
            <w:r w:rsidRPr="00F83787">
              <w:rPr>
                <w:rFonts w:ascii="Times New Roman" w:hAnsi="Times New Roman"/>
                <w:color w:val="auto"/>
                <w:sz w:val="24"/>
                <w:szCs w:val="20"/>
              </w:rPr>
              <w:t>, tennis</w:t>
            </w:r>
          </w:p>
        </w:tc>
      </w:tr>
      <w:tr w:rsidR="000D546F" w:rsidRPr="00F83787">
        <w:trPr>
          <w:trHeight w:val="288"/>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bit</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zit, pit, tit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mitt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bait, gait, suit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late, mate, date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blew</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new, hew, crew, drew</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 xml:space="preserve">shoe, </w:t>
            </w:r>
            <w:proofErr w:type="spellStart"/>
            <w:r w:rsidRPr="00F83787">
              <w:rPr>
                <w:rFonts w:ascii="Times New Roman" w:hAnsi="Times New Roman"/>
                <w:color w:val="auto"/>
                <w:sz w:val="24"/>
                <w:szCs w:val="20"/>
              </w:rPr>
              <w:t>sioux</w:t>
            </w:r>
            <w:proofErr w:type="spellEnd"/>
            <w:r w:rsidRPr="00F83787">
              <w:rPr>
                <w:rFonts w:ascii="Times New Roman" w:hAnsi="Times New Roman"/>
                <w:color w:val="auto"/>
                <w:sz w:val="24"/>
                <w:szCs w:val="20"/>
              </w:rPr>
              <w:t>, true, you</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sew</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thou, toe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brad</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chad, glad, grad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add</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bead, dead, quad, goad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 xml:space="preserve">odd, </w:t>
            </w:r>
            <w:proofErr w:type="spellStart"/>
            <w:r w:rsidRPr="00F83787">
              <w:rPr>
                <w:rFonts w:ascii="Times New Roman" w:hAnsi="Times New Roman"/>
                <w:color w:val="auto"/>
                <w:sz w:val="24"/>
                <w:szCs w:val="20"/>
              </w:rPr>
              <w:t>rudd</w:t>
            </w:r>
            <w:proofErr w:type="spellEnd"/>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by</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my, dry, fly, cry</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aye, buy, eye, high, sigh</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any, joy, soy</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neigh, weigh</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cas</w:t>
            </w:r>
            <w:r w:rsidR="00901A6F">
              <w:rPr>
                <w:rFonts w:ascii="Times New Roman" w:hAnsi="Times New Roman"/>
                <w:color w:val="auto"/>
                <w:sz w:val="24"/>
                <w:szCs w:val="20"/>
              </w:rPr>
              <w:t>s</w:t>
            </w:r>
            <w:r w:rsidRPr="00F83787">
              <w:rPr>
                <w:rFonts w:ascii="Times New Roman" w:hAnsi="Times New Roman"/>
                <w:color w:val="auto"/>
                <w:sz w:val="24"/>
                <w:szCs w:val="20"/>
              </w:rPr>
              <w:t>ette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corvette, dinette, baguette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beget, cadet, duet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ballet, chalet, fillet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latte, butte, matte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cough</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trough</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off, doff, scoff</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bough, dough, enough, rough</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blow, bro, tow,</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cow</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pow, now, how</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 xml:space="preserve">ciao, thou, </w:t>
            </w:r>
            <w:proofErr w:type="spellStart"/>
            <w:r w:rsidRPr="00F83787">
              <w:rPr>
                <w:rFonts w:ascii="Times New Roman" w:hAnsi="Times New Roman"/>
                <w:color w:val="auto"/>
                <w:sz w:val="24"/>
                <w:szCs w:val="20"/>
              </w:rPr>
              <w:t>mao</w:t>
            </w:r>
            <w:proofErr w:type="spellEnd"/>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low, blow, grow, mow</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you</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cue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blue, hue, sue, undue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you, few, view, zoo, do, to</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pique, rogue, segue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thou, sew, go</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good</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hood, stood, wood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could, should, would</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food, mood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crude, chewed, dude, lewd, rude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grave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brave, crave, shave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they've, waive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eave, have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sleeve, eve, cleave, weave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grey</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prey, they, fey</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stay, fillet, neigh</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key, joey, abbey</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basket, bonnet</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hare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dare, rare, care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bear, pear</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are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dear, fear, gear, hear</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height</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sleight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quite, bite, night, tight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weight, eight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bait, wait, straight</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hurt</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blurt, curt, spurt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dirt, flirt, pert, shirt, skirt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court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fort, port, quart</w:t>
            </w:r>
          </w:p>
        </w:tc>
      </w:tr>
      <w:tr w:rsidR="000D546F" w:rsidRPr="00F83787">
        <w:trPr>
          <w:trHeight w:val="927"/>
        </w:trPr>
        <w:tc>
          <w:tcPr>
            <w:tcW w:w="1006" w:type="dxa"/>
            <w:shd w:val="clear" w:color="auto" w:fill="auto"/>
            <w:noWrap/>
            <w:vAlign w:val="bottom"/>
          </w:tcPr>
          <w:p w:rsidR="000D546F" w:rsidRPr="00F83787" w:rsidRDefault="000D546F" w:rsidP="00A6781C">
            <w:pPr>
              <w:spacing w:before="2" w:after="2"/>
              <w:jc w:val="right"/>
              <w:rPr>
                <w:rFonts w:ascii="Times New Roman" w:hAnsi="Times New Roman"/>
                <w:color w:val="auto"/>
                <w:sz w:val="24"/>
                <w:szCs w:val="20"/>
                <w:u w:val="single"/>
              </w:rPr>
            </w:pPr>
            <w:r w:rsidRPr="00F83787">
              <w:rPr>
                <w:rFonts w:ascii="Times New Roman" w:hAnsi="Times New Roman"/>
                <w:color w:val="auto"/>
                <w:sz w:val="24"/>
                <w:szCs w:val="20"/>
                <w:u w:val="single"/>
              </w:rPr>
              <w:t>Target Word</w:t>
            </w:r>
          </w:p>
        </w:tc>
        <w:tc>
          <w:tcPr>
            <w:tcW w:w="2250" w:type="dxa"/>
            <w:shd w:val="clear" w:color="auto" w:fill="auto"/>
            <w:noWrap/>
            <w:vAlign w:val="bottom"/>
          </w:tcPr>
          <w:p w:rsidR="000D546F" w:rsidRPr="00F83787" w:rsidRDefault="000D546F"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Lookalikes</w:t>
            </w:r>
          </w:p>
        </w:tc>
        <w:tc>
          <w:tcPr>
            <w:tcW w:w="2070" w:type="dxa"/>
            <w:shd w:val="clear" w:color="auto" w:fill="auto"/>
            <w:noWrap/>
            <w:vAlign w:val="bottom"/>
          </w:tcPr>
          <w:p w:rsidR="000D546F" w:rsidRPr="00F83787" w:rsidRDefault="000D546F"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Non-lookalikes</w:t>
            </w:r>
          </w:p>
        </w:tc>
        <w:tc>
          <w:tcPr>
            <w:tcW w:w="1890" w:type="dxa"/>
            <w:shd w:val="clear" w:color="auto" w:fill="auto"/>
            <w:noWrap/>
            <w:vAlign w:val="bottom"/>
          </w:tcPr>
          <w:p w:rsidR="000D546F" w:rsidRPr="00F83787" w:rsidRDefault="000D546F"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lookalikes</w:t>
            </w:r>
          </w:p>
        </w:tc>
        <w:tc>
          <w:tcPr>
            <w:tcW w:w="2070" w:type="dxa"/>
            <w:shd w:val="clear" w:color="auto" w:fill="auto"/>
            <w:noWrap/>
            <w:vAlign w:val="bottom"/>
          </w:tcPr>
          <w:p w:rsidR="000D546F" w:rsidRPr="00F83787" w:rsidRDefault="000D546F"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non-lookalikes</w:t>
            </w:r>
          </w:p>
        </w:tc>
      </w:tr>
      <w:tr w:rsidR="000D546F" w:rsidRPr="00F83787">
        <w:trPr>
          <w:trHeight w:val="927"/>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kite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quite, smite, white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sight, wright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suite, elite, petite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bought, weight</w:t>
            </w:r>
          </w:p>
        </w:tc>
      </w:tr>
      <w:tr w:rsidR="000D546F" w:rsidRPr="00F83787">
        <w:trPr>
          <w:trHeight w:val="63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love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glove, shove, above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of</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clove, drove, move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aloof, proof, hoof</w:t>
            </w:r>
          </w:p>
        </w:tc>
      </w:tr>
      <w:tr w:rsidR="000D546F" w:rsidRPr="00F83787">
        <w:trPr>
          <w:trHeight w:val="63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mice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price, slice, twice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vise, precise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 xml:space="preserve">juice, voice, </w:t>
            </w:r>
            <w:r>
              <w:rPr>
                <w:rFonts w:ascii="Times New Roman" w:hAnsi="Times New Roman"/>
                <w:color w:val="auto"/>
                <w:sz w:val="24"/>
                <w:szCs w:val="20"/>
              </w:rPr>
              <w:t>bodice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bruise, wise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paid</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laid, maid, raid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blade, glade, grade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said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bed, bread, head</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plate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spellStart"/>
            <w:r w:rsidRPr="00F83787">
              <w:rPr>
                <w:rFonts w:ascii="Times New Roman" w:hAnsi="Times New Roman"/>
                <w:color w:val="auto"/>
                <w:sz w:val="24"/>
                <w:szCs w:val="20"/>
              </w:rPr>
              <w:t>kate</w:t>
            </w:r>
            <w:proofErr w:type="spellEnd"/>
            <w:r w:rsidRPr="00F83787">
              <w:rPr>
                <w:rFonts w:ascii="Times New Roman" w:hAnsi="Times New Roman"/>
                <w:color w:val="auto"/>
                <w:sz w:val="24"/>
                <w:szCs w:val="20"/>
              </w:rPr>
              <w:t>, date, fate, gate, hate, late, mate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eight, weight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agate, karate, pirate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 xml:space="preserve">bright, </w:t>
            </w:r>
            <w:proofErr w:type="spellStart"/>
            <w:r w:rsidRPr="00F83787">
              <w:rPr>
                <w:rFonts w:ascii="Times New Roman" w:hAnsi="Times New Roman"/>
                <w:color w:val="auto"/>
                <w:sz w:val="24"/>
                <w:szCs w:val="20"/>
              </w:rPr>
              <w:t>wight</w:t>
            </w:r>
            <w:proofErr w:type="spellEnd"/>
            <w:r w:rsidRPr="00F83787">
              <w:rPr>
                <w:rFonts w:ascii="Times New Roman" w:hAnsi="Times New Roman"/>
                <w:color w:val="auto"/>
                <w:sz w:val="24"/>
                <w:szCs w:val="20"/>
              </w:rPr>
              <w:t>, tight</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shed</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bed, bled, fled, sled, sped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head, bread, dread, dead, tread, spread</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aced, axed, seed, sued, iced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bead, mead, knead</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sour</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dour, hour, our, flour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how're, cower, flower</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tour, pour, four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fewer, lower, sewer</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stone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bone, lone, throne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blown, groan, own</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none, done, gone, one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clown, gown, drown</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that</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chat, hat, shat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brat, flat, blat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what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beat, goat, swat</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war</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oar, boar, roar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for, your</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bar, far, par, star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are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water</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alma mater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daughter, slaughter</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eater, cater, later, tater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laughter, freighter, traitor</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womb</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tomb</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 xml:space="preserve">fume, plume, </w:t>
            </w:r>
            <w:proofErr w:type="spellStart"/>
            <w:r w:rsidRPr="00F83787">
              <w:rPr>
                <w:rFonts w:ascii="Times New Roman" w:hAnsi="Times New Roman"/>
                <w:color w:val="auto"/>
                <w:sz w:val="24"/>
                <w:szCs w:val="20"/>
              </w:rPr>
              <w:t>hume</w:t>
            </w:r>
            <w:proofErr w:type="spellEnd"/>
            <w:r w:rsidRPr="00F83787">
              <w:rPr>
                <w:rFonts w:ascii="Times New Roman" w:hAnsi="Times New Roman"/>
                <w:color w:val="auto"/>
                <w:sz w:val="24"/>
                <w:szCs w:val="20"/>
              </w:rPr>
              <w:t>, flume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bomb, comb, aplomb</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mom, palm, calm, prom</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wreath</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heath, sheath, beneath</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spellStart"/>
            <w:r w:rsidRPr="00F83787">
              <w:rPr>
                <w:rFonts w:ascii="Times New Roman" w:hAnsi="Times New Roman"/>
                <w:color w:val="auto"/>
                <w:sz w:val="24"/>
                <w:szCs w:val="20"/>
              </w:rPr>
              <w:t>keith</w:t>
            </w:r>
            <w:proofErr w:type="spellEnd"/>
            <w:r w:rsidRPr="00F83787">
              <w:rPr>
                <w:rFonts w:ascii="Times New Roman" w:hAnsi="Times New Roman"/>
                <w:color w:val="auto"/>
                <w:sz w:val="24"/>
                <w:szCs w:val="20"/>
              </w:rPr>
              <w:t>, teeth</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death, breath</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 xml:space="preserve">meth, </w:t>
            </w:r>
            <w:proofErr w:type="spellStart"/>
            <w:r w:rsidRPr="00F83787">
              <w:rPr>
                <w:rFonts w:ascii="Times New Roman" w:hAnsi="Times New Roman"/>
                <w:color w:val="auto"/>
                <w:sz w:val="24"/>
                <w:szCs w:val="20"/>
              </w:rPr>
              <w:t>seth</w:t>
            </w:r>
            <w:proofErr w:type="spellEnd"/>
            <w:r w:rsidRPr="00F83787">
              <w:rPr>
                <w:rFonts w:ascii="Times New Roman" w:hAnsi="Times New Roman"/>
                <w:color w:val="auto"/>
                <w:sz w:val="24"/>
                <w:szCs w:val="20"/>
              </w:rPr>
              <w:t xml:space="preserve">, </w:t>
            </w:r>
            <w:proofErr w:type="spellStart"/>
            <w:r w:rsidRPr="00F83787">
              <w:rPr>
                <w:rFonts w:ascii="Times New Roman" w:hAnsi="Times New Roman"/>
                <w:color w:val="auto"/>
                <w:sz w:val="24"/>
                <w:szCs w:val="20"/>
              </w:rPr>
              <w:t>beth</w:t>
            </w:r>
            <w:proofErr w:type="spellEnd"/>
          </w:p>
        </w:tc>
      </w:tr>
    </w:tbl>
    <w:p w:rsidR="000D546F" w:rsidRDefault="000D546F" w:rsidP="000D546F">
      <w:pPr>
        <w:jc w:val="center"/>
        <w:rPr>
          <w:rFonts w:ascii="Times New Roman" w:hAnsi="Times New Roman"/>
          <w:sz w:val="24"/>
        </w:rPr>
      </w:pPr>
      <w:r>
        <w:rPr>
          <w:rFonts w:ascii="Times New Roman" w:hAnsi="Times New Roman"/>
          <w:sz w:val="24"/>
        </w:rPr>
        <w:br w:type="page"/>
      </w:r>
    </w:p>
    <w:p w:rsidR="007F6AF5"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b/>
          <w:sz w:val="24"/>
          <w:highlight w:val="white"/>
        </w:rPr>
        <w:t xml:space="preserve">Appendix </w:t>
      </w:r>
      <w:r w:rsidR="005C519B">
        <w:rPr>
          <w:rFonts w:ascii="Times New Roman" w:eastAsia="Times New Roman" w:hAnsi="Times New Roman" w:cs="Times New Roman"/>
          <w:b/>
          <w:sz w:val="24"/>
          <w:highlight w:val="white"/>
        </w:rPr>
        <w:t>E</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Prompt</w:t>
      </w:r>
      <w:r w:rsidR="007F6AF5" w:rsidRPr="007F6AF5">
        <w:rPr>
          <w:rFonts w:ascii="Times New Roman" w:eastAsia="Times New Roman" w:hAnsi="Times New Roman" w:cs="Times New Roman"/>
          <w:noProof/>
          <w:sz w:val="24"/>
        </w:rPr>
        <w:drawing>
          <wp:inline distT="114300" distB="114300" distL="114300" distR="114300">
            <wp:extent cx="5943600" cy="3086100"/>
            <wp:effectExtent l="25400" t="0" r="0" b="0"/>
            <wp:docPr id="3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cstate="print"/>
                    <a:srcRect/>
                    <a:stretch>
                      <a:fillRect/>
                    </a:stretch>
                  </pic:blipFill>
                  <pic:spPr>
                    <a:xfrm>
                      <a:off x="0" y="0"/>
                      <a:ext cx="5943600" cy="30861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7F6AF5"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 xml:space="preserve">Appendix </w:t>
      </w:r>
      <w:r w:rsidR="005C519B">
        <w:rPr>
          <w:rFonts w:ascii="Times New Roman" w:eastAsia="Times New Roman" w:hAnsi="Times New Roman" w:cs="Times New Roman"/>
          <w:b/>
          <w:sz w:val="24"/>
          <w:highlight w:val="white"/>
        </w:rPr>
        <w:t>F</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Answers Revealed</w:t>
      </w:r>
      <w:r w:rsidR="007F6AF5" w:rsidRPr="007F6AF5">
        <w:rPr>
          <w:rFonts w:ascii="Times New Roman" w:eastAsia="Times New Roman" w:hAnsi="Times New Roman" w:cs="Times New Roman"/>
          <w:noProof/>
          <w:sz w:val="24"/>
        </w:rPr>
        <w:drawing>
          <wp:inline distT="114300" distB="114300" distL="114300" distR="114300">
            <wp:extent cx="5943600" cy="3124200"/>
            <wp:effectExtent l="2540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cstate="print"/>
                    <a:srcRect/>
                    <a:stretch>
                      <a:fillRect/>
                    </a:stretch>
                  </pic:blipFill>
                  <pic:spPr>
                    <a:xfrm>
                      <a:off x="0" y="0"/>
                      <a:ext cx="5943600" cy="3124200"/>
                    </a:xfrm>
                    <a:prstGeom prst="rect">
                      <a:avLst/>
                    </a:prstGeom>
                    <a:ln/>
                  </pic:spPr>
                </pic:pic>
              </a:graphicData>
            </a:graphic>
          </wp:inline>
        </w:drawing>
      </w:r>
    </w:p>
    <w:p w:rsidR="007F6AF5"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 xml:space="preserve">Appendix </w:t>
      </w:r>
      <w:r w:rsidR="005C519B">
        <w:rPr>
          <w:rFonts w:ascii="Times New Roman" w:eastAsia="Times New Roman" w:hAnsi="Times New Roman" w:cs="Times New Roman"/>
          <w:b/>
          <w:sz w:val="24"/>
          <w:highlight w:val="white"/>
        </w:rPr>
        <w:t>G</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Kinesthetic Task Prompt</w:t>
      </w:r>
      <w:r w:rsidR="007F6AF5"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cstate="print"/>
                    <a:srcRect/>
                    <a:stretch>
                      <a:fillRect/>
                    </a:stretch>
                  </pic:blipFill>
                  <pic:spPr>
                    <a:xfrm>
                      <a:off x="0" y="0"/>
                      <a:ext cx="5943600" cy="31115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5C519B" w:rsidRDefault="004B143D" w:rsidP="00F4445C">
      <w:pPr>
        <w:pStyle w:val="Normal1"/>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br w:type="page"/>
      </w:r>
      <w:r w:rsidR="003F373E" w:rsidRPr="004B143D">
        <w:rPr>
          <w:rFonts w:ascii="Times New Roman" w:eastAsia="Times New Roman" w:hAnsi="Times New Roman" w:cs="Times New Roman"/>
          <w:b/>
          <w:sz w:val="24"/>
          <w:highlight w:val="white"/>
        </w:rPr>
        <w:t xml:space="preserve">Appendix </w:t>
      </w:r>
      <w:r w:rsidR="005C519B">
        <w:rPr>
          <w:rFonts w:ascii="Times New Roman" w:eastAsia="Times New Roman" w:hAnsi="Times New Roman" w:cs="Times New Roman"/>
          <w:b/>
          <w:sz w:val="24"/>
          <w:highlight w:val="white"/>
        </w:rPr>
        <w:t>H</w:t>
      </w:r>
    </w:p>
    <w:p w:rsidR="007F6AF5" w:rsidRPr="00F4445C" w:rsidRDefault="007F6AF5" w:rsidP="00F4445C">
      <w:pPr>
        <w:pStyle w:val="Normal1"/>
        <w:jc w:val="center"/>
        <w:rPr>
          <w:rFonts w:ascii="Times New Roman" w:eastAsia="Times New Roman" w:hAnsi="Times New Roman" w:cs="Times New Roman"/>
          <w:b/>
          <w:sz w:val="24"/>
          <w:highlight w:val="white"/>
        </w:rPr>
      </w:pPr>
    </w:p>
    <w:p w:rsidR="00BB3C97" w:rsidRPr="007F6AF5" w:rsidRDefault="003F373E" w:rsidP="007F6AF5">
      <w:pPr>
        <w:pStyle w:val="Normal1"/>
        <w:widowControl w:val="0"/>
        <w:spacing w:line="480" w:lineRule="auto"/>
        <w:jc w:val="center"/>
        <w:rPr>
          <w:rFonts w:ascii="Times New Roman" w:hAnsi="Times New Roman"/>
          <w:sz w:val="40"/>
        </w:rPr>
      </w:pPr>
      <w:r w:rsidRPr="004B143D">
        <w:rPr>
          <w:rFonts w:ascii="Times New Roman" w:hAnsi="Times New Roman"/>
          <w:sz w:val="24"/>
        </w:rPr>
        <w:t>Informed Consent Statement</w:t>
      </w:r>
    </w:p>
    <w:p w:rsidR="00BB3C97" w:rsidRPr="004B143D" w:rsidRDefault="003F373E">
      <w:pPr>
        <w:pStyle w:val="Normal1"/>
        <w:widowControl w:val="0"/>
        <w:rPr>
          <w:rFonts w:ascii="Times New Roman" w:hAnsi="Times New Roman"/>
          <w:sz w:val="24"/>
        </w:rPr>
      </w:pPr>
      <w:r w:rsidRPr="004B143D">
        <w:rPr>
          <w:rFonts w:ascii="Times New Roman" w:hAnsi="Times New Roman"/>
          <w:b/>
          <w:sz w:val="24"/>
        </w:rPr>
        <w:t>Preferred Difficulty Levels in Novel Computer-Based Tasks</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You are invited to participate in a research study, the purpose of which is to help understand the factors contributing to preferred difficulty levels in novel computer-based tasks.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INFORMATION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To help us in this task, we will ask you to participate in a study which lasts approximately fifteen (15) to twenty (20) minutes.  You will be asked to complete three different types of tasks and to adjust the difficulty level of those tasks to be the most enjoyable for you.  There will be three different types of tasks: visual, verbal, and kinesthetic.</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visual task, you will be asked to mentally draw a circle which goes through all three tips of a triangle.  You will be asked to compare the sizes of two of these circles.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verbal task, you will be asked to decide how many words in a list rhyme with a target word.  You will have ten (10) seconds to complete this task.  When you have made your decision, please type in a single number from zero (0) to nine (9) to indicate your choice.  For instance, if the target word is “our”, and the list contains “power”, “pour”, “grower” and “sour”, you would answer by pressing ‘2’ on your keyboard (since “power” and “sour” rhyme with “our”, but “pour” and “grower” do not).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kinesthetic task, you will be asked to “erase” a line with a virtual “eraser” by moving your mouse in a single stroke.  Please do not deviate from the line when doing this.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each of these types of tasks, you will be able to adjust the difficulty level between trials for the first fifteen (15) trials.  You will then be asked to set the difficulty level to a constant value for the next fifteen (15) trials.  Please choose carefully when doing so, as once you make your choice this value cannot be altered for the following trials.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A target of 60 subjects has been set for this trial, but that number may vary based upon interest expressed by the population.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RISKS</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There are no foreseeable risks associated with this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BENEFITS</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 results of this study will help benefit scientific understanding of what people want to experience when interacting with computer-based tasks.  Such information will be beneficial to </w:t>
      </w:r>
    </w:p>
    <w:p w:rsidR="00BB3C97" w:rsidRPr="004B143D" w:rsidRDefault="003F373E">
      <w:pPr>
        <w:pStyle w:val="Normal1"/>
        <w:widowControl w:val="0"/>
        <w:rPr>
          <w:rFonts w:ascii="Times New Roman" w:hAnsi="Times New Roman"/>
          <w:sz w:val="24"/>
        </w:rPr>
      </w:pPr>
      <w:proofErr w:type="gramStart"/>
      <w:r w:rsidRPr="004B143D">
        <w:rPr>
          <w:rFonts w:ascii="Times New Roman" w:hAnsi="Times New Roman"/>
          <w:sz w:val="24"/>
        </w:rPr>
        <w:t>the</w:t>
      </w:r>
      <w:proofErr w:type="gramEnd"/>
      <w:r w:rsidRPr="004B143D">
        <w:rPr>
          <w:rFonts w:ascii="Times New Roman" w:hAnsi="Times New Roman"/>
          <w:sz w:val="24"/>
        </w:rPr>
        <w:t xml:space="preserve"> design of both educational and recreational video games.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CONFIDENTIALITY</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 data obtained in this study will be treated as confidential and will be stored securely on a server.  You will not be asked to contribute any identifying information.  Your responses will be encrypted before being sent to the server, and no personal information about you or your computer will be sent with your responses.  The applet with which you are about to interact will not place any cookies on your computer and will not transmit data about the session to any third parties.  Data from your responses will be saved for at least three (3) years after completion of the study.  Data will be destroyed no more than ten (10) years after completion of the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COMPENSATION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You will receive no monetary compensation for participating in this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CONTACT</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If you have any questions at any time about the study or its procedures, you may contact the principal investigator, Steven Riley, at 619-757-8799 or at </w:t>
      </w:r>
      <w:hyperlink r:id="rId20">
        <w:r w:rsidRPr="004B143D">
          <w:rPr>
            <w:rFonts w:ascii="Times New Roman" w:hAnsi="Times New Roman"/>
            <w:sz w:val="24"/>
            <w:u w:val="single"/>
          </w:rPr>
          <w:t>NDNUVideoGameStudy@gmail.com</w:t>
        </w:r>
      </w:hyperlink>
      <w:r w:rsidRPr="004B143D">
        <w:rPr>
          <w:rFonts w:ascii="Times New Roman" w:hAnsi="Times New Roman"/>
          <w:sz w:val="24"/>
        </w:rPr>
        <w:t xml:space="preserve">.  If you feel you have not be treated according to the descriptions in this form, or your rights as a participant have been violated during the course of this study, you may contact the Research Integrity Officer (RIO) at the office of the Provost at NDNU by calling </w:t>
      </w:r>
      <w:r w:rsidRPr="004B143D">
        <w:rPr>
          <w:rFonts w:ascii="Times New Roman" w:hAnsi="Times New Roman"/>
          <w:sz w:val="24"/>
          <w:highlight w:val="white"/>
        </w:rPr>
        <w:t xml:space="preserve">(650) 508-3494.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PARTICIPATION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 xml:space="preserve">Your participation in this study is voluntary.  You may decline to participate and have your data withdrawn at any time before, during or after completing the tasks in this applet.  If you decide to participate, you may discontinue participation at any time without penalty or loss of benefits to which you are otherwise entitled.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CONSENT</w:t>
      </w: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If you are not eighteen (18) years of age or above, you are not able to give consent to complete this study.  By clicking “I agree”, you state that you have read this consent form and that you understand the above information.  Please print out this page for your records.</w:t>
      </w:r>
    </w:p>
    <w:p w:rsidR="00BB3C97" w:rsidRPr="004B143D" w:rsidRDefault="00BB3C97">
      <w:pPr>
        <w:pStyle w:val="Normal1"/>
        <w:widowControl w:val="0"/>
        <w:rPr>
          <w:rFonts w:ascii="Times New Roman" w:hAnsi="Times New Roman"/>
          <w:sz w:val="24"/>
        </w:rPr>
      </w:pPr>
    </w:p>
    <w:p w:rsidR="00BB3C97" w:rsidRPr="004B143D" w:rsidRDefault="00BB3C97">
      <w:pPr>
        <w:pStyle w:val="Normal1"/>
        <w:widowControl w:val="0"/>
        <w:rPr>
          <w:rFonts w:ascii="Times New Roman" w:hAnsi="Times New Roman"/>
          <w:sz w:val="24"/>
        </w:rPr>
      </w:pPr>
    </w:p>
    <w:p w:rsidR="00AF55A3" w:rsidRPr="005C519B" w:rsidRDefault="00AF55A3" w:rsidP="005C519B">
      <w:pPr>
        <w:pStyle w:val="Normal1"/>
        <w:jc w:val="center"/>
        <w:rPr>
          <w:rFonts w:ascii="Times New Roman" w:hAnsi="Times New Roman"/>
          <w:sz w:val="24"/>
        </w:rPr>
      </w:pPr>
      <w:r>
        <w:rPr>
          <w:rFonts w:ascii="Times New Roman" w:hAnsi="Times New Roman"/>
          <w:sz w:val="24"/>
        </w:rPr>
        <w:br w:type="page"/>
      </w:r>
      <w:r w:rsidR="005C519B">
        <w:rPr>
          <w:rFonts w:ascii="Times New Roman" w:hAnsi="Times New Roman"/>
          <w:b/>
          <w:sz w:val="24"/>
        </w:rPr>
        <w:t>Appendix I</w:t>
      </w:r>
    </w:p>
    <w:p w:rsidR="00AF55A3" w:rsidRPr="00FE619E" w:rsidRDefault="00AF55A3">
      <w:pPr>
        <w:pStyle w:val="Normal1"/>
        <w:widowControl w:val="0"/>
        <w:jc w:val="center"/>
        <w:rPr>
          <w:rFonts w:ascii="Times New Roman" w:hAnsi="Times New Roman"/>
          <w:b/>
          <w:sz w:val="24"/>
        </w:rPr>
      </w:pPr>
    </w:p>
    <w:p w:rsidR="00AF55A3" w:rsidRPr="00FE619E" w:rsidRDefault="00C81CFA">
      <w:pPr>
        <w:pStyle w:val="Normal1"/>
        <w:widowControl w:val="0"/>
        <w:jc w:val="center"/>
        <w:rPr>
          <w:rFonts w:ascii="Times New Roman" w:hAnsi="Times New Roman"/>
          <w:sz w:val="24"/>
        </w:rPr>
      </w:pPr>
      <w:r>
        <w:rPr>
          <w:rFonts w:ascii="Times New Roman" w:hAnsi="Times New Roman"/>
          <w:sz w:val="24"/>
        </w:rPr>
        <w:t>Demographics Questions and Possible A</w:t>
      </w:r>
      <w:r w:rsidR="00AF55A3" w:rsidRPr="00FE619E">
        <w:rPr>
          <w:rFonts w:ascii="Times New Roman" w:hAnsi="Times New Roman"/>
          <w:sz w:val="24"/>
        </w:rPr>
        <w:t>nswers</w:t>
      </w:r>
    </w:p>
    <w:p w:rsidR="00AF55A3" w:rsidRPr="00FE619E" w:rsidRDefault="00AF55A3">
      <w:pPr>
        <w:pStyle w:val="Normal1"/>
        <w:widowControl w:val="0"/>
        <w:jc w:val="center"/>
        <w:rPr>
          <w:rFonts w:ascii="Times New Roman" w:hAnsi="Times New Roman"/>
          <w:sz w:val="24"/>
        </w:rPr>
      </w:pPr>
    </w:p>
    <w:p w:rsidR="00AF55A3" w:rsidRPr="00FE619E" w:rsidRDefault="00AF55A3" w:rsidP="00AF55A3">
      <w:pPr>
        <w:spacing w:line="480" w:lineRule="auto"/>
        <w:rPr>
          <w:rFonts w:ascii="Times New Roman" w:hAnsi="Times New Roman"/>
          <w:sz w:val="24"/>
        </w:rPr>
      </w:pPr>
      <w:r w:rsidRPr="00FE619E">
        <w:rPr>
          <w:rFonts w:ascii="Times New Roman" w:hAnsi="Times New Roman"/>
          <w:sz w:val="24"/>
        </w:rPr>
        <w:t xml:space="preserve">What is your gender? </w:t>
      </w:r>
      <w:r w:rsidRPr="00FE619E">
        <w:rPr>
          <w:rFonts w:ascii="Times New Roman" w:hAnsi="Times New Roman"/>
          <w:sz w:val="24"/>
        </w:rPr>
        <w:tab/>
      </w:r>
    </w:p>
    <w:p w:rsidR="00AF55A3" w:rsidRPr="00FE619E" w:rsidRDefault="00AF55A3" w:rsidP="00AF55A3">
      <w:pPr>
        <w:ind w:firstLine="720"/>
        <w:rPr>
          <w:rFonts w:ascii="Times New Roman" w:hAnsi="Times New Roman"/>
          <w:sz w:val="24"/>
        </w:rPr>
      </w:pPr>
      <w:r w:rsidRPr="00FE619E">
        <w:rPr>
          <w:rFonts w:ascii="Times New Roman" w:hAnsi="Times New Roman"/>
          <w:sz w:val="24"/>
        </w:rPr>
        <w:t>Female</w:t>
      </w:r>
      <w:r w:rsidRPr="00FE619E">
        <w:rPr>
          <w:rFonts w:ascii="Times New Roman" w:hAnsi="Times New Roman"/>
          <w:sz w:val="24"/>
        </w:rPr>
        <w:tab/>
      </w:r>
    </w:p>
    <w:p w:rsidR="00AF55A3" w:rsidRPr="00FE619E" w:rsidRDefault="00AF55A3" w:rsidP="00AF55A3">
      <w:pPr>
        <w:ind w:left="360" w:firstLine="360"/>
        <w:rPr>
          <w:rFonts w:ascii="Times New Roman" w:hAnsi="Times New Roman"/>
          <w:sz w:val="24"/>
        </w:rPr>
      </w:pPr>
      <w:r w:rsidRPr="00FE619E">
        <w:rPr>
          <w:rFonts w:ascii="Times New Roman" w:hAnsi="Times New Roman"/>
          <w:sz w:val="24"/>
        </w:rPr>
        <w:t>Male</w:t>
      </w:r>
    </w:p>
    <w:p w:rsidR="00AF55A3" w:rsidRPr="00FE619E" w:rsidRDefault="00AF55A3" w:rsidP="00AF55A3">
      <w:pPr>
        <w:ind w:left="360" w:firstLine="360"/>
        <w:rPr>
          <w:rFonts w:ascii="Times New Roman" w:hAnsi="Times New Roman"/>
          <w:sz w:val="24"/>
        </w:rPr>
      </w:pPr>
      <w:r w:rsidRPr="00FE619E">
        <w:rPr>
          <w:rFonts w:ascii="Times New Roman" w:hAnsi="Times New Roman"/>
          <w:sz w:val="24"/>
        </w:rPr>
        <w:t>Transgendered: Female to Male</w:t>
      </w:r>
    </w:p>
    <w:p w:rsidR="00AF55A3" w:rsidRPr="00FE619E" w:rsidRDefault="00AF55A3" w:rsidP="00AF55A3">
      <w:pPr>
        <w:ind w:left="360" w:firstLine="360"/>
        <w:rPr>
          <w:rFonts w:ascii="Times New Roman" w:hAnsi="Times New Roman"/>
          <w:sz w:val="24"/>
        </w:rPr>
      </w:pPr>
      <w:r w:rsidRPr="00FE619E">
        <w:rPr>
          <w:rFonts w:ascii="Times New Roman" w:hAnsi="Times New Roman"/>
          <w:sz w:val="24"/>
        </w:rPr>
        <w:t>Transgendered: Male to Female</w:t>
      </w:r>
    </w:p>
    <w:p w:rsidR="00AF55A3" w:rsidRPr="00FE619E" w:rsidRDefault="00AF55A3" w:rsidP="00AF55A3">
      <w:pPr>
        <w:ind w:left="360" w:firstLine="360"/>
        <w:rPr>
          <w:rFonts w:ascii="Times New Roman" w:hAnsi="Times New Roman"/>
          <w:sz w:val="24"/>
        </w:rPr>
      </w:pPr>
    </w:p>
    <w:p w:rsidR="00AF55A3" w:rsidRPr="00FE619E" w:rsidRDefault="00AF55A3" w:rsidP="00AF55A3">
      <w:pPr>
        <w:spacing w:line="480" w:lineRule="auto"/>
        <w:rPr>
          <w:rFonts w:ascii="Times New Roman" w:hAnsi="Times New Roman"/>
          <w:sz w:val="24"/>
        </w:rPr>
      </w:pPr>
      <w:r w:rsidRPr="00FE619E">
        <w:rPr>
          <w:rFonts w:ascii="Times New Roman" w:hAnsi="Times New Roman"/>
          <w:sz w:val="24"/>
        </w:rPr>
        <w:t>What is your race/ethnicity? (Check all that apply.)</w:t>
      </w:r>
    </w:p>
    <w:p w:rsidR="00AF55A3" w:rsidRPr="00FE619E" w:rsidRDefault="00AF55A3" w:rsidP="00AF55A3">
      <w:pPr>
        <w:ind w:firstLine="720"/>
        <w:rPr>
          <w:rFonts w:ascii="Times New Roman" w:hAnsi="Times New Roman"/>
          <w:sz w:val="24"/>
        </w:rPr>
      </w:pPr>
      <w:r w:rsidRPr="00FE619E">
        <w:rPr>
          <w:rFonts w:ascii="Times New Roman" w:hAnsi="Times New Roman"/>
          <w:sz w:val="24"/>
        </w:rPr>
        <w:t>African American/Black</w:t>
      </w:r>
    </w:p>
    <w:p w:rsidR="00AF55A3" w:rsidRPr="00FE619E" w:rsidRDefault="00AF55A3" w:rsidP="00AF55A3">
      <w:pPr>
        <w:ind w:firstLine="720"/>
        <w:rPr>
          <w:rFonts w:ascii="Times New Roman" w:hAnsi="Times New Roman"/>
          <w:sz w:val="24"/>
        </w:rPr>
      </w:pPr>
      <w:r w:rsidRPr="00FE619E">
        <w:rPr>
          <w:rFonts w:ascii="Times New Roman" w:hAnsi="Times New Roman"/>
          <w:sz w:val="24"/>
        </w:rPr>
        <w:t>Asian American</w:t>
      </w:r>
    </w:p>
    <w:p w:rsidR="00AF55A3" w:rsidRPr="00FE619E" w:rsidRDefault="00AF55A3" w:rsidP="00AF55A3">
      <w:pPr>
        <w:ind w:firstLine="720"/>
        <w:rPr>
          <w:rFonts w:ascii="Times New Roman" w:hAnsi="Times New Roman"/>
          <w:sz w:val="24"/>
        </w:rPr>
      </w:pPr>
      <w:r w:rsidRPr="00FE619E">
        <w:rPr>
          <w:rFonts w:ascii="Times New Roman" w:hAnsi="Times New Roman"/>
          <w:sz w:val="24"/>
        </w:rPr>
        <w:t>Caucasian/White</w:t>
      </w:r>
    </w:p>
    <w:p w:rsidR="00AF55A3" w:rsidRPr="00FE619E" w:rsidRDefault="00AF55A3" w:rsidP="00AF55A3">
      <w:pPr>
        <w:ind w:firstLine="720"/>
        <w:rPr>
          <w:rFonts w:ascii="Times New Roman" w:hAnsi="Times New Roman"/>
          <w:sz w:val="24"/>
        </w:rPr>
      </w:pPr>
      <w:r w:rsidRPr="00FE619E">
        <w:rPr>
          <w:rFonts w:ascii="Times New Roman" w:hAnsi="Times New Roman"/>
          <w:sz w:val="24"/>
        </w:rPr>
        <w:t>Latino/Latina</w:t>
      </w:r>
    </w:p>
    <w:p w:rsidR="00AF55A3" w:rsidRPr="00FE619E" w:rsidRDefault="00AF55A3" w:rsidP="00AF55A3">
      <w:pPr>
        <w:ind w:firstLine="720"/>
        <w:rPr>
          <w:rFonts w:ascii="Times New Roman" w:hAnsi="Times New Roman"/>
          <w:sz w:val="24"/>
        </w:rPr>
      </w:pPr>
      <w:r w:rsidRPr="00FE619E">
        <w:rPr>
          <w:rFonts w:ascii="Times New Roman" w:hAnsi="Times New Roman"/>
          <w:sz w:val="24"/>
        </w:rPr>
        <w:t>Pacific Islander</w:t>
      </w:r>
    </w:p>
    <w:p w:rsidR="00AF55A3" w:rsidRPr="00FE619E" w:rsidRDefault="00AF55A3" w:rsidP="00AF55A3">
      <w:pPr>
        <w:ind w:firstLine="720"/>
        <w:rPr>
          <w:rFonts w:ascii="Times New Roman" w:hAnsi="Times New Roman"/>
          <w:sz w:val="24"/>
        </w:rPr>
      </w:pPr>
      <w:r w:rsidRPr="00FE619E">
        <w:rPr>
          <w:rFonts w:ascii="Times New Roman" w:hAnsi="Times New Roman"/>
          <w:sz w:val="24"/>
        </w:rPr>
        <w:t>Other (Please specify)</w:t>
      </w:r>
    </w:p>
    <w:p w:rsidR="00AF55A3" w:rsidRPr="00FE619E" w:rsidRDefault="00AF55A3" w:rsidP="00AF55A3">
      <w:pPr>
        <w:ind w:left="360" w:firstLine="360"/>
        <w:rPr>
          <w:rFonts w:ascii="Times New Roman" w:hAnsi="Times New Roman"/>
          <w:sz w:val="24"/>
        </w:rPr>
      </w:pPr>
    </w:p>
    <w:p w:rsidR="00AF55A3" w:rsidRPr="00FE619E" w:rsidRDefault="00AF55A3" w:rsidP="00AF55A3">
      <w:pPr>
        <w:spacing w:line="240" w:lineRule="auto"/>
        <w:rPr>
          <w:rFonts w:ascii="Times New Roman" w:hAnsi="Times New Roman" w:cs="Times New Roman"/>
          <w:sz w:val="24"/>
        </w:rPr>
      </w:pPr>
      <w:r w:rsidRPr="00FE619E">
        <w:rPr>
          <w:rFonts w:ascii="Times New Roman" w:hAnsi="Times New Roman" w:cs="Times New Roman"/>
          <w:sz w:val="24"/>
        </w:rPr>
        <w:t>What is your current income?</w:t>
      </w:r>
    </w:p>
    <w:p w:rsidR="00AF55A3" w:rsidRPr="00FE619E" w:rsidRDefault="00AF55A3" w:rsidP="00AF55A3">
      <w:pPr>
        <w:ind w:firstLine="720"/>
        <w:rPr>
          <w:rFonts w:ascii="Times New Roman" w:hAnsi="Times New Roman"/>
          <w:sz w:val="24"/>
        </w:rPr>
      </w:pPr>
    </w:p>
    <w:p w:rsidR="00AF55A3" w:rsidRPr="00FE619E" w:rsidRDefault="00AF55A3" w:rsidP="00AF55A3">
      <w:pPr>
        <w:ind w:firstLine="720"/>
        <w:rPr>
          <w:rFonts w:ascii="Times New Roman" w:hAnsi="Times New Roman"/>
          <w:sz w:val="24"/>
        </w:rPr>
      </w:pPr>
      <w:r w:rsidRPr="00FE619E">
        <w:rPr>
          <w:rFonts w:ascii="Times New Roman" w:hAnsi="Times New Roman"/>
          <w:sz w:val="24"/>
        </w:rPr>
        <w:t>0 - 25,000</w:t>
      </w:r>
    </w:p>
    <w:p w:rsidR="00AF55A3" w:rsidRPr="00FE619E" w:rsidRDefault="00AF55A3" w:rsidP="00AF55A3">
      <w:pPr>
        <w:ind w:firstLine="720"/>
        <w:rPr>
          <w:rFonts w:ascii="Times New Roman" w:hAnsi="Times New Roman"/>
          <w:sz w:val="24"/>
        </w:rPr>
      </w:pPr>
      <w:r w:rsidRPr="00FE619E">
        <w:rPr>
          <w:rFonts w:ascii="Times New Roman" w:hAnsi="Times New Roman"/>
          <w:sz w:val="24"/>
        </w:rPr>
        <w:t>25,000- 50,000</w:t>
      </w:r>
    </w:p>
    <w:p w:rsidR="00AF55A3" w:rsidRPr="00FE619E" w:rsidRDefault="00AF55A3" w:rsidP="00AF55A3">
      <w:pPr>
        <w:ind w:firstLine="720"/>
        <w:rPr>
          <w:rFonts w:ascii="Times New Roman" w:hAnsi="Times New Roman"/>
          <w:sz w:val="24"/>
        </w:rPr>
      </w:pPr>
      <w:r w:rsidRPr="00FE619E">
        <w:rPr>
          <w:rFonts w:ascii="Times New Roman" w:hAnsi="Times New Roman"/>
          <w:sz w:val="24"/>
        </w:rPr>
        <w:t>50,000-75,000</w:t>
      </w:r>
    </w:p>
    <w:p w:rsidR="00AF55A3" w:rsidRPr="00FE619E" w:rsidRDefault="00AF55A3" w:rsidP="00AF55A3">
      <w:pPr>
        <w:ind w:firstLine="720"/>
        <w:rPr>
          <w:rFonts w:ascii="Times New Roman" w:hAnsi="Times New Roman"/>
          <w:sz w:val="24"/>
        </w:rPr>
      </w:pPr>
      <w:r w:rsidRPr="00FE619E">
        <w:rPr>
          <w:rFonts w:ascii="Times New Roman" w:hAnsi="Times New Roman"/>
          <w:sz w:val="24"/>
        </w:rPr>
        <w:t>75,000-100,000</w:t>
      </w:r>
    </w:p>
    <w:p w:rsidR="00AF55A3" w:rsidRPr="00FE619E" w:rsidRDefault="00AF55A3" w:rsidP="00AF55A3">
      <w:pPr>
        <w:ind w:firstLine="720"/>
        <w:rPr>
          <w:rFonts w:ascii="Times New Roman" w:hAnsi="Times New Roman"/>
          <w:sz w:val="24"/>
        </w:rPr>
      </w:pPr>
      <w:r w:rsidRPr="00FE619E">
        <w:rPr>
          <w:rFonts w:ascii="Times New Roman" w:hAnsi="Times New Roman"/>
          <w:sz w:val="24"/>
        </w:rPr>
        <w:t>100,000- and up</w:t>
      </w:r>
    </w:p>
    <w:p w:rsidR="00FE619E" w:rsidRDefault="00FE619E" w:rsidP="00AF55A3">
      <w:pPr>
        <w:pStyle w:val="Normal1"/>
        <w:widowControl w:val="0"/>
        <w:rPr>
          <w:rFonts w:ascii="Times New Roman" w:hAnsi="Times New Roman"/>
          <w:sz w:val="24"/>
        </w:rPr>
      </w:pPr>
    </w:p>
    <w:p w:rsidR="00FE619E" w:rsidRDefault="00FE619E">
      <w:pPr>
        <w:rPr>
          <w:rFonts w:ascii="Times New Roman" w:hAnsi="Times New Roman"/>
          <w:sz w:val="24"/>
        </w:rPr>
      </w:pPr>
      <w:r>
        <w:rPr>
          <w:rFonts w:ascii="Times New Roman" w:hAnsi="Times New Roman"/>
          <w:sz w:val="24"/>
        </w:rPr>
        <w:br w:type="page"/>
      </w:r>
    </w:p>
    <w:p w:rsidR="00BB3C97" w:rsidRPr="00FE619E" w:rsidRDefault="005C519B" w:rsidP="00FE619E">
      <w:pPr>
        <w:pStyle w:val="Normal1"/>
        <w:widowControl w:val="0"/>
        <w:jc w:val="center"/>
        <w:rPr>
          <w:rFonts w:ascii="Times New Roman" w:hAnsi="Times New Roman"/>
          <w:b/>
          <w:sz w:val="24"/>
        </w:rPr>
      </w:pPr>
      <w:r>
        <w:rPr>
          <w:rFonts w:ascii="Times New Roman" w:hAnsi="Times New Roman"/>
          <w:b/>
          <w:sz w:val="24"/>
        </w:rPr>
        <w:t>Appendix J</w:t>
      </w:r>
    </w:p>
    <w:p w:rsidR="00FE619E" w:rsidRDefault="00FE619E" w:rsidP="00BC1B00">
      <w:pPr>
        <w:pStyle w:val="Normal1"/>
        <w:rPr>
          <w:rFonts w:ascii="Times New Roman" w:hAnsi="Times New Roman"/>
          <w:sz w:val="24"/>
        </w:rPr>
      </w:pPr>
    </w:p>
    <w:p w:rsidR="00FE619E" w:rsidRPr="00F4445C" w:rsidRDefault="00FE619E" w:rsidP="00FE619E">
      <w:pPr>
        <w:pStyle w:val="Normal2"/>
        <w:widowControl w:val="0"/>
        <w:jc w:val="center"/>
        <w:rPr>
          <w:rFonts w:ascii="Times New Roman" w:hAnsi="Times New Roman"/>
          <w:sz w:val="24"/>
        </w:rPr>
      </w:pPr>
      <w:r w:rsidRPr="00F4445C">
        <w:rPr>
          <w:rFonts w:ascii="Times New Roman" w:hAnsi="Times New Roman"/>
          <w:b/>
          <w:color w:val="070606"/>
          <w:sz w:val="24"/>
          <w:highlight w:val="white"/>
        </w:rPr>
        <w:t>Big Five Personality Inventory</w:t>
      </w:r>
    </w:p>
    <w:p w:rsidR="00FE619E" w:rsidRPr="000D546F" w:rsidRDefault="00FE619E" w:rsidP="00FE619E">
      <w:pPr>
        <w:pStyle w:val="Normal2"/>
        <w:widowControl w:val="0"/>
        <w:jc w:val="center"/>
        <w:rPr>
          <w:rFonts w:ascii="Times New Roman" w:hAnsi="Times New Roman"/>
          <w:sz w:val="24"/>
        </w:rPr>
      </w:pPr>
      <w:r w:rsidRPr="000D546F">
        <w:rPr>
          <w:rFonts w:ascii="Times New Roman" w:hAnsi="Times New Roman"/>
          <w:color w:val="070606"/>
          <w:sz w:val="24"/>
          <w:highlight w:val="white"/>
        </w:rPr>
        <w:t xml:space="preserve">Retrieved from </w:t>
      </w:r>
      <w:hyperlink r:id="rId21">
        <w:r w:rsidRPr="000D546F">
          <w:rPr>
            <w:rFonts w:ascii="Times New Roman" w:hAnsi="Times New Roman"/>
            <w:color w:val="070606"/>
            <w:sz w:val="24"/>
            <w:highlight w:val="white"/>
            <w:u w:val="single"/>
          </w:rPr>
          <w:t>http://www.ocf.berkeley.edu/~johnlab/pdfs/BFI.doc</w:t>
        </w:r>
      </w:hyperlink>
    </w:p>
    <w:p w:rsidR="00FE619E" w:rsidRPr="00F4445C" w:rsidRDefault="00FE619E" w:rsidP="00FE619E">
      <w:pPr>
        <w:pStyle w:val="Normal2"/>
        <w:widowControl w:val="0"/>
        <w:jc w:val="center"/>
        <w:rPr>
          <w:rFonts w:ascii="Times New Roman" w:hAnsi="Times New Roman"/>
          <w:sz w:val="24"/>
        </w:rPr>
      </w:pPr>
    </w:p>
    <w:p w:rsidR="00FE619E" w:rsidRPr="00F4445C" w:rsidRDefault="00FE619E" w:rsidP="00FE619E">
      <w:pPr>
        <w:pStyle w:val="Normal2"/>
        <w:widowControl w:val="0"/>
        <w:jc w:val="center"/>
        <w:rPr>
          <w:rFonts w:ascii="Times New Roman" w:hAnsi="Times New Roman"/>
          <w:sz w:val="24"/>
        </w:rPr>
      </w:pPr>
      <w:r w:rsidRPr="00F4445C">
        <w:rPr>
          <w:rFonts w:ascii="Times New Roman" w:hAnsi="Times New Roman"/>
          <w:b/>
          <w:color w:val="070606"/>
          <w:sz w:val="24"/>
          <w:highlight w:val="white"/>
        </w:rPr>
        <w:t>Bold items comprise the neuroticism scale</w:t>
      </w:r>
    </w:p>
    <w:p w:rsidR="00FE619E" w:rsidRPr="00F4445C" w:rsidRDefault="00FE619E" w:rsidP="00FE619E">
      <w:pPr>
        <w:pStyle w:val="Normal2"/>
        <w:widowControl w:val="0"/>
        <w:jc w:val="center"/>
        <w:rPr>
          <w:rFonts w:ascii="Times New Roman" w:hAnsi="Times New Roman"/>
          <w:sz w:val="24"/>
        </w:rPr>
      </w:pPr>
      <w:r w:rsidRPr="00F4445C">
        <w:rPr>
          <w:rFonts w:ascii="Times New Roman" w:hAnsi="Times New Roman"/>
          <w:color w:val="070606"/>
          <w:sz w:val="24"/>
          <w:highlight w:val="white"/>
        </w:rPr>
        <w:t>Non-bold items were not used in the study</w:t>
      </w:r>
    </w:p>
    <w:p w:rsidR="00FE619E" w:rsidRDefault="00FE619E" w:rsidP="00FE619E">
      <w:pPr>
        <w:pStyle w:val="Normal2"/>
        <w:widowControl w:val="0"/>
        <w:jc w:val="center"/>
      </w:pPr>
    </w:p>
    <w:p w:rsidR="00FE619E" w:rsidRDefault="00FE619E" w:rsidP="00FE619E">
      <w:pPr>
        <w:pStyle w:val="Normal2"/>
        <w:spacing w:line="240" w:lineRule="auto"/>
        <w:jc w:val="center"/>
      </w:pPr>
      <w:r>
        <w:rPr>
          <w:rFonts w:ascii="Times New Roman" w:eastAsia="Times New Roman" w:hAnsi="Times New Roman" w:cs="Times New Roman"/>
          <w:b/>
          <w:sz w:val="30"/>
        </w:rPr>
        <w:t>How I am in general</w:t>
      </w:r>
    </w:p>
    <w:p w:rsidR="00FE619E" w:rsidRDefault="00FE619E" w:rsidP="00FE619E">
      <w:pPr>
        <w:pStyle w:val="Normal2"/>
        <w:spacing w:line="240" w:lineRule="auto"/>
        <w:jc w:val="center"/>
      </w:pPr>
    </w:p>
    <w:p w:rsidR="00FE619E" w:rsidRDefault="00FE619E" w:rsidP="00FE619E">
      <w:pPr>
        <w:pStyle w:val="Normal2"/>
        <w:spacing w:line="240" w:lineRule="auto"/>
        <w:ind w:left="-359"/>
      </w:pPr>
      <w:r>
        <w:rPr>
          <w:rFonts w:ascii="Times New Roman" w:eastAsia="Times New Roman" w:hAnsi="Times New Roman" w:cs="Times New Roman"/>
          <w:sz w:val="24"/>
        </w:rPr>
        <w:t xml:space="preserve">Here are a number of characteristics that may or may not apply to you.  For example, do you agree that you are someone who </w:t>
      </w:r>
      <w:r>
        <w:rPr>
          <w:rFonts w:ascii="Times New Roman" w:eastAsia="Times New Roman" w:hAnsi="Times New Roman" w:cs="Times New Roman"/>
          <w:i/>
          <w:sz w:val="24"/>
        </w:rPr>
        <w:t>likes to spend time with others</w:t>
      </w:r>
      <w:r>
        <w:rPr>
          <w:rFonts w:ascii="Times New Roman" w:eastAsia="Times New Roman" w:hAnsi="Times New Roman" w:cs="Times New Roman"/>
          <w:sz w:val="24"/>
        </w:rPr>
        <w:t xml:space="preserve">?  Please write a number next to each statement to indicate the extent to which </w:t>
      </w:r>
      <w:r>
        <w:rPr>
          <w:rFonts w:ascii="Times New Roman" w:eastAsia="Times New Roman" w:hAnsi="Times New Roman" w:cs="Times New Roman"/>
          <w:b/>
          <w:sz w:val="24"/>
          <w:u w:val="single"/>
        </w:rPr>
        <w:t>you agree or disagree with that statement.</w:t>
      </w:r>
    </w:p>
    <w:p w:rsidR="00FE619E" w:rsidRDefault="00FE619E" w:rsidP="00FE619E">
      <w:pPr>
        <w:pStyle w:val="Normal2"/>
        <w:spacing w:line="240" w:lineRule="auto"/>
        <w:jc w:val="center"/>
      </w:pPr>
    </w:p>
    <w:tbl>
      <w:tblPr>
        <w:bidiVisual/>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71"/>
        <w:gridCol w:w="1771"/>
        <w:gridCol w:w="1771"/>
        <w:gridCol w:w="1771"/>
        <w:gridCol w:w="1772"/>
      </w:tblGrid>
      <w:tr w:rsidR="00FE619E">
        <w:trPr>
          <w:jc w:val="center"/>
        </w:trPr>
        <w:tc>
          <w:tcPr>
            <w:tcW w:w="1771" w:type="dxa"/>
          </w:tcPr>
          <w:p w:rsidR="00FE619E" w:rsidRDefault="00FE619E">
            <w:pPr>
              <w:pStyle w:val="Normal2"/>
              <w:spacing w:line="240" w:lineRule="auto"/>
              <w:jc w:val="center"/>
            </w:pPr>
            <w:r>
              <w:rPr>
                <w:rFonts w:ascii="Times New Roman" w:eastAsia="Times New Roman" w:hAnsi="Times New Roman" w:cs="Times New Roman"/>
                <w:b/>
                <w:sz w:val="18"/>
              </w:rPr>
              <w:t>1</w:t>
            </w:r>
          </w:p>
          <w:p w:rsidR="00FE619E" w:rsidRDefault="00FE619E">
            <w:pPr>
              <w:pStyle w:val="Normal2"/>
              <w:spacing w:line="240" w:lineRule="auto"/>
              <w:jc w:val="center"/>
            </w:pPr>
            <w:r>
              <w:rPr>
                <w:rFonts w:ascii="Times New Roman" w:eastAsia="Times New Roman" w:hAnsi="Times New Roman" w:cs="Times New Roman"/>
                <w:sz w:val="18"/>
              </w:rPr>
              <w:t>Disagree</w:t>
            </w:r>
          </w:p>
          <w:p w:rsidR="00FE619E" w:rsidRDefault="00FE619E">
            <w:pPr>
              <w:pStyle w:val="Normal2"/>
              <w:spacing w:line="240" w:lineRule="auto"/>
              <w:jc w:val="center"/>
            </w:pPr>
            <w:r>
              <w:rPr>
                <w:rFonts w:ascii="Times New Roman" w:eastAsia="Times New Roman" w:hAnsi="Times New Roman" w:cs="Times New Roman"/>
                <w:sz w:val="18"/>
              </w:rPr>
              <w:t>Strongly</w:t>
            </w:r>
          </w:p>
        </w:tc>
        <w:tc>
          <w:tcPr>
            <w:tcW w:w="1771" w:type="dxa"/>
          </w:tcPr>
          <w:p w:rsidR="00FE619E" w:rsidRDefault="00FE619E">
            <w:pPr>
              <w:pStyle w:val="Normal2"/>
              <w:spacing w:line="240" w:lineRule="auto"/>
              <w:jc w:val="center"/>
            </w:pPr>
            <w:r>
              <w:rPr>
                <w:rFonts w:ascii="Times New Roman" w:eastAsia="Times New Roman" w:hAnsi="Times New Roman" w:cs="Times New Roman"/>
                <w:b/>
                <w:sz w:val="18"/>
              </w:rPr>
              <w:t>2</w:t>
            </w:r>
          </w:p>
          <w:p w:rsidR="00FE619E" w:rsidRDefault="00FE619E">
            <w:pPr>
              <w:pStyle w:val="Normal2"/>
              <w:spacing w:line="240" w:lineRule="auto"/>
              <w:jc w:val="center"/>
            </w:pPr>
            <w:r>
              <w:rPr>
                <w:rFonts w:ascii="Times New Roman" w:eastAsia="Times New Roman" w:hAnsi="Times New Roman" w:cs="Times New Roman"/>
                <w:sz w:val="18"/>
              </w:rPr>
              <w:t>Disagree</w:t>
            </w:r>
          </w:p>
          <w:p w:rsidR="00FE619E" w:rsidRDefault="00FE619E">
            <w:pPr>
              <w:pStyle w:val="Normal2"/>
              <w:spacing w:line="240" w:lineRule="auto"/>
              <w:jc w:val="center"/>
            </w:pPr>
            <w:r>
              <w:rPr>
                <w:rFonts w:ascii="Times New Roman" w:eastAsia="Times New Roman" w:hAnsi="Times New Roman" w:cs="Times New Roman"/>
                <w:sz w:val="18"/>
              </w:rPr>
              <w:t>a little</w:t>
            </w:r>
          </w:p>
        </w:tc>
        <w:tc>
          <w:tcPr>
            <w:tcW w:w="1771" w:type="dxa"/>
          </w:tcPr>
          <w:p w:rsidR="00FE619E" w:rsidRDefault="00FE619E">
            <w:pPr>
              <w:pStyle w:val="Normal2"/>
              <w:spacing w:line="240" w:lineRule="auto"/>
              <w:jc w:val="center"/>
            </w:pPr>
            <w:r>
              <w:rPr>
                <w:rFonts w:ascii="Times New Roman" w:eastAsia="Times New Roman" w:hAnsi="Times New Roman" w:cs="Times New Roman"/>
                <w:b/>
                <w:sz w:val="18"/>
              </w:rPr>
              <w:t>3</w:t>
            </w:r>
          </w:p>
          <w:p w:rsidR="00FE619E" w:rsidRDefault="00FE619E">
            <w:pPr>
              <w:pStyle w:val="Normal2"/>
              <w:spacing w:line="240" w:lineRule="auto"/>
              <w:jc w:val="center"/>
            </w:pPr>
            <w:r>
              <w:rPr>
                <w:rFonts w:ascii="Times New Roman" w:eastAsia="Times New Roman" w:hAnsi="Times New Roman" w:cs="Times New Roman"/>
                <w:sz w:val="18"/>
              </w:rPr>
              <w:t>Neither agree</w:t>
            </w:r>
          </w:p>
          <w:p w:rsidR="00FE619E" w:rsidRDefault="00FE619E">
            <w:pPr>
              <w:pStyle w:val="Normal2"/>
              <w:spacing w:line="240" w:lineRule="auto"/>
              <w:jc w:val="center"/>
            </w:pPr>
            <w:r>
              <w:rPr>
                <w:rFonts w:ascii="Times New Roman" w:eastAsia="Times New Roman" w:hAnsi="Times New Roman" w:cs="Times New Roman"/>
                <w:sz w:val="18"/>
              </w:rPr>
              <w:t>nor disagree</w:t>
            </w:r>
          </w:p>
        </w:tc>
        <w:tc>
          <w:tcPr>
            <w:tcW w:w="1771" w:type="dxa"/>
          </w:tcPr>
          <w:p w:rsidR="00FE619E" w:rsidRDefault="00FE619E">
            <w:pPr>
              <w:pStyle w:val="Normal2"/>
              <w:spacing w:line="240" w:lineRule="auto"/>
              <w:jc w:val="center"/>
            </w:pPr>
            <w:r>
              <w:rPr>
                <w:rFonts w:ascii="Times New Roman" w:eastAsia="Times New Roman" w:hAnsi="Times New Roman" w:cs="Times New Roman"/>
                <w:b/>
                <w:sz w:val="18"/>
              </w:rPr>
              <w:t>4</w:t>
            </w:r>
          </w:p>
          <w:p w:rsidR="00FE619E" w:rsidRDefault="00FE619E">
            <w:pPr>
              <w:pStyle w:val="Normal2"/>
              <w:spacing w:line="240" w:lineRule="auto"/>
              <w:jc w:val="center"/>
            </w:pPr>
            <w:r>
              <w:rPr>
                <w:rFonts w:ascii="Times New Roman" w:eastAsia="Times New Roman" w:hAnsi="Times New Roman" w:cs="Times New Roman"/>
                <w:sz w:val="18"/>
              </w:rPr>
              <w:t>Agree</w:t>
            </w:r>
          </w:p>
          <w:p w:rsidR="00FE619E" w:rsidRDefault="00FE619E">
            <w:pPr>
              <w:pStyle w:val="Normal2"/>
              <w:spacing w:line="240" w:lineRule="auto"/>
              <w:jc w:val="center"/>
            </w:pPr>
            <w:r>
              <w:rPr>
                <w:rFonts w:ascii="Times New Roman" w:eastAsia="Times New Roman" w:hAnsi="Times New Roman" w:cs="Times New Roman"/>
                <w:sz w:val="18"/>
              </w:rPr>
              <w:t>a little</w:t>
            </w:r>
          </w:p>
        </w:tc>
        <w:tc>
          <w:tcPr>
            <w:tcW w:w="1772" w:type="dxa"/>
          </w:tcPr>
          <w:p w:rsidR="00FE619E" w:rsidRDefault="00FE619E">
            <w:pPr>
              <w:pStyle w:val="Normal2"/>
              <w:spacing w:line="240" w:lineRule="auto"/>
              <w:jc w:val="center"/>
            </w:pPr>
            <w:r>
              <w:rPr>
                <w:rFonts w:ascii="Times New Roman" w:eastAsia="Times New Roman" w:hAnsi="Times New Roman" w:cs="Times New Roman"/>
                <w:b/>
                <w:sz w:val="18"/>
              </w:rPr>
              <w:t>5</w:t>
            </w:r>
          </w:p>
          <w:p w:rsidR="00FE619E" w:rsidRDefault="00FE619E">
            <w:pPr>
              <w:pStyle w:val="Normal2"/>
              <w:spacing w:line="240" w:lineRule="auto"/>
              <w:jc w:val="center"/>
            </w:pPr>
            <w:r>
              <w:rPr>
                <w:rFonts w:ascii="Times New Roman" w:eastAsia="Times New Roman" w:hAnsi="Times New Roman" w:cs="Times New Roman"/>
                <w:sz w:val="18"/>
              </w:rPr>
              <w:t>Agree</w:t>
            </w:r>
          </w:p>
          <w:p w:rsidR="00FE619E" w:rsidRDefault="00FE619E">
            <w:pPr>
              <w:pStyle w:val="Normal2"/>
              <w:spacing w:line="240" w:lineRule="auto"/>
              <w:jc w:val="center"/>
            </w:pPr>
            <w:r>
              <w:rPr>
                <w:rFonts w:ascii="Times New Roman" w:eastAsia="Times New Roman" w:hAnsi="Times New Roman" w:cs="Times New Roman"/>
                <w:sz w:val="18"/>
              </w:rPr>
              <w:t>strongly</w:t>
            </w:r>
          </w:p>
        </w:tc>
      </w:tr>
    </w:tbl>
    <w:p w:rsidR="00FE619E" w:rsidRDefault="00FE619E" w:rsidP="00FE619E">
      <w:pPr>
        <w:pStyle w:val="Normal2"/>
        <w:spacing w:line="240" w:lineRule="auto"/>
        <w:ind w:left="-539"/>
      </w:pPr>
      <w:r>
        <w:rPr>
          <w:rFonts w:ascii="Times New Roman" w:eastAsia="Times New Roman" w:hAnsi="Times New Roman" w:cs="Times New Roman"/>
          <w:b/>
          <w:sz w:val="32"/>
        </w:rPr>
        <w:t>I am someone who…</w:t>
      </w:r>
    </w:p>
    <w:p w:rsidR="00FE619E" w:rsidRDefault="00FE619E" w:rsidP="00FE619E">
      <w:pPr>
        <w:pStyle w:val="Normal2"/>
        <w:spacing w:line="240" w:lineRule="auto"/>
      </w:pPr>
    </w:p>
    <w:p w:rsidR="00FE619E" w:rsidRDefault="00FE619E" w:rsidP="00FE619E">
      <w:pPr>
        <w:pStyle w:val="Normal2"/>
        <w:numPr>
          <w:ilvl w:val="0"/>
          <w:numId w:val="4"/>
          <w:numberingChange w:id="163" w:author="Jeff Greenfield" w:date="2014-12-13T11:32:00Z" w:original="%1:1:0:."/>
        </w:numPr>
        <w:spacing w:line="240" w:lineRule="auto"/>
        <w:ind w:left="-179" w:right="360" w:hanging="359"/>
        <w:contextualSpacing/>
        <w:rPr>
          <w:rFonts w:ascii="Times New Roman" w:eastAsia="Times New Roman" w:hAnsi="Times New Roman" w:cs="Times New Roman"/>
          <w:sz w:val="24"/>
        </w:rPr>
      </w:pPr>
      <w:r>
        <w:rPr>
          <w:rFonts w:ascii="Times New Roman" w:eastAsia="Times New Roman" w:hAnsi="Times New Roman" w:cs="Times New Roman"/>
        </w:rPr>
        <w:t>_____  Is talkative</w:t>
      </w:r>
    </w:p>
    <w:p w:rsidR="00FE619E" w:rsidRDefault="00FE619E" w:rsidP="00FE619E">
      <w:pPr>
        <w:pStyle w:val="Normal2"/>
        <w:spacing w:line="240" w:lineRule="auto"/>
        <w:ind w:left="-179"/>
      </w:pPr>
    </w:p>
    <w:p w:rsidR="00FE619E" w:rsidRDefault="00FE619E" w:rsidP="00FE619E">
      <w:pPr>
        <w:pStyle w:val="Normal2"/>
        <w:numPr>
          <w:ilvl w:val="0"/>
          <w:numId w:val="4"/>
          <w:numberingChange w:id="164" w:author="Jeff Greenfield" w:date="2014-12-13T11:32:00Z" w:original="%1:2:0:."/>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Tends to find fault with others</w:t>
      </w:r>
    </w:p>
    <w:p w:rsidR="00FE619E" w:rsidRDefault="00FE619E" w:rsidP="00FE619E">
      <w:pPr>
        <w:pStyle w:val="Normal2"/>
        <w:spacing w:line="240" w:lineRule="auto"/>
        <w:ind w:left="-179"/>
      </w:pPr>
    </w:p>
    <w:p w:rsidR="00FE619E" w:rsidRDefault="00FE619E" w:rsidP="00FE619E">
      <w:pPr>
        <w:pStyle w:val="Normal2"/>
        <w:numPr>
          <w:ilvl w:val="0"/>
          <w:numId w:val="4"/>
          <w:numberingChange w:id="165" w:author="Jeff Greenfield" w:date="2014-12-13T11:32:00Z" w:original="%1:3:0:."/>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Does a thorough job</w:t>
      </w:r>
    </w:p>
    <w:p w:rsidR="00FE619E" w:rsidRDefault="00FE619E" w:rsidP="00FE619E">
      <w:pPr>
        <w:pStyle w:val="Normal2"/>
        <w:spacing w:line="240" w:lineRule="auto"/>
        <w:ind w:left="-179"/>
      </w:pPr>
    </w:p>
    <w:p w:rsidR="00FE619E" w:rsidRDefault="00FE619E" w:rsidP="00FE619E">
      <w:pPr>
        <w:pStyle w:val="Normal2"/>
        <w:numPr>
          <w:ilvl w:val="0"/>
          <w:numId w:val="4"/>
          <w:numberingChange w:id="166" w:author="Jeff Greenfield" w:date="2014-12-13T11:32:00Z" w:original="%1:4:0:."/>
        </w:numPr>
        <w:spacing w:line="240" w:lineRule="auto"/>
        <w:ind w:left="-179" w:hanging="359"/>
        <w:contextualSpacing/>
        <w:rPr>
          <w:rFonts w:ascii="Times New Roman" w:eastAsia="Times New Roman" w:hAnsi="Times New Roman" w:cs="Times New Roman"/>
          <w:b/>
          <w:sz w:val="24"/>
        </w:rPr>
      </w:pPr>
      <w:r>
        <w:rPr>
          <w:rFonts w:ascii="Times New Roman" w:eastAsia="Times New Roman" w:hAnsi="Times New Roman" w:cs="Times New Roman"/>
          <w:b/>
        </w:rPr>
        <w:t>_____  Is depressed, blue</w:t>
      </w:r>
    </w:p>
    <w:p w:rsidR="00FE619E" w:rsidRDefault="00FE619E" w:rsidP="00FE619E">
      <w:pPr>
        <w:pStyle w:val="Normal2"/>
        <w:spacing w:line="240" w:lineRule="auto"/>
        <w:ind w:left="-179"/>
      </w:pPr>
    </w:p>
    <w:p w:rsidR="00FE619E" w:rsidRDefault="00FE619E" w:rsidP="00FE619E">
      <w:pPr>
        <w:pStyle w:val="Normal2"/>
        <w:numPr>
          <w:ilvl w:val="0"/>
          <w:numId w:val="4"/>
          <w:numberingChange w:id="167" w:author="Jeff Greenfield" w:date="2014-12-13T11:32:00Z" w:original="%1:5:0:."/>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original, comes up with new ideas</w:t>
      </w:r>
    </w:p>
    <w:p w:rsidR="00FE619E" w:rsidRDefault="00FE619E" w:rsidP="00FE619E">
      <w:pPr>
        <w:pStyle w:val="Normal2"/>
        <w:spacing w:line="240" w:lineRule="auto"/>
        <w:ind w:left="-179"/>
      </w:pPr>
    </w:p>
    <w:p w:rsidR="00FE619E" w:rsidRDefault="00FE619E" w:rsidP="00FE619E">
      <w:pPr>
        <w:pStyle w:val="Normal2"/>
        <w:numPr>
          <w:ilvl w:val="0"/>
          <w:numId w:val="4"/>
          <w:numberingChange w:id="168" w:author="Jeff Greenfield" w:date="2014-12-13T11:32:00Z" w:original="%1:6:0:."/>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reserved</w:t>
      </w:r>
    </w:p>
    <w:p w:rsidR="00FE619E" w:rsidRDefault="00FE619E" w:rsidP="00FE619E">
      <w:pPr>
        <w:pStyle w:val="Normal2"/>
        <w:spacing w:line="240" w:lineRule="auto"/>
        <w:ind w:left="-179"/>
      </w:pPr>
    </w:p>
    <w:p w:rsidR="00FE619E" w:rsidRDefault="00FE619E" w:rsidP="00FE619E">
      <w:pPr>
        <w:pStyle w:val="Normal2"/>
        <w:numPr>
          <w:ilvl w:val="0"/>
          <w:numId w:val="4"/>
          <w:numberingChange w:id="169" w:author="Jeff Greenfield" w:date="2014-12-13T11:32:00Z" w:original="%1:7:0:."/>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helpful and unselfish with others</w:t>
      </w:r>
    </w:p>
    <w:p w:rsidR="00FE619E" w:rsidRDefault="00FE619E" w:rsidP="00FE619E">
      <w:pPr>
        <w:pStyle w:val="Normal2"/>
        <w:spacing w:line="240" w:lineRule="auto"/>
        <w:ind w:left="-179"/>
      </w:pPr>
    </w:p>
    <w:p w:rsidR="00FE619E" w:rsidRDefault="00FE619E" w:rsidP="00FE619E">
      <w:pPr>
        <w:pStyle w:val="Normal2"/>
        <w:numPr>
          <w:ilvl w:val="0"/>
          <w:numId w:val="4"/>
          <w:numberingChange w:id="170" w:author="Jeff Greenfield" w:date="2014-12-13T11:32:00Z" w:original="%1:8:0:."/>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Can be somewhat careless</w:t>
      </w:r>
    </w:p>
    <w:p w:rsidR="00FE619E" w:rsidRDefault="00FE619E" w:rsidP="00FE619E">
      <w:pPr>
        <w:pStyle w:val="Normal2"/>
        <w:spacing w:line="240" w:lineRule="auto"/>
        <w:ind w:left="-179"/>
      </w:pPr>
    </w:p>
    <w:p w:rsidR="00FE619E" w:rsidRDefault="00FE619E" w:rsidP="00FE619E">
      <w:pPr>
        <w:pStyle w:val="Normal2"/>
        <w:numPr>
          <w:ilvl w:val="0"/>
          <w:numId w:val="4"/>
          <w:numberingChange w:id="171" w:author="Jeff Greenfield" w:date="2014-12-13T11:32:00Z" w:original="%1:9:0:."/>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b/>
        </w:rPr>
        <w:t>____</w:t>
      </w:r>
      <w:proofErr w:type="gramStart"/>
      <w:r>
        <w:rPr>
          <w:rFonts w:ascii="Times New Roman" w:eastAsia="Times New Roman" w:hAnsi="Times New Roman" w:cs="Times New Roman"/>
          <w:b/>
        </w:rPr>
        <w:t>_  Is</w:t>
      </w:r>
      <w:proofErr w:type="gramEnd"/>
      <w:r>
        <w:rPr>
          <w:rFonts w:ascii="Times New Roman" w:eastAsia="Times New Roman" w:hAnsi="Times New Roman" w:cs="Times New Roman"/>
          <w:b/>
        </w:rPr>
        <w:t xml:space="preserve"> relaxed, handles stress well. </w:t>
      </w:r>
      <w:r>
        <w:rPr>
          <w:rFonts w:ascii="Times New Roman" w:eastAsia="Times New Roman" w:hAnsi="Times New Roman" w:cs="Times New Roman"/>
        </w:rPr>
        <w:t xml:space="preserve"> </w:t>
      </w:r>
    </w:p>
    <w:p w:rsidR="00FE619E" w:rsidRDefault="00FE619E" w:rsidP="00FE619E">
      <w:pPr>
        <w:pStyle w:val="Normal2"/>
        <w:spacing w:line="240" w:lineRule="auto"/>
        <w:ind w:left="-179"/>
      </w:pPr>
    </w:p>
    <w:p w:rsidR="00FE619E" w:rsidRDefault="00FE619E" w:rsidP="00FE619E">
      <w:pPr>
        <w:pStyle w:val="Normal2"/>
        <w:numPr>
          <w:ilvl w:val="0"/>
          <w:numId w:val="4"/>
          <w:numberingChange w:id="172" w:author="Jeff Greenfield" w:date="2014-12-13T11:32:00Z" w:original="%1:10:0:."/>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curious about many different things</w:t>
      </w:r>
    </w:p>
    <w:p w:rsidR="00FE619E" w:rsidRDefault="00FE619E" w:rsidP="00FE619E">
      <w:pPr>
        <w:pStyle w:val="Normal2"/>
        <w:spacing w:line="240" w:lineRule="auto"/>
        <w:ind w:left="-179"/>
      </w:pPr>
    </w:p>
    <w:p w:rsidR="00FE619E" w:rsidRDefault="00FE619E" w:rsidP="00FE619E">
      <w:pPr>
        <w:pStyle w:val="Normal2"/>
        <w:numPr>
          <w:ilvl w:val="0"/>
          <w:numId w:val="3"/>
          <w:numberingChange w:id="173" w:author="Jeff Greenfield" w:date="2014-12-13T11:32:00Z" w:original="%1:11: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full of energy</w:t>
      </w:r>
    </w:p>
    <w:p w:rsidR="00FE619E" w:rsidRDefault="00FE619E" w:rsidP="00FE619E">
      <w:pPr>
        <w:pStyle w:val="Normal2"/>
        <w:spacing w:line="240" w:lineRule="auto"/>
        <w:ind w:left="-179"/>
      </w:pPr>
    </w:p>
    <w:p w:rsidR="00FE619E" w:rsidRDefault="00FE619E" w:rsidP="00FE619E">
      <w:pPr>
        <w:pStyle w:val="Normal2"/>
        <w:numPr>
          <w:ilvl w:val="0"/>
          <w:numId w:val="3"/>
          <w:numberingChange w:id="174" w:author="Jeff Greenfield" w:date="2014-12-13T11:32:00Z" w:original="%1:12: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Starts quarrels with others</w:t>
      </w:r>
    </w:p>
    <w:p w:rsidR="00FE619E" w:rsidRDefault="00FE619E" w:rsidP="00FE619E">
      <w:pPr>
        <w:pStyle w:val="Normal2"/>
        <w:spacing w:line="240" w:lineRule="auto"/>
        <w:ind w:left="-179"/>
      </w:pPr>
    </w:p>
    <w:p w:rsidR="00FE619E" w:rsidRDefault="00FE619E" w:rsidP="00FE619E">
      <w:pPr>
        <w:pStyle w:val="Normal2"/>
        <w:numPr>
          <w:ilvl w:val="0"/>
          <w:numId w:val="3"/>
          <w:numberingChange w:id="175" w:author="Jeff Greenfield" w:date="2014-12-13T11:32:00Z" w:original="%1:13: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a reliable worker</w:t>
      </w:r>
    </w:p>
    <w:p w:rsidR="00FE619E" w:rsidRDefault="00FE619E" w:rsidP="00FE619E">
      <w:pPr>
        <w:pStyle w:val="Normal2"/>
        <w:spacing w:line="240" w:lineRule="auto"/>
        <w:ind w:left="-179"/>
      </w:pPr>
    </w:p>
    <w:p w:rsidR="00FE619E" w:rsidRDefault="00FE619E" w:rsidP="00FE619E">
      <w:pPr>
        <w:pStyle w:val="Normal2"/>
        <w:numPr>
          <w:ilvl w:val="0"/>
          <w:numId w:val="3"/>
          <w:numberingChange w:id="176" w:author="Jeff Greenfield" w:date="2014-12-13T11:32:00Z" w:original="%1:14:0:."/>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Can be tense</w:t>
      </w:r>
    </w:p>
    <w:p w:rsidR="00FE619E" w:rsidRDefault="00FE619E" w:rsidP="00FE619E">
      <w:pPr>
        <w:pStyle w:val="Normal2"/>
        <w:spacing w:line="240" w:lineRule="auto"/>
        <w:ind w:left="-179"/>
      </w:pPr>
    </w:p>
    <w:p w:rsidR="00FE619E" w:rsidRDefault="00FE619E" w:rsidP="00FE619E">
      <w:pPr>
        <w:pStyle w:val="Normal2"/>
        <w:numPr>
          <w:ilvl w:val="0"/>
          <w:numId w:val="3"/>
          <w:numberingChange w:id="177" w:author="Jeff Greenfield" w:date="2014-12-13T11:32:00Z" w:original="%1:15: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ingenious, a deep thinker</w:t>
      </w:r>
    </w:p>
    <w:p w:rsidR="00FE619E" w:rsidRDefault="00FE619E" w:rsidP="00FE619E">
      <w:pPr>
        <w:pStyle w:val="Normal2"/>
        <w:spacing w:line="240" w:lineRule="auto"/>
        <w:ind w:left="-179"/>
      </w:pPr>
    </w:p>
    <w:p w:rsidR="00FE619E" w:rsidRDefault="00FE619E" w:rsidP="00FE619E">
      <w:pPr>
        <w:pStyle w:val="Normal2"/>
        <w:numPr>
          <w:ilvl w:val="0"/>
          <w:numId w:val="3"/>
          <w:numberingChange w:id="178" w:author="Jeff Greenfield" w:date="2014-12-13T11:32:00Z" w:original="%1:16: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Generates a lot of enthusiasm</w:t>
      </w:r>
    </w:p>
    <w:p w:rsidR="00FE619E" w:rsidRDefault="00FE619E" w:rsidP="00FE619E">
      <w:pPr>
        <w:pStyle w:val="Normal2"/>
        <w:spacing w:line="240" w:lineRule="auto"/>
        <w:ind w:left="-179"/>
      </w:pPr>
    </w:p>
    <w:p w:rsidR="00FE619E" w:rsidRDefault="00FE619E" w:rsidP="00FE619E">
      <w:pPr>
        <w:pStyle w:val="Normal2"/>
        <w:numPr>
          <w:ilvl w:val="0"/>
          <w:numId w:val="3"/>
          <w:numberingChange w:id="179" w:author="Jeff Greenfield" w:date="2014-12-13T11:32:00Z" w:original="%1:17: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a forgiving nature</w:t>
      </w:r>
    </w:p>
    <w:p w:rsidR="00FE619E" w:rsidRDefault="00FE619E" w:rsidP="00FE619E">
      <w:pPr>
        <w:pStyle w:val="Normal2"/>
        <w:spacing w:line="240" w:lineRule="auto"/>
        <w:ind w:left="-179"/>
      </w:pPr>
    </w:p>
    <w:p w:rsidR="00FE619E" w:rsidRDefault="00FE619E" w:rsidP="00FE619E">
      <w:pPr>
        <w:pStyle w:val="Normal2"/>
        <w:numPr>
          <w:ilvl w:val="0"/>
          <w:numId w:val="3"/>
          <w:numberingChange w:id="180" w:author="Jeff Greenfield" w:date="2014-12-13T11:32:00Z" w:original="%1:18: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Tends to be disorganized</w:t>
      </w:r>
    </w:p>
    <w:p w:rsidR="00FE619E" w:rsidRDefault="00FE619E" w:rsidP="00FE619E">
      <w:pPr>
        <w:pStyle w:val="Normal2"/>
        <w:spacing w:line="240" w:lineRule="auto"/>
        <w:ind w:left="-179"/>
      </w:pPr>
    </w:p>
    <w:p w:rsidR="00FE619E" w:rsidRDefault="00FE619E" w:rsidP="00FE619E">
      <w:pPr>
        <w:pStyle w:val="Normal2"/>
        <w:numPr>
          <w:ilvl w:val="0"/>
          <w:numId w:val="3"/>
          <w:numberingChange w:id="181" w:author="Jeff Greenfield" w:date="2014-12-13T11:32:00Z" w:original="%1:19:0:."/>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Worries a lot</w:t>
      </w:r>
    </w:p>
    <w:p w:rsidR="00FE619E" w:rsidRDefault="00FE619E" w:rsidP="00FE619E">
      <w:pPr>
        <w:pStyle w:val="Normal2"/>
        <w:spacing w:line="240" w:lineRule="auto"/>
        <w:ind w:left="-179"/>
      </w:pPr>
    </w:p>
    <w:p w:rsidR="00FE619E" w:rsidRDefault="00FE619E" w:rsidP="00FE619E">
      <w:pPr>
        <w:pStyle w:val="Normal2"/>
        <w:numPr>
          <w:ilvl w:val="0"/>
          <w:numId w:val="3"/>
          <w:numberingChange w:id="182" w:author="Jeff Greenfield" w:date="2014-12-13T11:32:00Z" w:original="%1:20: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an active imagination</w:t>
      </w:r>
    </w:p>
    <w:p w:rsidR="00FE619E" w:rsidRDefault="00FE619E" w:rsidP="00FE619E">
      <w:pPr>
        <w:pStyle w:val="Normal2"/>
        <w:spacing w:line="240" w:lineRule="auto"/>
        <w:ind w:left="-179"/>
      </w:pPr>
    </w:p>
    <w:p w:rsidR="00FE619E" w:rsidRDefault="00FE619E" w:rsidP="00FE619E">
      <w:pPr>
        <w:pStyle w:val="Normal2"/>
        <w:numPr>
          <w:ilvl w:val="0"/>
          <w:numId w:val="3"/>
          <w:numberingChange w:id="183" w:author="Jeff Greenfield" w:date="2014-12-13T11:32:00Z" w:original="%1:21:0:."/>
        </w:numPr>
        <w:tabs>
          <w:tab w:val="left" w:pos="4680"/>
        </w:tabs>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Tends to be quiet</w:t>
      </w:r>
    </w:p>
    <w:p w:rsidR="00FE619E" w:rsidRDefault="00FE619E" w:rsidP="00FE619E">
      <w:pPr>
        <w:pStyle w:val="Normal2"/>
        <w:tabs>
          <w:tab w:val="left" w:pos="4680"/>
        </w:tabs>
        <w:spacing w:line="240" w:lineRule="auto"/>
        <w:ind w:left="-599"/>
      </w:pPr>
    </w:p>
    <w:p w:rsidR="00FE619E" w:rsidRDefault="00FE619E" w:rsidP="00FE619E">
      <w:pPr>
        <w:pStyle w:val="Normal2"/>
        <w:numPr>
          <w:ilvl w:val="0"/>
          <w:numId w:val="3"/>
          <w:numberingChange w:id="184" w:author="Jeff Greenfield" w:date="2014-12-13T11:32:00Z" w:original="%1:22:0:."/>
        </w:numPr>
        <w:tabs>
          <w:tab w:val="left" w:pos="4680"/>
        </w:tabs>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generally trusting</w:t>
      </w:r>
    </w:p>
    <w:p w:rsidR="00FE619E" w:rsidRDefault="00FE619E" w:rsidP="00FE619E">
      <w:pPr>
        <w:pStyle w:val="Normal2"/>
        <w:tabs>
          <w:tab w:val="left" w:pos="4680"/>
        </w:tabs>
        <w:spacing w:line="240" w:lineRule="auto"/>
        <w:ind w:left="-179"/>
      </w:pPr>
    </w:p>
    <w:p w:rsidR="00FE619E" w:rsidRDefault="00FE619E" w:rsidP="00FE619E">
      <w:pPr>
        <w:pStyle w:val="Normal2"/>
        <w:numPr>
          <w:ilvl w:val="0"/>
          <w:numId w:val="3"/>
          <w:numberingChange w:id="185" w:author="Jeff Greenfield" w:date="2014-12-13T11:32:00Z" w:original="%1:23: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Tends to be lazy</w:t>
      </w:r>
    </w:p>
    <w:p w:rsidR="00FE619E" w:rsidRDefault="00FE619E" w:rsidP="00FE619E">
      <w:pPr>
        <w:pStyle w:val="Normal2"/>
        <w:tabs>
          <w:tab w:val="left" w:pos="4680"/>
        </w:tabs>
        <w:spacing w:line="240" w:lineRule="auto"/>
        <w:ind w:left="180" w:hanging="359"/>
      </w:pPr>
    </w:p>
    <w:p w:rsidR="00FE619E" w:rsidRDefault="00FE619E" w:rsidP="00FE619E">
      <w:pPr>
        <w:pStyle w:val="Normal2"/>
        <w:numPr>
          <w:ilvl w:val="0"/>
          <w:numId w:val="3"/>
          <w:numberingChange w:id="186" w:author="Jeff Greenfield" w:date="2014-12-13T11:32:00Z" w:original="%1:24:0:."/>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Is emotionally stable, not easily upset</w:t>
      </w:r>
    </w:p>
    <w:p w:rsidR="00FE619E" w:rsidRDefault="00FE619E" w:rsidP="00FE619E">
      <w:pPr>
        <w:pStyle w:val="Normal2"/>
        <w:spacing w:line="240" w:lineRule="auto"/>
        <w:ind w:left="-179"/>
      </w:pPr>
    </w:p>
    <w:p w:rsidR="00FE619E" w:rsidRDefault="00FE619E" w:rsidP="00FE619E">
      <w:pPr>
        <w:pStyle w:val="Normal2"/>
        <w:numPr>
          <w:ilvl w:val="0"/>
          <w:numId w:val="3"/>
          <w:numberingChange w:id="187" w:author="Jeff Greenfield" w:date="2014-12-13T11:32:00Z" w:original="%1:25: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inventive</w:t>
      </w:r>
    </w:p>
    <w:p w:rsidR="00FE619E" w:rsidRDefault="00FE619E" w:rsidP="00FE619E">
      <w:pPr>
        <w:pStyle w:val="Normal2"/>
        <w:spacing w:line="240" w:lineRule="auto"/>
        <w:ind w:left="-179"/>
      </w:pPr>
    </w:p>
    <w:p w:rsidR="00FE619E" w:rsidRDefault="00FE619E" w:rsidP="00FE619E">
      <w:pPr>
        <w:pStyle w:val="Normal2"/>
        <w:numPr>
          <w:ilvl w:val="0"/>
          <w:numId w:val="3"/>
          <w:numberingChange w:id="188" w:author="Jeff Greenfield" w:date="2014-12-13T11:32:00Z" w:original="%1:26: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an assertive personality</w:t>
      </w:r>
    </w:p>
    <w:p w:rsidR="00FE619E" w:rsidRDefault="00FE619E" w:rsidP="00FE619E">
      <w:pPr>
        <w:pStyle w:val="Normal2"/>
        <w:spacing w:line="240" w:lineRule="auto"/>
        <w:ind w:left="-179"/>
      </w:pPr>
    </w:p>
    <w:p w:rsidR="00FE619E" w:rsidRDefault="00FE619E" w:rsidP="00FE619E">
      <w:pPr>
        <w:pStyle w:val="Normal2"/>
        <w:numPr>
          <w:ilvl w:val="0"/>
          <w:numId w:val="3"/>
          <w:numberingChange w:id="189" w:author="Jeff Greenfield" w:date="2014-12-13T11:32:00Z" w:original="%1:27: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Can be cold and aloof</w:t>
      </w:r>
    </w:p>
    <w:p w:rsidR="00FE619E" w:rsidRDefault="00FE619E" w:rsidP="00FE619E">
      <w:pPr>
        <w:pStyle w:val="Normal2"/>
        <w:spacing w:line="240" w:lineRule="auto"/>
        <w:ind w:left="-179"/>
      </w:pPr>
    </w:p>
    <w:p w:rsidR="00FE619E" w:rsidRDefault="00FE619E" w:rsidP="00FE619E">
      <w:pPr>
        <w:pStyle w:val="Normal2"/>
        <w:numPr>
          <w:ilvl w:val="0"/>
          <w:numId w:val="3"/>
          <w:numberingChange w:id="190" w:author="Jeff Greenfield" w:date="2014-12-13T11:32:00Z" w:original="%1:28: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Perseveres until the task is finished</w:t>
      </w:r>
    </w:p>
    <w:p w:rsidR="00FE619E" w:rsidRDefault="00FE619E" w:rsidP="00FE619E">
      <w:pPr>
        <w:pStyle w:val="Normal2"/>
        <w:spacing w:line="240" w:lineRule="auto"/>
        <w:ind w:left="-179"/>
      </w:pPr>
    </w:p>
    <w:p w:rsidR="00FE619E" w:rsidRDefault="00FE619E" w:rsidP="00FE619E">
      <w:pPr>
        <w:pStyle w:val="Normal2"/>
        <w:numPr>
          <w:ilvl w:val="0"/>
          <w:numId w:val="3"/>
          <w:numberingChange w:id="191" w:author="Jeff Greenfield" w:date="2014-12-13T11:32:00Z" w:original="%1:29:0:."/>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Can be moody</w:t>
      </w:r>
    </w:p>
    <w:p w:rsidR="00FE619E" w:rsidRDefault="00FE619E" w:rsidP="00FE619E">
      <w:pPr>
        <w:pStyle w:val="Normal2"/>
        <w:spacing w:line="240" w:lineRule="auto"/>
        <w:ind w:left="-179"/>
      </w:pPr>
    </w:p>
    <w:p w:rsidR="00FE619E" w:rsidRDefault="00FE619E" w:rsidP="00FE619E">
      <w:pPr>
        <w:pStyle w:val="Normal2"/>
        <w:numPr>
          <w:ilvl w:val="0"/>
          <w:numId w:val="3"/>
          <w:numberingChange w:id="192" w:author="Jeff Greenfield" w:date="2014-12-13T11:32:00Z" w:original="%1:30: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Values artistic, aesthetic experiences</w:t>
      </w:r>
    </w:p>
    <w:p w:rsidR="00FE619E" w:rsidRDefault="00FE619E" w:rsidP="00FE619E">
      <w:pPr>
        <w:pStyle w:val="Normal2"/>
        <w:spacing w:line="240" w:lineRule="auto"/>
        <w:ind w:left="-179"/>
      </w:pPr>
    </w:p>
    <w:p w:rsidR="00FE619E" w:rsidRDefault="00FE619E" w:rsidP="00FE619E">
      <w:pPr>
        <w:pStyle w:val="Normal2"/>
        <w:numPr>
          <w:ilvl w:val="0"/>
          <w:numId w:val="3"/>
          <w:numberingChange w:id="193" w:author="Jeff Greenfield" w:date="2014-12-13T11:32:00Z" w:original="%1:31: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sometimes shy, inhibited</w:t>
      </w:r>
    </w:p>
    <w:p w:rsidR="00FE619E" w:rsidRDefault="00FE619E" w:rsidP="00FE619E">
      <w:pPr>
        <w:pStyle w:val="Normal2"/>
        <w:spacing w:line="240" w:lineRule="auto"/>
        <w:ind w:left="-179"/>
      </w:pPr>
    </w:p>
    <w:p w:rsidR="00FE619E" w:rsidRDefault="00FE619E" w:rsidP="00FE619E">
      <w:pPr>
        <w:pStyle w:val="Normal2"/>
        <w:numPr>
          <w:ilvl w:val="0"/>
          <w:numId w:val="3"/>
          <w:numberingChange w:id="194" w:author="Jeff Greenfield" w:date="2014-12-13T11:32:00Z" w:original="%1:32: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considerate and kind to almost everyone</w:t>
      </w:r>
    </w:p>
    <w:p w:rsidR="00FE619E" w:rsidRDefault="00FE619E" w:rsidP="00FE619E">
      <w:pPr>
        <w:pStyle w:val="Normal2"/>
        <w:spacing w:line="240" w:lineRule="auto"/>
        <w:ind w:left="-179"/>
      </w:pPr>
    </w:p>
    <w:p w:rsidR="00FE619E" w:rsidRDefault="00FE619E" w:rsidP="00FE619E">
      <w:pPr>
        <w:pStyle w:val="Normal2"/>
        <w:numPr>
          <w:ilvl w:val="0"/>
          <w:numId w:val="3"/>
          <w:numberingChange w:id="195" w:author="Jeff Greenfield" w:date="2014-12-13T11:32:00Z" w:original="%1:33: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Does things efficiently</w:t>
      </w:r>
    </w:p>
    <w:p w:rsidR="00FE619E" w:rsidRDefault="00FE619E" w:rsidP="00FE619E">
      <w:pPr>
        <w:pStyle w:val="Normal2"/>
        <w:spacing w:line="240" w:lineRule="auto"/>
        <w:ind w:left="-179"/>
      </w:pPr>
    </w:p>
    <w:p w:rsidR="00FE619E" w:rsidRDefault="00FE619E" w:rsidP="00FE619E">
      <w:pPr>
        <w:pStyle w:val="Normal2"/>
        <w:numPr>
          <w:ilvl w:val="0"/>
          <w:numId w:val="3"/>
          <w:numberingChange w:id="196" w:author="Jeff Greenfield" w:date="2014-12-13T11:32:00Z" w:original="%1:34:0:."/>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Remains calm in tense situations</w:t>
      </w:r>
    </w:p>
    <w:p w:rsidR="00FE619E" w:rsidRDefault="00FE619E" w:rsidP="00FE619E">
      <w:pPr>
        <w:pStyle w:val="Normal2"/>
        <w:spacing w:line="240" w:lineRule="auto"/>
        <w:ind w:left="-179"/>
      </w:pPr>
    </w:p>
    <w:p w:rsidR="00FE619E" w:rsidRDefault="00FE619E" w:rsidP="00FE619E">
      <w:pPr>
        <w:pStyle w:val="Normal2"/>
        <w:numPr>
          <w:ilvl w:val="0"/>
          <w:numId w:val="3"/>
          <w:numberingChange w:id="197" w:author="Jeff Greenfield" w:date="2014-12-13T11:32:00Z" w:original="%1:35: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Prefers work that is routine</w:t>
      </w:r>
    </w:p>
    <w:p w:rsidR="00FE619E" w:rsidRDefault="00FE619E" w:rsidP="00FE619E">
      <w:pPr>
        <w:pStyle w:val="Normal2"/>
        <w:spacing w:line="240" w:lineRule="auto"/>
        <w:ind w:left="-179"/>
      </w:pPr>
    </w:p>
    <w:p w:rsidR="00FE619E" w:rsidRDefault="00FE619E" w:rsidP="00FE619E">
      <w:pPr>
        <w:pStyle w:val="Normal2"/>
        <w:numPr>
          <w:ilvl w:val="0"/>
          <w:numId w:val="3"/>
          <w:numberingChange w:id="198" w:author="Jeff Greenfield" w:date="2014-12-13T11:32:00Z" w:original="%1:36: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outgoing, sociable</w:t>
      </w:r>
    </w:p>
    <w:p w:rsidR="00FE619E" w:rsidRDefault="00FE619E" w:rsidP="00FE619E">
      <w:pPr>
        <w:pStyle w:val="Normal2"/>
        <w:spacing w:line="240" w:lineRule="auto"/>
        <w:ind w:left="-179"/>
      </w:pPr>
    </w:p>
    <w:p w:rsidR="00FE619E" w:rsidRDefault="00FE619E" w:rsidP="00FE619E">
      <w:pPr>
        <w:pStyle w:val="Normal2"/>
        <w:numPr>
          <w:ilvl w:val="0"/>
          <w:numId w:val="3"/>
          <w:numberingChange w:id="199" w:author="Jeff Greenfield" w:date="2014-12-13T11:32:00Z" w:original="%1:37: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sometimes rude to others</w:t>
      </w:r>
    </w:p>
    <w:p w:rsidR="00FE619E" w:rsidRDefault="00FE619E" w:rsidP="00FE619E">
      <w:pPr>
        <w:pStyle w:val="Normal2"/>
        <w:spacing w:line="240" w:lineRule="auto"/>
        <w:ind w:left="-179"/>
      </w:pPr>
    </w:p>
    <w:p w:rsidR="00FE619E" w:rsidRDefault="00FE619E" w:rsidP="00FE619E">
      <w:pPr>
        <w:pStyle w:val="Normal2"/>
        <w:numPr>
          <w:ilvl w:val="0"/>
          <w:numId w:val="3"/>
          <w:numberingChange w:id="200" w:author="Jeff Greenfield" w:date="2014-12-13T11:32:00Z" w:original="%1:38: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Makes plans and follows through with them</w:t>
      </w:r>
    </w:p>
    <w:p w:rsidR="00FE619E" w:rsidRDefault="00FE619E" w:rsidP="00FE619E">
      <w:pPr>
        <w:pStyle w:val="Normal2"/>
        <w:spacing w:line="240" w:lineRule="auto"/>
        <w:ind w:left="-179"/>
      </w:pPr>
    </w:p>
    <w:p w:rsidR="00FE619E" w:rsidRDefault="00FE619E" w:rsidP="00FE619E">
      <w:pPr>
        <w:pStyle w:val="Normal2"/>
        <w:numPr>
          <w:ilvl w:val="0"/>
          <w:numId w:val="3"/>
          <w:numberingChange w:id="201" w:author="Jeff Greenfield" w:date="2014-12-13T11:32:00Z" w:original="%1:39:0:."/>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Gets nervous easily</w:t>
      </w:r>
    </w:p>
    <w:p w:rsidR="00FE619E" w:rsidRDefault="00FE619E" w:rsidP="00FE619E">
      <w:pPr>
        <w:pStyle w:val="Normal2"/>
        <w:spacing w:line="240" w:lineRule="auto"/>
        <w:ind w:left="-179"/>
      </w:pPr>
    </w:p>
    <w:p w:rsidR="00FE619E" w:rsidRDefault="00FE619E" w:rsidP="00FE619E">
      <w:pPr>
        <w:pStyle w:val="Normal2"/>
        <w:numPr>
          <w:ilvl w:val="0"/>
          <w:numId w:val="3"/>
          <w:numberingChange w:id="202" w:author="Jeff Greenfield" w:date="2014-12-13T11:32:00Z" w:original="%1:40: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Likes to reflect, play with ideas</w:t>
      </w:r>
    </w:p>
    <w:p w:rsidR="00FE619E" w:rsidRDefault="00FE619E" w:rsidP="00FE619E">
      <w:pPr>
        <w:pStyle w:val="Normal2"/>
        <w:spacing w:line="240" w:lineRule="auto"/>
        <w:ind w:left="-179"/>
      </w:pPr>
    </w:p>
    <w:p w:rsidR="00FE619E" w:rsidRDefault="00FE619E" w:rsidP="00FE619E">
      <w:pPr>
        <w:pStyle w:val="Normal2"/>
        <w:numPr>
          <w:ilvl w:val="0"/>
          <w:numId w:val="3"/>
          <w:numberingChange w:id="203" w:author="Jeff Greenfield" w:date="2014-12-13T11:32:00Z" w:original="%1:41: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few artistic interests</w:t>
      </w:r>
    </w:p>
    <w:p w:rsidR="00FE619E" w:rsidRDefault="00FE619E" w:rsidP="00FE619E">
      <w:pPr>
        <w:pStyle w:val="Normal2"/>
        <w:spacing w:line="240" w:lineRule="auto"/>
        <w:ind w:left="-179"/>
      </w:pPr>
    </w:p>
    <w:p w:rsidR="00FE619E" w:rsidRDefault="00FE619E" w:rsidP="00FE619E">
      <w:pPr>
        <w:pStyle w:val="Normal2"/>
        <w:numPr>
          <w:ilvl w:val="0"/>
          <w:numId w:val="3"/>
          <w:numberingChange w:id="204" w:author="Jeff Greenfield" w:date="2014-12-13T11:32:00Z" w:original="%1:42: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Likes to cooperate with others</w:t>
      </w:r>
    </w:p>
    <w:p w:rsidR="00FE619E" w:rsidRDefault="00FE619E" w:rsidP="00FE619E">
      <w:pPr>
        <w:pStyle w:val="Normal2"/>
        <w:spacing w:line="240" w:lineRule="auto"/>
        <w:ind w:left="-179"/>
      </w:pPr>
    </w:p>
    <w:p w:rsidR="00FE619E" w:rsidRDefault="00FE619E" w:rsidP="00FE619E">
      <w:pPr>
        <w:pStyle w:val="Normal2"/>
        <w:numPr>
          <w:ilvl w:val="0"/>
          <w:numId w:val="3"/>
          <w:numberingChange w:id="205" w:author="Jeff Greenfield" w:date="2014-12-13T11:32:00Z" w:original="%1:43: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easily distracted</w:t>
      </w:r>
    </w:p>
    <w:p w:rsidR="00FE619E" w:rsidRDefault="00FE619E" w:rsidP="00FE619E">
      <w:pPr>
        <w:pStyle w:val="Normal2"/>
        <w:spacing w:line="240" w:lineRule="auto"/>
      </w:pPr>
    </w:p>
    <w:p w:rsidR="00FE619E" w:rsidRDefault="00FE619E" w:rsidP="00FE619E">
      <w:pPr>
        <w:pStyle w:val="Normal2"/>
        <w:numPr>
          <w:ilvl w:val="0"/>
          <w:numId w:val="3"/>
          <w:numberingChange w:id="206" w:author="Jeff Greenfield" w:date="2014-12-13T11:32:00Z" w:original="%1:44:0:."/>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sophisticated in art, music, or literature</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b/>
          <w:sz w:val="26"/>
        </w:rPr>
        <w:t>SCORING INSTRUCTIONS</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 xml:space="preserve">To score the BFI, you’ll first need to </w:t>
      </w:r>
      <w:r>
        <w:rPr>
          <w:rFonts w:ascii="Times New Roman" w:eastAsia="Times New Roman" w:hAnsi="Times New Roman" w:cs="Times New Roman"/>
          <w:b/>
        </w:rPr>
        <w:t xml:space="preserve">reverse-score </w:t>
      </w:r>
      <w:r>
        <w:rPr>
          <w:rFonts w:ascii="Times New Roman" w:eastAsia="Times New Roman" w:hAnsi="Times New Roman" w:cs="Times New Roman"/>
        </w:rPr>
        <w:t>all negatively-keyed items:</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Extraversion: 6, 21, 31</w:t>
      </w:r>
    </w:p>
    <w:p w:rsidR="00FE619E" w:rsidRDefault="00FE619E" w:rsidP="00FE619E">
      <w:pPr>
        <w:pStyle w:val="Normal2"/>
        <w:spacing w:line="240" w:lineRule="auto"/>
      </w:pPr>
      <w:r>
        <w:rPr>
          <w:rFonts w:ascii="Times New Roman" w:eastAsia="Times New Roman" w:hAnsi="Times New Roman" w:cs="Times New Roman"/>
        </w:rPr>
        <w:t>Agreeableness: 2, 12, 27, 37</w:t>
      </w:r>
    </w:p>
    <w:p w:rsidR="00FE619E" w:rsidRDefault="00FE619E" w:rsidP="00FE619E">
      <w:pPr>
        <w:pStyle w:val="Normal2"/>
        <w:spacing w:line="240" w:lineRule="auto"/>
      </w:pPr>
      <w:r>
        <w:rPr>
          <w:rFonts w:ascii="Times New Roman" w:eastAsia="Times New Roman" w:hAnsi="Times New Roman" w:cs="Times New Roman"/>
        </w:rPr>
        <w:t>Conscientiousness: 8, 18, 23, 43</w:t>
      </w:r>
    </w:p>
    <w:p w:rsidR="00FE619E" w:rsidRDefault="00FE619E" w:rsidP="00FE619E">
      <w:pPr>
        <w:pStyle w:val="Normal2"/>
        <w:spacing w:line="240" w:lineRule="auto"/>
      </w:pPr>
      <w:r>
        <w:rPr>
          <w:rFonts w:ascii="Times New Roman" w:eastAsia="Times New Roman" w:hAnsi="Times New Roman" w:cs="Times New Roman"/>
        </w:rPr>
        <w:t>Neuroticism: 9, 24, 34</w:t>
      </w:r>
    </w:p>
    <w:p w:rsidR="00FE619E" w:rsidRDefault="00FE619E" w:rsidP="00FE619E">
      <w:pPr>
        <w:pStyle w:val="Normal2"/>
        <w:spacing w:line="240" w:lineRule="auto"/>
      </w:pPr>
      <w:r>
        <w:rPr>
          <w:rFonts w:ascii="Times New Roman" w:eastAsia="Times New Roman" w:hAnsi="Times New Roman" w:cs="Times New Roman"/>
        </w:rPr>
        <w:t>Openness: 35, 41</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To recode these items, you should subtract your score for all reverse-scored items from 6. For example, if you gave yourself a 5, compute 6 minus 5 and your recoded score is 1. That is, a score of 1 becomes 5, 2 becomes 4, 3 remains 3, 4 becomes 2, and 5 becomes 1.</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 xml:space="preserve">Next, you will create scale scores by </w:t>
      </w:r>
      <w:r>
        <w:rPr>
          <w:rFonts w:ascii="Times New Roman" w:eastAsia="Times New Roman" w:hAnsi="Times New Roman" w:cs="Times New Roman"/>
          <w:b/>
          <w:i/>
        </w:rPr>
        <w:t>averaging</w:t>
      </w:r>
      <w:r>
        <w:rPr>
          <w:rFonts w:ascii="Times New Roman" w:eastAsia="Times New Roman" w:hAnsi="Times New Roman" w:cs="Times New Roman"/>
        </w:rPr>
        <w:t xml:space="preserve"> the following items for each B5 domain (where R indicates using the reverse-scored item).</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Extraversion: 1, 6R 11, 16, 21R, 26, 31R, 36</w:t>
      </w:r>
    </w:p>
    <w:p w:rsidR="00FE619E" w:rsidRDefault="00FE619E" w:rsidP="00FE619E">
      <w:pPr>
        <w:pStyle w:val="Normal2"/>
        <w:spacing w:line="240" w:lineRule="auto"/>
      </w:pPr>
      <w:r>
        <w:rPr>
          <w:rFonts w:ascii="Times New Roman" w:eastAsia="Times New Roman" w:hAnsi="Times New Roman" w:cs="Times New Roman"/>
        </w:rPr>
        <w:t>Agreeableness: 2R, 7, 12R, 17, 22, 27R, 32, 37R, 42</w:t>
      </w:r>
    </w:p>
    <w:p w:rsidR="00FE619E" w:rsidRDefault="00FE619E" w:rsidP="00FE619E">
      <w:pPr>
        <w:pStyle w:val="Normal2"/>
        <w:spacing w:line="240" w:lineRule="auto"/>
      </w:pPr>
      <w:r>
        <w:rPr>
          <w:rFonts w:ascii="Times New Roman" w:eastAsia="Times New Roman" w:hAnsi="Times New Roman" w:cs="Times New Roman"/>
        </w:rPr>
        <w:t>Conscientiousness: 3, 8R, 13, 18R, 23R, 28, 33, 38, 43R</w:t>
      </w:r>
    </w:p>
    <w:p w:rsidR="00FE619E" w:rsidRDefault="00FE619E" w:rsidP="00FE619E">
      <w:pPr>
        <w:pStyle w:val="Normal2"/>
        <w:spacing w:line="240" w:lineRule="auto"/>
      </w:pPr>
      <w:r>
        <w:rPr>
          <w:rFonts w:ascii="Times New Roman" w:eastAsia="Times New Roman" w:hAnsi="Times New Roman" w:cs="Times New Roman"/>
        </w:rPr>
        <w:t>Neuroticism: 4, 9R, 14, 19, 24R, 29, 34R, 39</w:t>
      </w:r>
    </w:p>
    <w:p w:rsidR="00FE619E" w:rsidRDefault="00FE619E" w:rsidP="00FE619E">
      <w:pPr>
        <w:pStyle w:val="Normal2"/>
        <w:spacing w:line="240" w:lineRule="auto"/>
      </w:pPr>
      <w:r>
        <w:rPr>
          <w:rFonts w:ascii="Times New Roman" w:eastAsia="Times New Roman" w:hAnsi="Times New Roman" w:cs="Times New Roman"/>
        </w:rPr>
        <w:t>Openness: 5, 10, 15, 20, 25, 30, 35R, 40, 41R, 44</w:t>
      </w:r>
    </w:p>
    <w:p w:rsidR="00F4445C" w:rsidRPr="005C519B" w:rsidRDefault="00092DB9" w:rsidP="005C519B">
      <w:pPr>
        <w:jc w:val="center"/>
        <w:rPr>
          <w:rFonts w:ascii="Times New Roman" w:hAnsi="Times New Roman"/>
          <w:sz w:val="24"/>
        </w:rPr>
      </w:pPr>
      <w:r>
        <w:rPr>
          <w:rFonts w:ascii="Times New Roman" w:hAnsi="Times New Roman"/>
          <w:sz w:val="24"/>
        </w:rPr>
        <w:br w:type="page"/>
      </w:r>
      <w:r w:rsidR="000D546F">
        <w:rPr>
          <w:rFonts w:ascii="Times New Roman" w:eastAsia="Times New Roman" w:hAnsi="Times New Roman" w:cs="Times New Roman"/>
          <w:b/>
          <w:sz w:val="24"/>
          <w:highlight w:val="white"/>
        </w:rPr>
        <w:t xml:space="preserve">Appendix </w:t>
      </w:r>
      <w:r w:rsidR="005C519B">
        <w:rPr>
          <w:rFonts w:ascii="Times New Roman" w:eastAsia="Times New Roman" w:hAnsi="Times New Roman" w:cs="Times New Roman"/>
          <w:b/>
          <w:sz w:val="24"/>
          <w:highlight w:val="white"/>
        </w:rPr>
        <w:t>K</w:t>
      </w:r>
    </w:p>
    <w:p w:rsidR="00F4445C" w:rsidRDefault="00F4445C" w:rsidP="00F4445C">
      <w:pPr>
        <w:pStyle w:val="Normal1"/>
        <w:jc w:val="center"/>
        <w:rPr>
          <w:rFonts w:ascii="Times New Roman" w:eastAsia="Times New Roman" w:hAnsi="Times New Roman" w:cs="Times New Roman"/>
          <w:b/>
          <w:sz w:val="24"/>
        </w:rPr>
      </w:pPr>
    </w:p>
    <w:p w:rsidR="00F4445C" w:rsidRPr="004B143D" w:rsidRDefault="00F4445C" w:rsidP="00F4445C">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Debriefing Form</w:t>
      </w:r>
    </w:p>
    <w:p w:rsidR="00F4445C" w:rsidRPr="004B143D" w:rsidRDefault="00F4445C" w:rsidP="00F4445C">
      <w:pPr>
        <w:pStyle w:val="Normal1"/>
        <w:widowControl w:val="0"/>
        <w:rPr>
          <w:rFonts w:ascii="Times New Roman" w:hAnsi="Times New Roman"/>
          <w:sz w:val="24"/>
        </w:rPr>
      </w:pPr>
    </w:p>
    <w:p w:rsidR="00F4445C" w:rsidRPr="004B143D" w:rsidRDefault="00F4445C" w:rsidP="00F4445C">
      <w:pPr>
        <w:pStyle w:val="Normal1"/>
        <w:widowControl w:val="0"/>
        <w:rPr>
          <w:rFonts w:ascii="Times New Roman" w:hAnsi="Times New Roman"/>
          <w:sz w:val="24"/>
        </w:rPr>
      </w:pPr>
      <w:r w:rsidRPr="004B143D">
        <w:rPr>
          <w:rFonts w:ascii="Times New Roman" w:hAnsi="Times New Roman"/>
          <w:sz w:val="24"/>
          <w:highlight w:val="white"/>
        </w:rPr>
        <w:t>Thank you for your participation in this research on the preferred difficulty level of computer based tasks</w:t>
      </w:r>
      <w:r w:rsidRPr="004B143D">
        <w:rPr>
          <w:rFonts w:ascii="Times New Roman" w:hAnsi="Times New Roman"/>
          <w:b/>
          <w:sz w:val="24"/>
          <w:highlight w:val="white"/>
        </w:rPr>
        <w:t xml:space="preserve">.  </w:t>
      </w:r>
      <w:r w:rsidRPr="004B143D">
        <w:rPr>
          <w:rFonts w:ascii="Times New Roman" w:hAnsi="Times New Roman"/>
          <w:sz w:val="24"/>
          <w:highlight w:val="white"/>
        </w:rPr>
        <w:t xml:space="preserve">Novel computer-based tasks were used for all participants in this study.  The goal of the study was two-fold: to gather information on computer-user’s preferred task difficulty, and to attempt to validate an algorithm that predicts difficulty level.  It was hypothesized that participants would all prefer approximately the same percentage of correct trials for a task, and that each would set difficulty levels in such a way as to achieve this percentage correct.  If you would like to learn more about design of computer based tasks, please see the references listed below.  </w:t>
      </w:r>
    </w:p>
    <w:p w:rsidR="00F4445C" w:rsidRPr="004B143D" w:rsidRDefault="00F4445C" w:rsidP="00F4445C">
      <w:pPr>
        <w:pStyle w:val="Normal1"/>
        <w:widowControl w:val="0"/>
        <w:rPr>
          <w:rFonts w:ascii="Times New Roman" w:hAnsi="Times New Roman"/>
          <w:sz w:val="24"/>
        </w:rPr>
      </w:pPr>
    </w:p>
    <w:p w:rsidR="00F4445C" w:rsidRPr="004B143D" w:rsidRDefault="00F4445C" w:rsidP="00F4445C">
      <w:pPr>
        <w:pStyle w:val="Normal1"/>
        <w:widowControl w:val="0"/>
        <w:rPr>
          <w:rFonts w:ascii="Times New Roman" w:hAnsi="Times New Roman"/>
          <w:sz w:val="24"/>
        </w:rPr>
      </w:pPr>
      <w:r w:rsidRPr="004B143D">
        <w:rPr>
          <w:rFonts w:ascii="Times New Roman" w:hAnsi="Times New Roman"/>
          <w:sz w:val="24"/>
          <w:highlight w:val="white"/>
        </w:rPr>
        <w:t>Current research has found that participants prefer a moderate level of difficulty for tasks.  Your participation was important in helping researchers find that level of difficulty and predict the optimal level for future tasks.</w:t>
      </w:r>
    </w:p>
    <w:p w:rsidR="00F4445C" w:rsidRPr="004B143D" w:rsidRDefault="00F4445C" w:rsidP="00F4445C">
      <w:pPr>
        <w:pStyle w:val="Normal1"/>
        <w:widowControl w:val="0"/>
        <w:rPr>
          <w:rFonts w:ascii="Times New Roman" w:hAnsi="Times New Roman"/>
          <w:sz w:val="24"/>
        </w:rPr>
      </w:pPr>
    </w:p>
    <w:p w:rsidR="00F4445C" w:rsidRPr="004B143D" w:rsidRDefault="00F4445C" w:rsidP="00F4445C">
      <w:pPr>
        <w:pStyle w:val="Normal1"/>
        <w:widowControl w:val="0"/>
        <w:rPr>
          <w:rFonts w:ascii="Times New Roman" w:hAnsi="Times New Roman"/>
          <w:sz w:val="24"/>
        </w:rPr>
      </w:pPr>
      <w:r w:rsidRPr="004B143D">
        <w:rPr>
          <w:rFonts w:ascii="Times New Roman" w:hAnsi="Times New Roman"/>
          <w:sz w:val="24"/>
          <w:highlight w:val="white"/>
        </w:rPr>
        <w:t xml:space="preserve">Final results will be available from the investigator, Steven Riley, by 12/15/2014.  You may contact me at </w:t>
      </w:r>
      <w:hyperlink r:id="rId22">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 xml:space="preserve"> to receive an email copy of the final report.  All results will be grouped together; therefore individual results are not available.  Your participation, including your name and answers, will remain absolutely confidential, even if the report is published.</w:t>
      </w:r>
    </w:p>
    <w:p w:rsidR="00F4445C" w:rsidRPr="004B143D" w:rsidRDefault="00F4445C" w:rsidP="00F4445C">
      <w:pPr>
        <w:pStyle w:val="Normal1"/>
        <w:widowControl w:val="0"/>
        <w:rPr>
          <w:rFonts w:ascii="Times New Roman" w:hAnsi="Times New Roman"/>
          <w:sz w:val="24"/>
        </w:rPr>
      </w:pPr>
      <w:r w:rsidRPr="004B143D">
        <w:rPr>
          <w:rFonts w:ascii="Times New Roman" w:hAnsi="Times New Roman"/>
          <w:sz w:val="24"/>
          <w:highlight w:val="white"/>
        </w:rPr>
        <w:t xml:space="preserve">If you have any additional questions regarding this research, please contact me at </w:t>
      </w:r>
      <w:hyperlink r:id="rId23">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w:t>
      </w:r>
    </w:p>
    <w:p w:rsidR="00BB3C97" w:rsidRPr="00092DB9" w:rsidRDefault="00BB3C97" w:rsidP="000D546F">
      <w:pPr>
        <w:rPr>
          <w:rFonts w:ascii="Times New Roman" w:hAnsi="Times New Roman"/>
          <w:b/>
          <w:sz w:val="24"/>
        </w:rPr>
      </w:pPr>
    </w:p>
    <w:sectPr w:rsidR="00BB3C97" w:rsidRPr="00092DB9" w:rsidSect="00FA27DE">
      <w:headerReference w:type="default" r:id="rId24"/>
      <w:headerReference w:type="first" r:id="rId25"/>
      <w:pgSz w:w="12240" w:h="15840"/>
      <w:pgMar w:top="1440" w:right="1440" w:bottom="1440" w:left="1440" w:gutter="0"/>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15" w:author="Jeff Greenfield" w:date="2014-12-11T16:32:00Z" w:initials="JG">
    <w:p w:rsidR="00C9076C" w:rsidRDefault="00C9076C">
      <w:pPr>
        <w:pStyle w:val="CommentText"/>
      </w:pPr>
      <w:r>
        <w:rPr>
          <w:rStyle w:val="CommentReference"/>
        </w:rPr>
        <w:annotationRef/>
      </w:r>
      <w:r>
        <w:t>This is not a direct quote, but a paraphrasing of a several-paragraph sequence of descriptions</w:t>
      </w:r>
    </w:p>
  </w:comment>
  <w:comment w:id="116" w:author="Jeff Greenfield" w:date="2014-12-11T16:31:00Z" w:initials="JG">
    <w:p w:rsidR="00C9076C" w:rsidRDefault="00C9076C">
      <w:pPr>
        <w:pStyle w:val="CommentText"/>
      </w:pPr>
      <w:r>
        <w:rPr>
          <w:rStyle w:val="CommentReference"/>
        </w:rPr>
        <w:annotationRef/>
      </w:r>
      <w:r>
        <w:t>This is not a direct quote</w:t>
      </w:r>
    </w:p>
  </w:comment>
  <w:comment w:id="117" w:author="Jeff Greenfield" w:date="2014-12-12T13:26:00Z" w:initials="JG">
    <w:p w:rsidR="00C9076C" w:rsidRDefault="00C9076C">
      <w:pPr>
        <w:pStyle w:val="CommentText"/>
      </w:pPr>
      <w:r>
        <w:rPr>
          <w:rStyle w:val="CommentReference"/>
        </w:rPr>
        <w:annotationRef/>
      </w:r>
      <w:r>
        <w:t xml:space="preserve">This quote was taken off of a website with no page numbers, and I followed this format: </w:t>
      </w:r>
      <w:hyperlink r:id="rId1" w:history="1">
        <w:r w:rsidRPr="00BD4C6A">
          <w:rPr>
            <w:rStyle w:val="Hyperlink"/>
          </w:rPr>
          <w:t>https://owl.english.purdue.edu/owl/resource/560/03/</w:t>
        </w:r>
      </w:hyperlink>
    </w:p>
    <w:p w:rsidR="00C9076C" w:rsidRDefault="00C9076C">
      <w:pPr>
        <w:pStyle w:val="CommentText"/>
      </w:pPr>
      <w:r>
        <w:t>Section: Sources Without Page Numbers</w:t>
      </w:r>
    </w:p>
  </w:comment>
  <w:comment w:id="120" w:author="Jeff Greenfield" w:date="2014-12-11T16:43:00Z" w:initials="JG">
    <w:p w:rsidR="00C9076C" w:rsidRDefault="00C9076C">
      <w:pPr>
        <w:pStyle w:val="CommentText"/>
      </w:pPr>
      <w:r>
        <w:rPr>
          <w:rStyle w:val="CommentReference"/>
        </w:rPr>
        <w:annotationRef/>
      </w:r>
      <w:r>
        <w:t>This is a citation of a work with 7 authors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7FA643" w15:done="0"/>
  <w15:commentEx w15:paraId="791A42E2" w15:done="0"/>
  <w15:commentEx w15:paraId="7F84E38A" w15:done="0"/>
  <w15:commentEx w15:paraId="281A26B0" w15:paraIdParent="7F84E38A" w15:done="0"/>
  <w15:commentEx w15:paraId="6A0CAD4C" w15:paraIdParent="7F84E38A" w15:done="0"/>
  <w15:commentEx w15:paraId="036133D3" w15:done="0"/>
  <w15:commentEx w15:paraId="430DD8C1" w15:done="0"/>
  <w15:commentEx w15:paraId="05413950" w15:done="0"/>
  <w15:commentEx w15:paraId="32405355" w15:done="0"/>
  <w15:commentEx w15:paraId="68C9B03B" w15:done="0"/>
  <w15:commentEx w15:paraId="1C7AA4CC" w15:done="0"/>
  <w15:commentEx w15:paraId="2810E606" w15:done="0"/>
  <w15:commentEx w15:paraId="2B554BB3" w15:done="0"/>
  <w15:commentEx w15:paraId="0245CB80" w15:done="0"/>
  <w15:commentEx w15:paraId="4A9CAD30" w15:done="0"/>
</w15:commentsEx>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9076C" w:rsidRDefault="00C9076C">
      <w:pPr>
        <w:spacing w:line="240" w:lineRule="auto"/>
      </w:pPr>
      <w:r>
        <w:separator/>
      </w:r>
    </w:p>
  </w:endnote>
  <w:endnote w:type="continuationSeparator" w:id="1">
    <w:p w:rsidR="00C9076C" w:rsidRDefault="00C9076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Segoe UI">
    <w:altName w:val="Cambria"/>
    <w:charset w:val="00"/>
    <w:family w:val="swiss"/>
    <w:pitch w:val="variable"/>
    <w:sig w:usb0="E4002EFF" w:usb1="C000E47F" w:usb2="00000009" w:usb3="00000000" w:csb0="000001F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Party LET">
    <w:altName w:val="Mangal"/>
    <w:panose1 w:val="02000500000000000000"/>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9076C" w:rsidRDefault="00C9076C">
      <w:pPr>
        <w:spacing w:line="240" w:lineRule="auto"/>
      </w:pPr>
      <w:r>
        <w:separator/>
      </w:r>
    </w:p>
  </w:footnote>
  <w:footnote w:type="continuationSeparator" w:id="1">
    <w:p w:rsidR="00C9076C" w:rsidRDefault="00C9076C">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9076C" w:rsidRPr="003F373E" w:rsidRDefault="00C9076C" w:rsidP="003F373E">
    <w:pPr>
      <w:pStyle w:val="Normal1"/>
      <w:rPr>
        <w:rFonts w:ascii="Times New Roman" w:eastAsia="Times New Roman" w:hAnsi="Times New Roman" w:cs="Times New Roman"/>
        <w:sz w:val="24"/>
      </w:rPr>
    </w:pPr>
    <w:r w:rsidRPr="003F373E">
      <w:rPr>
        <w:rFonts w:ascii="Times New Roman" w:hAnsi="Times New Roman"/>
        <w:sz w:val="24"/>
      </w:rPr>
      <w:t xml:space="preserve">PREFERRED </w:t>
    </w:r>
    <w:r>
      <w:rPr>
        <w:rFonts w:ascii="Times New Roman" w:hAnsi="Times New Roman"/>
        <w:sz w:val="24"/>
      </w:rPr>
      <w:t>PERCENT CORRECT</w:t>
    </w:r>
    <w:r w:rsidRPr="003F373E">
      <w:rPr>
        <w:rFonts w:ascii="Times New Roman" w:hAnsi="Times New Roman"/>
        <w:sz w:val="24"/>
      </w:rPr>
      <w:t xml:space="preserve"> IN COMPUTER TASKS</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840BCC" w:rsidRPr="003F373E">
      <w:rPr>
        <w:rFonts w:ascii="Times New Roman" w:hAnsi="Times New Roman"/>
        <w:sz w:val="24"/>
      </w:rPr>
      <w:fldChar w:fldCharType="begin"/>
    </w:r>
    <w:r w:rsidRPr="003F373E">
      <w:rPr>
        <w:rFonts w:ascii="Times New Roman" w:hAnsi="Times New Roman"/>
        <w:sz w:val="24"/>
      </w:rPr>
      <w:instrText>PAGE</w:instrText>
    </w:r>
    <w:r w:rsidR="00840BCC" w:rsidRPr="003F373E">
      <w:rPr>
        <w:rFonts w:ascii="Times New Roman" w:hAnsi="Times New Roman"/>
        <w:sz w:val="24"/>
      </w:rPr>
      <w:fldChar w:fldCharType="separate"/>
    </w:r>
    <w:r w:rsidR="00D63642">
      <w:rPr>
        <w:rFonts w:ascii="Times New Roman" w:hAnsi="Times New Roman"/>
        <w:noProof/>
        <w:sz w:val="24"/>
      </w:rPr>
      <w:t>47</w:t>
    </w:r>
    <w:r w:rsidR="00840BCC" w:rsidRPr="003F373E">
      <w:rPr>
        <w:rFonts w:ascii="Times New Roman" w:hAnsi="Times New Roman"/>
        <w:sz w:val="24"/>
      </w:rPr>
      <w:fldChar w:fldCharType="end"/>
    </w:r>
  </w:p>
  <w:p w:rsidR="00C9076C" w:rsidRPr="003F373E" w:rsidRDefault="00C9076C">
    <w:pPr>
      <w:pStyle w:val="Normal1"/>
      <w:rPr>
        <w:rFonts w:ascii="Times New Roman" w:hAnsi="Times New Roman"/>
        <w:sz w:val="24"/>
      </w:rP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9076C" w:rsidRDefault="00840BCC" w:rsidP="00FA27DE">
    <w:pPr>
      <w:pStyle w:val="Header"/>
      <w:framePr w:wrap="around" w:vAnchor="text" w:hAnchor="margin" w:xAlign="right" w:y="1"/>
      <w:rPr>
        <w:rStyle w:val="PageNumber"/>
      </w:rPr>
    </w:pPr>
    <w:r>
      <w:rPr>
        <w:rStyle w:val="PageNumber"/>
      </w:rPr>
      <w:fldChar w:fldCharType="begin"/>
    </w:r>
    <w:r w:rsidR="00C9076C">
      <w:rPr>
        <w:rStyle w:val="PageNumber"/>
      </w:rPr>
      <w:instrText xml:space="preserve">PAGE  </w:instrText>
    </w:r>
    <w:r>
      <w:rPr>
        <w:rStyle w:val="PageNumber"/>
      </w:rPr>
      <w:fldChar w:fldCharType="separate"/>
    </w:r>
    <w:r w:rsidR="00D63642">
      <w:rPr>
        <w:rStyle w:val="PageNumber"/>
        <w:noProof/>
      </w:rPr>
      <w:t>1</w:t>
    </w:r>
    <w:r>
      <w:rPr>
        <w:rStyle w:val="PageNumber"/>
      </w:rPr>
      <w:fldChar w:fldCharType="end"/>
    </w:r>
  </w:p>
  <w:p w:rsidR="00C9076C" w:rsidRPr="00FA27DE" w:rsidRDefault="00C9076C" w:rsidP="00FA27DE">
    <w:pPr>
      <w:pStyle w:val="Header"/>
      <w:ind w:right="360"/>
      <w:rPr>
        <w:rFonts w:ascii="Times New Roman" w:hAnsi="Times New Roman"/>
        <w:sz w:val="24"/>
      </w:rPr>
    </w:pPr>
    <w:r w:rsidRPr="00FA27DE">
      <w:rPr>
        <w:rFonts w:ascii="Times New Roman" w:hAnsi="Times New Roman"/>
        <w:sz w:val="24"/>
      </w:rPr>
      <w:t xml:space="preserve">Running Head: PREFERRED </w:t>
    </w:r>
    <w:r>
      <w:rPr>
        <w:rFonts w:ascii="Times New Roman" w:hAnsi="Times New Roman"/>
        <w:sz w:val="24"/>
      </w:rPr>
      <w:t>PERCENT CORRECT</w:t>
    </w:r>
    <w:r w:rsidRPr="00FA27DE">
      <w:rPr>
        <w:rFonts w:ascii="Times New Roman" w:hAnsi="Times New Roman"/>
        <w:sz w:val="24"/>
      </w:rPr>
      <w:t xml:space="preserve"> IN COMPUTER TASKS</w:t>
    </w:r>
    <w:r>
      <w:rPr>
        <w:rFonts w:ascii="Times New Roman" w:hAnsi="Times New Roman"/>
        <w:sz w:val="24"/>
      </w:rPr>
      <w:tab/>
    </w:r>
    <w:r>
      <w:rPr>
        <w:rFonts w:ascii="Times New Roman" w:hAnsi="Times New Roman"/>
        <w:sz w:val="24"/>
      </w:rPr>
      <w:tab/>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43C631A"/>
    <w:multiLevelType w:val="hybridMultilevel"/>
    <w:tmpl w:val="3E4C3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57EE3"/>
    <w:multiLevelType w:val="multilevel"/>
    <w:tmpl w:val="1B70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15F90"/>
    <w:multiLevelType w:val="multilevel"/>
    <w:tmpl w:val="C7AEF2A8"/>
    <w:lvl w:ilvl="0">
      <w:start w:val="11"/>
      <w:numFmt w:val="decimal"/>
      <w:lvlText w:val="%1."/>
      <w:lvlJc w:val="left"/>
      <w:pPr>
        <w:ind w:left="42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663135D1"/>
    <w:multiLevelType w:val="multilevel"/>
    <w:tmpl w:val="8974C26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e h">
    <w15:presenceInfo w15:providerId="Windows Live" w15:userId="a73c16503585953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trackRevisions/>
  <w:doNotTrackMoves/>
  <w:defaultTabStop w:val="720"/>
  <w:characterSpacingControl w:val="doNotCompress"/>
  <w:footnotePr>
    <w:footnote w:id="0"/>
    <w:footnote w:id="1"/>
  </w:footnotePr>
  <w:endnotePr>
    <w:endnote w:id="0"/>
    <w:endnote w:id="1"/>
  </w:endnotePr>
  <w:compat/>
  <w:rsids>
    <w:rsidRoot w:val="00BB3C97"/>
    <w:rsid w:val="00001F16"/>
    <w:rsid w:val="0002264D"/>
    <w:rsid w:val="00037D0A"/>
    <w:rsid w:val="00043C9E"/>
    <w:rsid w:val="000460AD"/>
    <w:rsid w:val="000463D3"/>
    <w:rsid w:val="00056852"/>
    <w:rsid w:val="00073E22"/>
    <w:rsid w:val="00075B5D"/>
    <w:rsid w:val="000763CD"/>
    <w:rsid w:val="00084501"/>
    <w:rsid w:val="00084CC1"/>
    <w:rsid w:val="00090988"/>
    <w:rsid w:val="00092DB9"/>
    <w:rsid w:val="0009388C"/>
    <w:rsid w:val="00093A67"/>
    <w:rsid w:val="000B61EF"/>
    <w:rsid w:val="000C3CFE"/>
    <w:rsid w:val="000C67D1"/>
    <w:rsid w:val="000C6A09"/>
    <w:rsid w:val="000D0A46"/>
    <w:rsid w:val="000D4E74"/>
    <w:rsid w:val="000D546F"/>
    <w:rsid w:val="001026F4"/>
    <w:rsid w:val="00105CBF"/>
    <w:rsid w:val="00120763"/>
    <w:rsid w:val="00132210"/>
    <w:rsid w:val="00147631"/>
    <w:rsid w:val="00152D61"/>
    <w:rsid w:val="001618E3"/>
    <w:rsid w:val="00164E70"/>
    <w:rsid w:val="00171BE5"/>
    <w:rsid w:val="00180A1A"/>
    <w:rsid w:val="001A0D03"/>
    <w:rsid w:val="001A3462"/>
    <w:rsid w:val="001A57D7"/>
    <w:rsid w:val="001B5DF8"/>
    <w:rsid w:val="001E06C6"/>
    <w:rsid w:val="001F0211"/>
    <w:rsid w:val="001F2621"/>
    <w:rsid w:val="001F7EE9"/>
    <w:rsid w:val="00202AE2"/>
    <w:rsid w:val="00207FCB"/>
    <w:rsid w:val="00212EFA"/>
    <w:rsid w:val="00217B4C"/>
    <w:rsid w:val="00230B88"/>
    <w:rsid w:val="002340A0"/>
    <w:rsid w:val="00245238"/>
    <w:rsid w:val="0027500B"/>
    <w:rsid w:val="00282467"/>
    <w:rsid w:val="002918C2"/>
    <w:rsid w:val="0029436F"/>
    <w:rsid w:val="00296EB4"/>
    <w:rsid w:val="002A0808"/>
    <w:rsid w:val="002A0C80"/>
    <w:rsid w:val="002A15B3"/>
    <w:rsid w:val="002A240B"/>
    <w:rsid w:val="002A7F0A"/>
    <w:rsid w:val="002B0924"/>
    <w:rsid w:val="002B54FD"/>
    <w:rsid w:val="002C36B5"/>
    <w:rsid w:val="002C753B"/>
    <w:rsid w:val="002D68DE"/>
    <w:rsid w:val="002E1BE0"/>
    <w:rsid w:val="002E2D49"/>
    <w:rsid w:val="002F4543"/>
    <w:rsid w:val="00302CD2"/>
    <w:rsid w:val="0030583C"/>
    <w:rsid w:val="00310488"/>
    <w:rsid w:val="00311B04"/>
    <w:rsid w:val="00314AE0"/>
    <w:rsid w:val="003153E5"/>
    <w:rsid w:val="00326D01"/>
    <w:rsid w:val="003340B5"/>
    <w:rsid w:val="00335A04"/>
    <w:rsid w:val="003368F4"/>
    <w:rsid w:val="00336EB0"/>
    <w:rsid w:val="00353C7C"/>
    <w:rsid w:val="003556DC"/>
    <w:rsid w:val="00355DDC"/>
    <w:rsid w:val="003778FB"/>
    <w:rsid w:val="00384A96"/>
    <w:rsid w:val="00385DA1"/>
    <w:rsid w:val="0038786A"/>
    <w:rsid w:val="003923A2"/>
    <w:rsid w:val="003A3618"/>
    <w:rsid w:val="003A3F44"/>
    <w:rsid w:val="003A6EB8"/>
    <w:rsid w:val="003A7003"/>
    <w:rsid w:val="003B24FB"/>
    <w:rsid w:val="003B7872"/>
    <w:rsid w:val="003E32FF"/>
    <w:rsid w:val="003E7E0B"/>
    <w:rsid w:val="003F373E"/>
    <w:rsid w:val="003F40C9"/>
    <w:rsid w:val="004008C9"/>
    <w:rsid w:val="00406FA6"/>
    <w:rsid w:val="00414FB8"/>
    <w:rsid w:val="00420B0B"/>
    <w:rsid w:val="00431F37"/>
    <w:rsid w:val="00435281"/>
    <w:rsid w:val="004420FA"/>
    <w:rsid w:val="00466A39"/>
    <w:rsid w:val="00477827"/>
    <w:rsid w:val="004858D9"/>
    <w:rsid w:val="00487577"/>
    <w:rsid w:val="004B143D"/>
    <w:rsid w:val="004C5882"/>
    <w:rsid w:val="004E1EA0"/>
    <w:rsid w:val="004E282A"/>
    <w:rsid w:val="004F007D"/>
    <w:rsid w:val="004F2474"/>
    <w:rsid w:val="004F3A13"/>
    <w:rsid w:val="004F60F2"/>
    <w:rsid w:val="00504C3D"/>
    <w:rsid w:val="0050710C"/>
    <w:rsid w:val="00512B80"/>
    <w:rsid w:val="005470F0"/>
    <w:rsid w:val="005557C9"/>
    <w:rsid w:val="00563540"/>
    <w:rsid w:val="005674CA"/>
    <w:rsid w:val="00581EF8"/>
    <w:rsid w:val="005927D3"/>
    <w:rsid w:val="005969A2"/>
    <w:rsid w:val="005A4F08"/>
    <w:rsid w:val="005B08D3"/>
    <w:rsid w:val="005B37A4"/>
    <w:rsid w:val="005B3A72"/>
    <w:rsid w:val="005C519B"/>
    <w:rsid w:val="005E505D"/>
    <w:rsid w:val="005E567F"/>
    <w:rsid w:val="005F034C"/>
    <w:rsid w:val="005F1912"/>
    <w:rsid w:val="006026D0"/>
    <w:rsid w:val="00606C13"/>
    <w:rsid w:val="00613455"/>
    <w:rsid w:val="0061610A"/>
    <w:rsid w:val="006239B3"/>
    <w:rsid w:val="00626CEA"/>
    <w:rsid w:val="00644528"/>
    <w:rsid w:val="00654F03"/>
    <w:rsid w:val="00655ADB"/>
    <w:rsid w:val="00660D9C"/>
    <w:rsid w:val="00662DFA"/>
    <w:rsid w:val="00665F18"/>
    <w:rsid w:val="00672E0A"/>
    <w:rsid w:val="0069704A"/>
    <w:rsid w:val="0069751A"/>
    <w:rsid w:val="006A3C7F"/>
    <w:rsid w:val="006B4BA4"/>
    <w:rsid w:val="006B7B30"/>
    <w:rsid w:val="006D228D"/>
    <w:rsid w:val="006D4CF8"/>
    <w:rsid w:val="006E0DB7"/>
    <w:rsid w:val="006E6802"/>
    <w:rsid w:val="006F3E71"/>
    <w:rsid w:val="00727844"/>
    <w:rsid w:val="007341FC"/>
    <w:rsid w:val="007375AD"/>
    <w:rsid w:val="00746ADD"/>
    <w:rsid w:val="00752030"/>
    <w:rsid w:val="00752085"/>
    <w:rsid w:val="00757135"/>
    <w:rsid w:val="007618E4"/>
    <w:rsid w:val="00797A71"/>
    <w:rsid w:val="00797BF7"/>
    <w:rsid w:val="007A4005"/>
    <w:rsid w:val="007B34C7"/>
    <w:rsid w:val="007B6E30"/>
    <w:rsid w:val="007B7BC2"/>
    <w:rsid w:val="007C4F87"/>
    <w:rsid w:val="007E05F0"/>
    <w:rsid w:val="007E2BD9"/>
    <w:rsid w:val="007E577E"/>
    <w:rsid w:val="007F45B1"/>
    <w:rsid w:val="007F6AF5"/>
    <w:rsid w:val="00806CC8"/>
    <w:rsid w:val="00840BCC"/>
    <w:rsid w:val="008573E6"/>
    <w:rsid w:val="00887B02"/>
    <w:rsid w:val="008932AF"/>
    <w:rsid w:val="008D060D"/>
    <w:rsid w:val="008D1789"/>
    <w:rsid w:val="008F5AF0"/>
    <w:rsid w:val="00901A6F"/>
    <w:rsid w:val="00905272"/>
    <w:rsid w:val="0091026A"/>
    <w:rsid w:val="0092576A"/>
    <w:rsid w:val="00931A67"/>
    <w:rsid w:val="009339BE"/>
    <w:rsid w:val="009403DE"/>
    <w:rsid w:val="009404EA"/>
    <w:rsid w:val="009413B5"/>
    <w:rsid w:val="00941CEB"/>
    <w:rsid w:val="00947792"/>
    <w:rsid w:val="00950EFE"/>
    <w:rsid w:val="0095268F"/>
    <w:rsid w:val="00960E84"/>
    <w:rsid w:val="0096255C"/>
    <w:rsid w:val="00962AAA"/>
    <w:rsid w:val="00981705"/>
    <w:rsid w:val="0098455C"/>
    <w:rsid w:val="009928D8"/>
    <w:rsid w:val="00995D68"/>
    <w:rsid w:val="009B25D3"/>
    <w:rsid w:val="009B3FD0"/>
    <w:rsid w:val="009B6589"/>
    <w:rsid w:val="009C5642"/>
    <w:rsid w:val="009D59A9"/>
    <w:rsid w:val="009E52A4"/>
    <w:rsid w:val="009F0155"/>
    <w:rsid w:val="009F3440"/>
    <w:rsid w:val="00A04874"/>
    <w:rsid w:val="00A04FA9"/>
    <w:rsid w:val="00A05471"/>
    <w:rsid w:val="00A17D57"/>
    <w:rsid w:val="00A2188C"/>
    <w:rsid w:val="00A22BC2"/>
    <w:rsid w:val="00A2353A"/>
    <w:rsid w:val="00A23DAC"/>
    <w:rsid w:val="00A257E3"/>
    <w:rsid w:val="00A30ADF"/>
    <w:rsid w:val="00A3599C"/>
    <w:rsid w:val="00A444AE"/>
    <w:rsid w:val="00A46154"/>
    <w:rsid w:val="00A6781C"/>
    <w:rsid w:val="00A73420"/>
    <w:rsid w:val="00A8228B"/>
    <w:rsid w:val="00AA176D"/>
    <w:rsid w:val="00AD2ECB"/>
    <w:rsid w:val="00AF4FA7"/>
    <w:rsid w:val="00AF55A3"/>
    <w:rsid w:val="00AF592F"/>
    <w:rsid w:val="00B02419"/>
    <w:rsid w:val="00B027C0"/>
    <w:rsid w:val="00B2183C"/>
    <w:rsid w:val="00B221B6"/>
    <w:rsid w:val="00B2398C"/>
    <w:rsid w:val="00B2678C"/>
    <w:rsid w:val="00B31218"/>
    <w:rsid w:val="00B41035"/>
    <w:rsid w:val="00B4115A"/>
    <w:rsid w:val="00B662A5"/>
    <w:rsid w:val="00B71C45"/>
    <w:rsid w:val="00B723D1"/>
    <w:rsid w:val="00B72468"/>
    <w:rsid w:val="00B72564"/>
    <w:rsid w:val="00B764D2"/>
    <w:rsid w:val="00B82857"/>
    <w:rsid w:val="00B84203"/>
    <w:rsid w:val="00B849E1"/>
    <w:rsid w:val="00B85FAC"/>
    <w:rsid w:val="00B93DC1"/>
    <w:rsid w:val="00B94299"/>
    <w:rsid w:val="00BA1767"/>
    <w:rsid w:val="00BA4DDE"/>
    <w:rsid w:val="00BB3C97"/>
    <w:rsid w:val="00BC1B00"/>
    <w:rsid w:val="00BC218F"/>
    <w:rsid w:val="00BC306F"/>
    <w:rsid w:val="00BD016C"/>
    <w:rsid w:val="00BD4038"/>
    <w:rsid w:val="00BD4D58"/>
    <w:rsid w:val="00BD5A0E"/>
    <w:rsid w:val="00BE01BC"/>
    <w:rsid w:val="00BE7BA6"/>
    <w:rsid w:val="00C00896"/>
    <w:rsid w:val="00C01780"/>
    <w:rsid w:val="00C310CB"/>
    <w:rsid w:val="00C37E4F"/>
    <w:rsid w:val="00C44A7B"/>
    <w:rsid w:val="00C554BA"/>
    <w:rsid w:val="00C56744"/>
    <w:rsid w:val="00C6156C"/>
    <w:rsid w:val="00C65F21"/>
    <w:rsid w:val="00C81CFA"/>
    <w:rsid w:val="00C9076C"/>
    <w:rsid w:val="00C947B3"/>
    <w:rsid w:val="00C94A64"/>
    <w:rsid w:val="00C94F17"/>
    <w:rsid w:val="00CC6FC0"/>
    <w:rsid w:val="00CC7106"/>
    <w:rsid w:val="00CC7285"/>
    <w:rsid w:val="00CD3F5A"/>
    <w:rsid w:val="00CD7B60"/>
    <w:rsid w:val="00D00947"/>
    <w:rsid w:val="00D02A8E"/>
    <w:rsid w:val="00D14154"/>
    <w:rsid w:val="00D14865"/>
    <w:rsid w:val="00D15BF0"/>
    <w:rsid w:val="00D16629"/>
    <w:rsid w:val="00D3423E"/>
    <w:rsid w:val="00D40D74"/>
    <w:rsid w:val="00D465D9"/>
    <w:rsid w:val="00D50A7A"/>
    <w:rsid w:val="00D51072"/>
    <w:rsid w:val="00D52CB2"/>
    <w:rsid w:val="00D53B95"/>
    <w:rsid w:val="00D54DD9"/>
    <w:rsid w:val="00D56223"/>
    <w:rsid w:val="00D56965"/>
    <w:rsid w:val="00D56993"/>
    <w:rsid w:val="00D63642"/>
    <w:rsid w:val="00D66973"/>
    <w:rsid w:val="00D675CB"/>
    <w:rsid w:val="00D74FA6"/>
    <w:rsid w:val="00D755FD"/>
    <w:rsid w:val="00DA324C"/>
    <w:rsid w:val="00DB1B04"/>
    <w:rsid w:val="00DB6B2F"/>
    <w:rsid w:val="00DC0A1A"/>
    <w:rsid w:val="00DC3460"/>
    <w:rsid w:val="00DD02F0"/>
    <w:rsid w:val="00DD49CC"/>
    <w:rsid w:val="00DD7723"/>
    <w:rsid w:val="00DD77FD"/>
    <w:rsid w:val="00DE5957"/>
    <w:rsid w:val="00DF027A"/>
    <w:rsid w:val="00DF0713"/>
    <w:rsid w:val="00E06773"/>
    <w:rsid w:val="00E17869"/>
    <w:rsid w:val="00E17F98"/>
    <w:rsid w:val="00E24DF6"/>
    <w:rsid w:val="00E25FB6"/>
    <w:rsid w:val="00E40A4C"/>
    <w:rsid w:val="00E4319D"/>
    <w:rsid w:val="00E43B78"/>
    <w:rsid w:val="00E467DC"/>
    <w:rsid w:val="00E54D8F"/>
    <w:rsid w:val="00E6729A"/>
    <w:rsid w:val="00E737C3"/>
    <w:rsid w:val="00E83AB9"/>
    <w:rsid w:val="00E8424C"/>
    <w:rsid w:val="00E97A15"/>
    <w:rsid w:val="00EB77F5"/>
    <w:rsid w:val="00EC2F9E"/>
    <w:rsid w:val="00EC724A"/>
    <w:rsid w:val="00ED50F9"/>
    <w:rsid w:val="00EE608A"/>
    <w:rsid w:val="00EF0CDE"/>
    <w:rsid w:val="00F0276B"/>
    <w:rsid w:val="00F02FFA"/>
    <w:rsid w:val="00F16CEA"/>
    <w:rsid w:val="00F172B5"/>
    <w:rsid w:val="00F206F9"/>
    <w:rsid w:val="00F31F4D"/>
    <w:rsid w:val="00F4445C"/>
    <w:rsid w:val="00F519FC"/>
    <w:rsid w:val="00F57A3C"/>
    <w:rsid w:val="00F605EE"/>
    <w:rsid w:val="00F61E20"/>
    <w:rsid w:val="00F64CB3"/>
    <w:rsid w:val="00F66E3F"/>
    <w:rsid w:val="00F70A02"/>
    <w:rsid w:val="00F77C87"/>
    <w:rsid w:val="00F83787"/>
    <w:rsid w:val="00F87922"/>
    <w:rsid w:val="00F92A62"/>
    <w:rsid w:val="00F933D0"/>
    <w:rsid w:val="00FA27DE"/>
    <w:rsid w:val="00FB4A04"/>
    <w:rsid w:val="00FC3DA3"/>
    <w:rsid w:val="00FC47FD"/>
    <w:rsid w:val="00FD2747"/>
    <w:rsid w:val="00FD2AE4"/>
    <w:rsid w:val="00FD6AD4"/>
    <w:rsid w:val="00FE619E"/>
    <w:rsid w:val="00FE6FC2"/>
    <w:rsid w:val="00FF5501"/>
  </w:rsids>
  <m:mathPr>
    <m:mathFont m:val="Party LE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0" w:defSemiHidden="0" w:defUnhideWhenUsed="0" w:defQFormat="0" w:count="276"/>
  <w:style w:type="paragraph" w:default="1" w:styleId="Normal">
    <w:name w:val="Normal"/>
    <w:qFormat/>
    <w:rsid w:val="00504C3D"/>
  </w:style>
  <w:style w:type="paragraph" w:styleId="Heading1">
    <w:name w:val="heading 1"/>
    <w:basedOn w:val="Normal1"/>
    <w:next w:val="Normal1"/>
    <w:rsid w:val="00BB3C9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B3C9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BB3C9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BB3C9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B3C9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B3C9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BB3C97"/>
  </w:style>
  <w:style w:type="paragraph" w:styleId="Title">
    <w:name w:val="Title"/>
    <w:basedOn w:val="Normal1"/>
    <w:next w:val="Normal1"/>
    <w:rsid w:val="00BB3C97"/>
    <w:pPr>
      <w:keepNext/>
      <w:keepLines/>
      <w:contextualSpacing/>
    </w:pPr>
    <w:rPr>
      <w:rFonts w:ascii="Trebuchet MS" w:eastAsia="Trebuchet MS" w:hAnsi="Trebuchet MS" w:cs="Trebuchet MS"/>
      <w:sz w:val="42"/>
    </w:rPr>
  </w:style>
  <w:style w:type="paragraph" w:styleId="Subtitle">
    <w:name w:val="Subtitle"/>
    <w:basedOn w:val="Normal1"/>
    <w:next w:val="Normal1"/>
    <w:rsid w:val="00BB3C97"/>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3F373E"/>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3F373E"/>
  </w:style>
  <w:style w:type="paragraph" w:styleId="Footer">
    <w:name w:val="footer"/>
    <w:basedOn w:val="Normal"/>
    <w:link w:val="FooterChar"/>
    <w:uiPriority w:val="99"/>
    <w:semiHidden/>
    <w:unhideWhenUsed/>
    <w:rsid w:val="003F373E"/>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3F373E"/>
  </w:style>
  <w:style w:type="character" w:styleId="PageNumber">
    <w:name w:val="page number"/>
    <w:basedOn w:val="DefaultParagraphFont"/>
    <w:uiPriority w:val="99"/>
    <w:semiHidden/>
    <w:unhideWhenUsed/>
    <w:rsid w:val="00FA27DE"/>
  </w:style>
  <w:style w:type="character" w:styleId="CommentReference">
    <w:name w:val="annotation reference"/>
    <w:basedOn w:val="DefaultParagraphFont"/>
    <w:uiPriority w:val="99"/>
    <w:semiHidden/>
    <w:unhideWhenUsed/>
    <w:rsid w:val="00E6729A"/>
    <w:rPr>
      <w:sz w:val="16"/>
      <w:szCs w:val="16"/>
    </w:rPr>
  </w:style>
  <w:style w:type="paragraph" w:styleId="CommentText">
    <w:name w:val="annotation text"/>
    <w:basedOn w:val="Normal"/>
    <w:link w:val="CommentTextChar"/>
    <w:uiPriority w:val="99"/>
    <w:semiHidden/>
    <w:unhideWhenUsed/>
    <w:rsid w:val="00E6729A"/>
    <w:pPr>
      <w:spacing w:line="240" w:lineRule="auto"/>
    </w:pPr>
    <w:rPr>
      <w:sz w:val="20"/>
    </w:rPr>
  </w:style>
  <w:style w:type="character" w:customStyle="1" w:styleId="CommentTextChar">
    <w:name w:val="Comment Text Char"/>
    <w:basedOn w:val="DefaultParagraphFont"/>
    <w:link w:val="CommentText"/>
    <w:uiPriority w:val="99"/>
    <w:semiHidden/>
    <w:rsid w:val="00E6729A"/>
    <w:rPr>
      <w:sz w:val="20"/>
    </w:rPr>
  </w:style>
  <w:style w:type="paragraph" w:styleId="CommentSubject">
    <w:name w:val="annotation subject"/>
    <w:basedOn w:val="CommentText"/>
    <w:next w:val="CommentText"/>
    <w:link w:val="CommentSubjectChar"/>
    <w:uiPriority w:val="99"/>
    <w:semiHidden/>
    <w:unhideWhenUsed/>
    <w:rsid w:val="00E6729A"/>
    <w:rPr>
      <w:b/>
      <w:bCs/>
    </w:rPr>
  </w:style>
  <w:style w:type="character" w:customStyle="1" w:styleId="CommentSubjectChar">
    <w:name w:val="Comment Subject Char"/>
    <w:basedOn w:val="CommentTextChar"/>
    <w:link w:val="CommentSubject"/>
    <w:uiPriority w:val="99"/>
    <w:semiHidden/>
    <w:rsid w:val="00E6729A"/>
    <w:rPr>
      <w:b/>
      <w:bCs/>
      <w:sz w:val="20"/>
    </w:rPr>
  </w:style>
  <w:style w:type="paragraph" w:styleId="BalloonText">
    <w:name w:val="Balloon Text"/>
    <w:basedOn w:val="Normal"/>
    <w:link w:val="BalloonTextChar"/>
    <w:uiPriority w:val="99"/>
    <w:semiHidden/>
    <w:unhideWhenUsed/>
    <w:rsid w:val="00E672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29A"/>
    <w:rPr>
      <w:rFonts w:ascii="Segoe UI" w:hAnsi="Segoe UI" w:cs="Segoe UI"/>
      <w:sz w:val="18"/>
      <w:szCs w:val="18"/>
    </w:rPr>
  </w:style>
  <w:style w:type="table" w:styleId="TableGrid">
    <w:name w:val="Table Grid"/>
    <w:basedOn w:val="TableNormal"/>
    <w:uiPriority w:val="59"/>
    <w:rsid w:val="0028246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8246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282467"/>
    <w:pPr>
      <w:ind w:left="220"/>
    </w:pPr>
    <w:rPr>
      <w:rFonts w:asciiTheme="minorHAnsi" w:hAnsiTheme="minorHAnsi"/>
      <w:i/>
      <w:szCs w:val="22"/>
    </w:rPr>
  </w:style>
  <w:style w:type="paragraph" w:styleId="TOC1">
    <w:name w:val="toc 1"/>
    <w:basedOn w:val="Normal"/>
    <w:next w:val="Normal"/>
    <w:autoRedefine/>
    <w:uiPriority w:val="39"/>
    <w:unhideWhenUsed/>
    <w:rsid w:val="00282467"/>
    <w:pPr>
      <w:tabs>
        <w:tab w:val="right" w:pos="8828"/>
      </w:tabs>
      <w:spacing w:before="120"/>
      <w:jc w:val="center"/>
    </w:pPr>
    <w:rPr>
      <w:rFonts w:asciiTheme="minorHAnsi" w:hAnsiTheme="minorHAnsi"/>
      <w:b/>
      <w:szCs w:val="22"/>
    </w:rPr>
  </w:style>
  <w:style w:type="paragraph" w:styleId="TOC3">
    <w:name w:val="toc 3"/>
    <w:basedOn w:val="Normal"/>
    <w:next w:val="Normal"/>
    <w:autoRedefine/>
    <w:uiPriority w:val="39"/>
    <w:unhideWhenUsed/>
    <w:rsid w:val="00282467"/>
    <w:pPr>
      <w:ind w:left="440"/>
    </w:pPr>
    <w:rPr>
      <w:rFonts w:asciiTheme="minorHAnsi" w:hAnsiTheme="minorHAnsi"/>
      <w:szCs w:val="22"/>
    </w:rPr>
  </w:style>
  <w:style w:type="paragraph" w:styleId="TOC4">
    <w:name w:val="toc 4"/>
    <w:basedOn w:val="Normal"/>
    <w:next w:val="Normal"/>
    <w:autoRedefine/>
    <w:rsid w:val="00282467"/>
    <w:pPr>
      <w:ind w:left="660"/>
    </w:pPr>
    <w:rPr>
      <w:rFonts w:asciiTheme="minorHAnsi" w:hAnsiTheme="minorHAnsi"/>
      <w:sz w:val="20"/>
      <w:szCs w:val="20"/>
    </w:rPr>
  </w:style>
  <w:style w:type="paragraph" w:styleId="TOC5">
    <w:name w:val="toc 5"/>
    <w:basedOn w:val="Normal"/>
    <w:next w:val="Normal"/>
    <w:autoRedefine/>
    <w:rsid w:val="00282467"/>
    <w:pPr>
      <w:ind w:left="880"/>
    </w:pPr>
    <w:rPr>
      <w:rFonts w:asciiTheme="minorHAnsi" w:hAnsiTheme="minorHAnsi"/>
      <w:sz w:val="20"/>
      <w:szCs w:val="20"/>
    </w:rPr>
  </w:style>
  <w:style w:type="paragraph" w:styleId="TOC6">
    <w:name w:val="toc 6"/>
    <w:basedOn w:val="Normal"/>
    <w:next w:val="Normal"/>
    <w:autoRedefine/>
    <w:rsid w:val="00282467"/>
    <w:pPr>
      <w:ind w:left="1100"/>
    </w:pPr>
    <w:rPr>
      <w:rFonts w:asciiTheme="minorHAnsi" w:hAnsiTheme="minorHAnsi"/>
      <w:sz w:val="20"/>
      <w:szCs w:val="20"/>
    </w:rPr>
  </w:style>
  <w:style w:type="paragraph" w:styleId="TOC7">
    <w:name w:val="toc 7"/>
    <w:basedOn w:val="Normal"/>
    <w:next w:val="Normal"/>
    <w:autoRedefine/>
    <w:rsid w:val="00282467"/>
    <w:pPr>
      <w:ind w:left="1320"/>
    </w:pPr>
    <w:rPr>
      <w:rFonts w:asciiTheme="minorHAnsi" w:hAnsiTheme="minorHAnsi"/>
      <w:sz w:val="20"/>
      <w:szCs w:val="20"/>
    </w:rPr>
  </w:style>
  <w:style w:type="paragraph" w:styleId="TOC8">
    <w:name w:val="toc 8"/>
    <w:basedOn w:val="Normal"/>
    <w:next w:val="Normal"/>
    <w:autoRedefine/>
    <w:rsid w:val="00282467"/>
    <w:pPr>
      <w:ind w:left="1540"/>
    </w:pPr>
    <w:rPr>
      <w:rFonts w:asciiTheme="minorHAnsi" w:hAnsiTheme="minorHAnsi"/>
      <w:sz w:val="20"/>
      <w:szCs w:val="20"/>
    </w:rPr>
  </w:style>
  <w:style w:type="paragraph" w:styleId="TOC9">
    <w:name w:val="toc 9"/>
    <w:basedOn w:val="Normal"/>
    <w:next w:val="Normal"/>
    <w:autoRedefine/>
    <w:rsid w:val="00282467"/>
    <w:pPr>
      <w:ind w:left="1760"/>
    </w:pPr>
    <w:rPr>
      <w:rFonts w:asciiTheme="minorHAnsi" w:hAnsiTheme="minorHAnsi"/>
      <w:sz w:val="20"/>
      <w:szCs w:val="20"/>
    </w:rPr>
  </w:style>
  <w:style w:type="character" w:customStyle="1" w:styleId="apple-converted-space">
    <w:name w:val="apple-converted-space"/>
    <w:basedOn w:val="DefaultParagraphFont"/>
    <w:rsid w:val="00A3599C"/>
  </w:style>
  <w:style w:type="character" w:styleId="Hyperlink">
    <w:name w:val="Hyperlink"/>
    <w:basedOn w:val="DefaultParagraphFont"/>
    <w:uiPriority w:val="99"/>
    <w:rsid w:val="00F172B5"/>
    <w:rPr>
      <w:color w:val="0000FF" w:themeColor="hyperlink"/>
      <w:u w:val="single"/>
    </w:rPr>
  </w:style>
  <w:style w:type="paragraph" w:styleId="NormalWeb">
    <w:name w:val="Normal (Web)"/>
    <w:basedOn w:val="Normal"/>
    <w:semiHidden/>
    <w:unhideWhenUsed/>
    <w:rsid w:val="00326D01"/>
    <w:rPr>
      <w:rFonts w:ascii="Times New Roman" w:hAnsi="Times New Roman" w:cs="Times New Roman"/>
      <w:sz w:val="24"/>
    </w:rPr>
  </w:style>
  <w:style w:type="paragraph" w:styleId="Revision">
    <w:name w:val="Revision"/>
    <w:hidden/>
    <w:semiHidden/>
    <w:rsid w:val="00326D01"/>
    <w:pPr>
      <w:spacing w:line="240" w:lineRule="auto"/>
    </w:pPr>
  </w:style>
  <w:style w:type="paragraph" w:styleId="ListParagraph">
    <w:name w:val="List Paragraph"/>
    <w:basedOn w:val="Normal"/>
    <w:uiPriority w:val="34"/>
    <w:qFormat/>
    <w:rsid w:val="00AF55A3"/>
    <w:pPr>
      <w:spacing w:after="200"/>
      <w:ind w:left="720"/>
      <w:contextualSpacing/>
    </w:pPr>
    <w:rPr>
      <w:rFonts w:ascii="Calibri" w:eastAsia="Calibri" w:hAnsi="Calibri" w:cs="Calibri"/>
      <w:color w:val="auto"/>
      <w:szCs w:val="22"/>
    </w:rPr>
  </w:style>
  <w:style w:type="paragraph" w:customStyle="1" w:styleId="Normal2">
    <w:name w:val="Normal2"/>
    <w:rsid w:val="00FE619E"/>
    <w:rPr>
      <w:szCs w:val="20"/>
    </w:rPr>
  </w:style>
  <w:style w:type="character" w:styleId="FollowedHyperlink">
    <w:name w:val="FollowedHyperlink"/>
    <w:basedOn w:val="DefaultParagraphFont"/>
    <w:rsid w:val="00665F1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565097">
      <w:bodyDiv w:val="1"/>
      <w:marLeft w:val="0"/>
      <w:marRight w:val="0"/>
      <w:marTop w:val="0"/>
      <w:marBottom w:val="0"/>
      <w:divBdr>
        <w:top w:val="none" w:sz="0" w:space="0" w:color="auto"/>
        <w:left w:val="none" w:sz="0" w:space="0" w:color="auto"/>
        <w:bottom w:val="none" w:sz="0" w:space="0" w:color="auto"/>
        <w:right w:val="none" w:sz="0" w:space="0" w:color="auto"/>
      </w:divBdr>
    </w:div>
    <w:div w:id="257567328">
      <w:bodyDiv w:val="1"/>
      <w:marLeft w:val="0"/>
      <w:marRight w:val="0"/>
      <w:marTop w:val="0"/>
      <w:marBottom w:val="0"/>
      <w:divBdr>
        <w:top w:val="none" w:sz="0" w:space="0" w:color="auto"/>
        <w:left w:val="none" w:sz="0" w:space="0" w:color="auto"/>
        <w:bottom w:val="none" w:sz="0" w:space="0" w:color="auto"/>
        <w:right w:val="none" w:sz="0" w:space="0" w:color="auto"/>
      </w:divBdr>
    </w:div>
    <w:div w:id="262996373">
      <w:bodyDiv w:val="1"/>
      <w:marLeft w:val="0"/>
      <w:marRight w:val="0"/>
      <w:marTop w:val="0"/>
      <w:marBottom w:val="0"/>
      <w:divBdr>
        <w:top w:val="none" w:sz="0" w:space="0" w:color="auto"/>
        <w:left w:val="none" w:sz="0" w:space="0" w:color="auto"/>
        <w:bottom w:val="none" w:sz="0" w:space="0" w:color="auto"/>
        <w:right w:val="none" w:sz="0" w:space="0" w:color="auto"/>
      </w:divBdr>
    </w:div>
    <w:div w:id="312872781">
      <w:bodyDiv w:val="1"/>
      <w:marLeft w:val="0"/>
      <w:marRight w:val="0"/>
      <w:marTop w:val="0"/>
      <w:marBottom w:val="0"/>
      <w:divBdr>
        <w:top w:val="none" w:sz="0" w:space="0" w:color="auto"/>
        <w:left w:val="none" w:sz="0" w:space="0" w:color="auto"/>
        <w:bottom w:val="none" w:sz="0" w:space="0" w:color="auto"/>
        <w:right w:val="none" w:sz="0" w:space="0" w:color="auto"/>
      </w:divBdr>
    </w:div>
    <w:div w:id="537858756">
      <w:bodyDiv w:val="1"/>
      <w:marLeft w:val="0"/>
      <w:marRight w:val="0"/>
      <w:marTop w:val="0"/>
      <w:marBottom w:val="0"/>
      <w:divBdr>
        <w:top w:val="none" w:sz="0" w:space="0" w:color="auto"/>
        <w:left w:val="none" w:sz="0" w:space="0" w:color="auto"/>
        <w:bottom w:val="none" w:sz="0" w:space="0" w:color="auto"/>
        <w:right w:val="none" w:sz="0" w:space="0" w:color="auto"/>
      </w:divBdr>
    </w:div>
    <w:div w:id="564610817">
      <w:bodyDiv w:val="1"/>
      <w:marLeft w:val="0"/>
      <w:marRight w:val="0"/>
      <w:marTop w:val="0"/>
      <w:marBottom w:val="0"/>
      <w:divBdr>
        <w:top w:val="none" w:sz="0" w:space="0" w:color="auto"/>
        <w:left w:val="none" w:sz="0" w:space="0" w:color="auto"/>
        <w:bottom w:val="none" w:sz="0" w:space="0" w:color="auto"/>
        <w:right w:val="none" w:sz="0" w:space="0" w:color="auto"/>
      </w:divBdr>
    </w:div>
    <w:div w:id="600603969">
      <w:bodyDiv w:val="1"/>
      <w:marLeft w:val="0"/>
      <w:marRight w:val="0"/>
      <w:marTop w:val="0"/>
      <w:marBottom w:val="0"/>
      <w:divBdr>
        <w:top w:val="none" w:sz="0" w:space="0" w:color="auto"/>
        <w:left w:val="none" w:sz="0" w:space="0" w:color="auto"/>
        <w:bottom w:val="none" w:sz="0" w:space="0" w:color="auto"/>
        <w:right w:val="none" w:sz="0" w:space="0" w:color="auto"/>
      </w:divBdr>
    </w:div>
    <w:div w:id="628706847">
      <w:bodyDiv w:val="1"/>
      <w:marLeft w:val="0"/>
      <w:marRight w:val="0"/>
      <w:marTop w:val="0"/>
      <w:marBottom w:val="0"/>
      <w:divBdr>
        <w:top w:val="none" w:sz="0" w:space="0" w:color="auto"/>
        <w:left w:val="none" w:sz="0" w:space="0" w:color="auto"/>
        <w:bottom w:val="none" w:sz="0" w:space="0" w:color="auto"/>
        <w:right w:val="none" w:sz="0" w:space="0" w:color="auto"/>
      </w:divBdr>
    </w:div>
    <w:div w:id="662051392">
      <w:bodyDiv w:val="1"/>
      <w:marLeft w:val="0"/>
      <w:marRight w:val="0"/>
      <w:marTop w:val="0"/>
      <w:marBottom w:val="0"/>
      <w:divBdr>
        <w:top w:val="none" w:sz="0" w:space="0" w:color="auto"/>
        <w:left w:val="none" w:sz="0" w:space="0" w:color="auto"/>
        <w:bottom w:val="none" w:sz="0" w:space="0" w:color="auto"/>
        <w:right w:val="none" w:sz="0" w:space="0" w:color="auto"/>
      </w:divBdr>
    </w:div>
    <w:div w:id="678386219">
      <w:bodyDiv w:val="1"/>
      <w:marLeft w:val="0"/>
      <w:marRight w:val="0"/>
      <w:marTop w:val="0"/>
      <w:marBottom w:val="0"/>
      <w:divBdr>
        <w:top w:val="none" w:sz="0" w:space="0" w:color="auto"/>
        <w:left w:val="none" w:sz="0" w:space="0" w:color="auto"/>
        <w:bottom w:val="none" w:sz="0" w:space="0" w:color="auto"/>
        <w:right w:val="none" w:sz="0" w:space="0" w:color="auto"/>
      </w:divBdr>
    </w:div>
    <w:div w:id="694230916">
      <w:bodyDiv w:val="1"/>
      <w:marLeft w:val="0"/>
      <w:marRight w:val="0"/>
      <w:marTop w:val="0"/>
      <w:marBottom w:val="0"/>
      <w:divBdr>
        <w:top w:val="none" w:sz="0" w:space="0" w:color="auto"/>
        <w:left w:val="none" w:sz="0" w:space="0" w:color="auto"/>
        <w:bottom w:val="none" w:sz="0" w:space="0" w:color="auto"/>
        <w:right w:val="none" w:sz="0" w:space="0" w:color="auto"/>
      </w:divBdr>
    </w:div>
    <w:div w:id="701366686">
      <w:bodyDiv w:val="1"/>
      <w:marLeft w:val="0"/>
      <w:marRight w:val="0"/>
      <w:marTop w:val="0"/>
      <w:marBottom w:val="0"/>
      <w:divBdr>
        <w:top w:val="none" w:sz="0" w:space="0" w:color="auto"/>
        <w:left w:val="none" w:sz="0" w:space="0" w:color="auto"/>
        <w:bottom w:val="none" w:sz="0" w:space="0" w:color="auto"/>
        <w:right w:val="none" w:sz="0" w:space="0" w:color="auto"/>
      </w:divBdr>
    </w:div>
    <w:div w:id="708454821">
      <w:bodyDiv w:val="1"/>
      <w:marLeft w:val="0"/>
      <w:marRight w:val="0"/>
      <w:marTop w:val="0"/>
      <w:marBottom w:val="0"/>
      <w:divBdr>
        <w:top w:val="none" w:sz="0" w:space="0" w:color="auto"/>
        <w:left w:val="none" w:sz="0" w:space="0" w:color="auto"/>
        <w:bottom w:val="none" w:sz="0" w:space="0" w:color="auto"/>
        <w:right w:val="none" w:sz="0" w:space="0" w:color="auto"/>
      </w:divBdr>
    </w:div>
    <w:div w:id="783155750">
      <w:bodyDiv w:val="1"/>
      <w:marLeft w:val="0"/>
      <w:marRight w:val="0"/>
      <w:marTop w:val="0"/>
      <w:marBottom w:val="0"/>
      <w:divBdr>
        <w:top w:val="none" w:sz="0" w:space="0" w:color="auto"/>
        <w:left w:val="none" w:sz="0" w:space="0" w:color="auto"/>
        <w:bottom w:val="none" w:sz="0" w:space="0" w:color="auto"/>
        <w:right w:val="none" w:sz="0" w:space="0" w:color="auto"/>
      </w:divBdr>
    </w:div>
    <w:div w:id="808935841">
      <w:bodyDiv w:val="1"/>
      <w:marLeft w:val="0"/>
      <w:marRight w:val="0"/>
      <w:marTop w:val="0"/>
      <w:marBottom w:val="0"/>
      <w:divBdr>
        <w:top w:val="none" w:sz="0" w:space="0" w:color="auto"/>
        <w:left w:val="none" w:sz="0" w:space="0" w:color="auto"/>
        <w:bottom w:val="none" w:sz="0" w:space="0" w:color="auto"/>
        <w:right w:val="none" w:sz="0" w:space="0" w:color="auto"/>
      </w:divBdr>
    </w:div>
    <w:div w:id="834490289">
      <w:bodyDiv w:val="1"/>
      <w:marLeft w:val="0"/>
      <w:marRight w:val="0"/>
      <w:marTop w:val="0"/>
      <w:marBottom w:val="0"/>
      <w:divBdr>
        <w:top w:val="none" w:sz="0" w:space="0" w:color="auto"/>
        <w:left w:val="none" w:sz="0" w:space="0" w:color="auto"/>
        <w:bottom w:val="none" w:sz="0" w:space="0" w:color="auto"/>
        <w:right w:val="none" w:sz="0" w:space="0" w:color="auto"/>
      </w:divBdr>
    </w:div>
    <w:div w:id="870845034">
      <w:bodyDiv w:val="1"/>
      <w:marLeft w:val="0"/>
      <w:marRight w:val="0"/>
      <w:marTop w:val="0"/>
      <w:marBottom w:val="0"/>
      <w:divBdr>
        <w:top w:val="none" w:sz="0" w:space="0" w:color="auto"/>
        <w:left w:val="none" w:sz="0" w:space="0" w:color="auto"/>
        <w:bottom w:val="none" w:sz="0" w:space="0" w:color="auto"/>
        <w:right w:val="none" w:sz="0" w:space="0" w:color="auto"/>
      </w:divBdr>
    </w:div>
    <w:div w:id="936788622">
      <w:bodyDiv w:val="1"/>
      <w:marLeft w:val="0"/>
      <w:marRight w:val="0"/>
      <w:marTop w:val="0"/>
      <w:marBottom w:val="0"/>
      <w:divBdr>
        <w:top w:val="none" w:sz="0" w:space="0" w:color="auto"/>
        <w:left w:val="none" w:sz="0" w:space="0" w:color="auto"/>
        <w:bottom w:val="none" w:sz="0" w:space="0" w:color="auto"/>
        <w:right w:val="none" w:sz="0" w:space="0" w:color="auto"/>
      </w:divBdr>
    </w:div>
    <w:div w:id="948776153">
      <w:bodyDiv w:val="1"/>
      <w:marLeft w:val="0"/>
      <w:marRight w:val="0"/>
      <w:marTop w:val="0"/>
      <w:marBottom w:val="0"/>
      <w:divBdr>
        <w:top w:val="none" w:sz="0" w:space="0" w:color="auto"/>
        <w:left w:val="none" w:sz="0" w:space="0" w:color="auto"/>
        <w:bottom w:val="none" w:sz="0" w:space="0" w:color="auto"/>
        <w:right w:val="none" w:sz="0" w:space="0" w:color="auto"/>
      </w:divBdr>
    </w:div>
    <w:div w:id="957375938">
      <w:bodyDiv w:val="1"/>
      <w:marLeft w:val="0"/>
      <w:marRight w:val="0"/>
      <w:marTop w:val="0"/>
      <w:marBottom w:val="0"/>
      <w:divBdr>
        <w:top w:val="none" w:sz="0" w:space="0" w:color="auto"/>
        <w:left w:val="none" w:sz="0" w:space="0" w:color="auto"/>
        <w:bottom w:val="none" w:sz="0" w:space="0" w:color="auto"/>
        <w:right w:val="none" w:sz="0" w:space="0" w:color="auto"/>
      </w:divBdr>
    </w:div>
    <w:div w:id="1017579452">
      <w:bodyDiv w:val="1"/>
      <w:marLeft w:val="0"/>
      <w:marRight w:val="0"/>
      <w:marTop w:val="0"/>
      <w:marBottom w:val="0"/>
      <w:divBdr>
        <w:top w:val="none" w:sz="0" w:space="0" w:color="auto"/>
        <w:left w:val="none" w:sz="0" w:space="0" w:color="auto"/>
        <w:bottom w:val="none" w:sz="0" w:space="0" w:color="auto"/>
        <w:right w:val="none" w:sz="0" w:space="0" w:color="auto"/>
      </w:divBdr>
    </w:div>
    <w:div w:id="1041634784">
      <w:bodyDiv w:val="1"/>
      <w:marLeft w:val="0"/>
      <w:marRight w:val="0"/>
      <w:marTop w:val="0"/>
      <w:marBottom w:val="0"/>
      <w:divBdr>
        <w:top w:val="none" w:sz="0" w:space="0" w:color="auto"/>
        <w:left w:val="none" w:sz="0" w:space="0" w:color="auto"/>
        <w:bottom w:val="none" w:sz="0" w:space="0" w:color="auto"/>
        <w:right w:val="none" w:sz="0" w:space="0" w:color="auto"/>
      </w:divBdr>
    </w:div>
    <w:div w:id="1069229961">
      <w:bodyDiv w:val="1"/>
      <w:marLeft w:val="0"/>
      <w:marRight w:val="0"/>
      <w:marTop w:val="0"/>
      <w:marBottom w:val="0"/>
      <w:divBdr>
        <w:top w:val="none" w:sz="0" w:space="0" w:color="auto"/>
        <w:left w:val="none" w:sz="0" w:space="0" w:color="auto"/>
        <w:bottom w:val="none" w:sz="0" w:space="0" w:color="auto"/>
        <w:right w:val="none" w:sz="0" w:space="0" w:color="auto"/>
      </w:divBdr>
    </w:div>
    <w:div w:id="1108697367">
      <w:bodyDiv w:val="1"/>
      <w:marLeft w:val="0"/>
      <w:marRight w:val="0"/>
      <w:marTop w:val="0"/>
      <w:marBottom w:val="0"/>
      <w:divBdr>
        <w:top w:val="none" w:sz="0" w:space="0" w:color="auto"/>
        <w:left w:val="none" w:sz="0" w:space="0" w:color="auto"/>
        <w:bottom w:val="none" w:sz="0" w:space="0" w:color="auto"/>
        <w:right w:val="none" w:sz="0" w:space="0" w:color="auto"/>
      </w:divBdr>
    </w:div>
    <w:div w:id="1179657545">
      <w:bodyDiv w:val="1"/>
      <w:marLeft w:val="0"/>
      <w:marRight w:val="0"/>
      <w:marTop w:val="0"/>
      <w:marBottom w:val="0"/>
      <w:divBdr>
        <w:top w:val="none" w:sz="0" w:space="0" w:color="auto"/>
        <w:left w:val="none" w:sz="0" w:space="0" w:color="auto"/>
        <w:bottom w:val="none" w:sz="0" w:space="0" w:color="auto"/>
        <w:right w:val="none" w:sz="0" w:space="0" w:color="auto"/>
      </w:divBdr>
    </w:div>
    <w:div w:id="1196698618">
      <w:bodyDiv w:val="1"/>
      <w:marLeft w:val="0"/>
      <w:marRight w:val="0"/>
      <w:marTop w:val="0"/>
      <w:marBottom w:val="0"/>
      <w:divBdr>
        <w:top w:val="none" w:sz="0" w:space="0" w:color="auto"/>
        <w:left w:val="none" w:sz="0" w:space="0" w:color="auto"/>
        <w:bottom w:val="none" w:sz="0" w:space="0" w:color="auto"/>
        <w:right w:val="none" w:sz="0" w:space="0" w:color="auto"/>
      </w:divBdr>
    </w:div>
    <w:div w:id="1239900648">
      <w:bodyDiv w:val="1"/>
      <w:marLeft w:val="0"/>
      <w:marRight w:val="0"/>
      <w:marTop w:val="0"/>
      <w:marBottom w:val="0"/>
      <w:divBdr>
        <w:top w:val="none" w:sz="0" w:space="0" w:color="auto"/>
        <w:left w:val="none" w:sz="0" w:space="0" w:color="auto"/>
        <w:bottom w:val="none" w:sz="0" w:space="0" w:color="auto"/>
        <w:right w:val="none" w:sz="0" w:space="0" w:color="auto"/>
      </w:divBdr>
    </w:div>
    <w:div w:id="1323391047">
      <w:bodyDiv w:val="1"/>
      <w:marLeft w:val="0"/>
      <w:marRight w:val="0"/>
      <w:marTop w:val="0"/>
      <w:marBottom w:val="0"/>
      <w:divBdr>
        <w:top w:val="none" w:sz="0" w:space="0" w:color="auto"/>
        <w:left w:val="none" w:sz="0" w:space="0" w:color="auto"/>
        <w:bottom w:val="none" w:sz="0" w:space="0" w:color="auto"/>
        <w:right w:val="none" w:sz="0" w:space="0" w:color="auto"/>
      </w:divBdr>
    </w:div>
    <w:div w:id="1359237196">
      <w:bodyDiv w:val="1"/>
      <w:marLeft w:val="0"/>
      <w:marRight w:val="0"/>
      <w:marTop w:val="0"/>
      <w:marBottom w:val="0"/>
      <w:divBdr>
        <w:top w:val="none" w:sz="0" w:space="0" w:color="auto"/>
        <w:left w:val="none" w:sz="0" w:space="0" w:color="auto"/>
        <w:bottom w:val="none" w:sz="0" w:space="0" w:color="auto"/>
        <w:right w:val="none" w:sz="0" w:space="0" w:color="auto"/>
      </w:divBdr>
    </w:div>
    <w:div w:id="1368219225">
      <w:bodyDiv w:val="1"/>
      <w:marLeft w:val="0"/>
      <w:marRight w:val="0"/>
      <w:marTop w:val="0"/>
      <w:marBottom w:val="0"/>
      <w:divBdr>
        <w:top w:val="none" w:sz="0" w:space="0" w:color="auto"/>
        <w:left w:val="none" w:sz="0" w:space="0" w:color="auto"/>
        <w:bottom w:val="none" w:sz="0" w:space="0" w:color="auto"/>
        <w:right w:val="none" w:sz="0" w:space="0" w:color="auto"/>
      </w:divBdr>
    </w:div>
    <w:div w:id="1447694786">
      <w:bodyDiv w:val="1"/>
      <w:marLeft w:val="0"/>
      <w:marRight w:val="0"/>
      <w:marTop w:val="0"/>
      <w:marBottom w:val="0"/>
      <w:divBdr>
        <w:top w:val="none" w:sz="0" w:space="0" w:color="auto"/>
        <w:left w:val="none" w:sz="0" w:space="0" w:color="auto"/>
        <w:bottom w:val="none" w:sz="0" w:space="0" w:color="auto"/>
        <w:right w:val="none" w:sz="0" w:space="0" w:color="auto"/>
      </w:divBdr>
    </w:div>
    <w:div w:id="1488130568">
      <w:bodyDiv w:val="1"/>
      <w:marLeft w:val="0"/>
      <w:marRight w:val="0"/>
      <w:marTop w:val="0"/>
      <w:marBottom w:val="0"/>
      <w:divBdr>
        <w:top w:val="none" w:sz="0" w:space="0" w:color="auto"/>
        <w:left w:val="none" w:sz="0" w:space="0" w:color="auto"/>
        <w:bottom w:val="none" w:sz="0" w:space="0" w:color="auto"/>
        <w:right w:val="none" w:sz="0" w:space="0" w:color="auto"/>
      </w:divBdr>
    </w:div>
    <w:div w:id="1506361219">
      <w:bodyDiv w:val="1"/>
      <w:marLeft w:val="0"/>
      <w:marRight w:val="0"/>
      <w:marTop w:val="0"/>
      <w:marBottom w:val="0"/>
      <w:divBdr>
        <w:top w:val="none" w:sz="0" w:space="0" w:color="auto"/>
        <w:left w:val="none" w:sz="0" w:space="0" w:color="auto"/>
        <w:bottom w:val="none" w:sz="0" w:space="0" w:color="auto"/>
        <w:right w:val="none" w:sz="0" w:space="0" w:color="auto"/>
      </w:divBdr>
    </w:div>
    <w:div w:id="1668247570">
      <w:bodyDiv w:val="1"/>
      <w:marLeft w:val="0"/>
      <w:marRight w:val="0"/>
      <w:marTop w:val="0"/>
      <w:marBottom w:val="0"/>
      <w:divBdr>
        <w:top w:val="none" w:sz="0" w:space="0" w:color="auto"/>
        <w:left w:val="none" w:sz="0" w:space="0" w:color="auto"/>
        <w:bottom w:val="none" w:sz="0" w:space="0" w:color="auto"/>
        <w:right w:val="none" w:sz="0" w:space="0" w:color="auto"/>
      </w:divBdr>
      <w:divsChild>
        <w:div w:id="849412395">
          <w:marLeft w:val="0"/>
          <w:marRight w:val="0"/>
          <w:marTop w:val="0"/>
          <w:marBottom w:val="0"/>
          <w:divBdr>
            <w:top w:val="none" w:sz="0" w:space="0" w:color="auto"/>
            <w:left w:val="none" w:sz="0" w:space="0" w:color="auto"/>
            <w:bottom w:val="none" w:sz="0" w:space="0" w:color="auto"/>
            <w:right w:val="none" w:sz="0" w:space="0" w:color="auto"/>
          </w:divBdr>
          <w:divsChild>
            <w:div w:id="1495299795">
              <w:marLeft w:val="0"/>
              <w:marRight w:val="0"/>
              <w:marTop w:val="0"/>
              <w:marBottom w:val="0"/>
              <w:divBdr>
                <w:top w:val="none" w:sz="0" w:space="0" w:color="auto"/>
                <w:left w:val="none" w:sz="0" w:space="0" w:color="auto"/>
                <w:bottom w:val="none" w:sz="0" w:space="0" w:color="auto"/>
                <w:right w:val="none" w:sz="0" w:space="0" w:color="auto"/>
              </w:divBdr>
            </w:div>
          </w:divsChild>
        </w:div>
        <w:div w:id="1366563931">
          <w:marLeft w:val="0"/>
          <w:marRight w:val="0"/>
          <w:marTop w:val="0"/>
          <w:marBottom w:val="0"/>
          <w:divBdr>
            <w:top w:val="none" w:sz="0" w:space="0" w:color="auto"/>
            <w:left w:val="none" w:sz="0" w:space="0" w:color="auto"/>
            <w:bottom w:val="none" w:sz="0" w:space="0" w:color="auto"/>
            <w:right w:val="none" w:sz="0" w:space="0" w:color="auto"/>
          </w:divBdr>
          <w:divsChild>
            <w:div w:id="15053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6919">
      <w:bodyDiv w:val="1"/>
      <w:marLeft w:val="0"/>
      <w:marRight w:val="0"/>
      <w:marTop w:val="0"/>
      <w:marBottom w:val="0"/>
      <w:divBdr>
        <w:top w:val="none" w:sz="0" w:space="0" w:color="auto"/>
        <w:left w:val="none" w:sz="0" w:space="0" w:color="auto"/>
        <w:bottom w:val="none" w:sz="0" w:space="0" w:color="auto"/>
        <w:right w:val="none" w:sz="0" w:space="0" w:color="auto"/>
      </w:divBdr>
    </w:div>
    <w:div w:id="1795753380">
      <w:bodyDiv w:val="1"/>
      <w:marLeft w:val="0"/>
      <w:marRight w:val="0"/>
      <w:marTop w:val="0"/>
      <w:marBottom w:val="0"/>
      <w:divBdr>
        <w:top w:val="none" w:sz="0" w:space="0" w:color="auto"/>
        <w:left w:val="none" w:sz="0" w:space="0" w:color="auto"/>
        <w:bottom w:val="none" w:sz="0" w:space="0" w:color="auto"/>
        <w:right w:val="none" w:sz="0" w:space="0" w:color="auto"/>
      </w:divBdr>
    </w:div>
    <w:div w:id="1891264680">
      <w:bodyDiv w:val="1"/>
      <w:marLeft w:val="0"/>
      <w:marRight w:val="0"/>
      <w:marTop w:val="0"/>
      <w:marBottom w:val="0"/>
      <w:divBdr>
        <w:top w:val="none" w:sz="0" w:space="0" w:color="auto"/>
        <w:left w:val="none" w:sz="0" w:space="0" w:color="auto"/>
        <w:bottom w:val="none" w:sz="0" w:space="0" w:color="auto"/>
        <w:right w:val="none" w:sz="0" w:space="0" w:color="auto"/>
      </w:divBdr>
    </w:div>
    <w:div w:id="1892882866">
      <w:bodyDiv w:val="1"/>
      <w:marLeft w:val="0"/>
      <w:marRight w:val="0"/>
      <w:marTop w:val="0"/>
      <w:marBottom w:val="0"/>
      <w:divBdr>
        <w:top w:val="none" w:sz="0" w:space="0" w:color="auto"/>
        <w:left w:val="none" w:sz="0" w:space="0" w:color="auto"/>
        <w:bottom w:val="none" w:sz="0" w:space="0" w:color="auto"/>
        <w:right w:val="none" w:sz="0" w:space="0" w:color="auto"/>
      </w:divBdr>
    </w:div>
    <w:div w:id="1961111653">
      <w:bodyDiv w:val="1"/>
      <w:marLeft w:val="0"/>
      <w:marRight w:val="0"/>
      <w:marTop w:val="0"/>
      <w:marBottom w:val="0"/>
      <w:divBdr>
        <w:top w:val="none" w:sz="0" w:space="0" w:color="auto"/>
        <w:left w:val="none" w:sz="0" w:space="0" w:color="auto"/>
        <w:bottom w:val="none" w:sz="0" w:space="0" w:color="auto"/>
        <w:right w:val="none" w:sz="0" w:space="0" w:color="auto"/>
      </w:divBdr>
    </w:div>
    <w:div w:id="1981838877">
      <w:bodyDiv w:val="1"/>
      <w:marLeft w:val="0"/>
      <w:marRight w:val="0"/>
      <w:marTop w:val="0"/>
      <w:marBottom w:val="0"/>
      <w:divBdr>
        <w:top w:val="none" w:sz="0" w:space="0" w:color="auto"/>
        <w:left w:val="none" w:sz="0" w:space="0" w:color="auto"/>
        <w:bottom w:val="none" w:sz="0" w:space="0" w:color="auto"/>
        <w:right w:val="none" w:sz="0" w:space="0" w:color="auto"/>
      </w:divBdr>
    </w:div>
    <w:div w:id="2041396551">
      <w:bodyDiv w:val="1"/>
      <w:marLeft w:val="0"/>
      <w:marRight w:val="0"/>
      <w:marTop w:val="0"/>
      <w:marBottom w:val="0"/>
      <w:divBdr>
        <w:top w:val="none" w:sz="0" w:space="0" w:color="auto"/>
        <w:left w:val="none" w:sz="0" w:space="0" w:color="auto"/>
        <w:bottom w:val="none" w:sz="0" w:space="0" w:color="auto"/>
        <w:right w:val="none" w:sz="0" w:space="0" w:color="auto"/>
      </w:divBdr>
    </w:div>
    <w:div w:id="2042822948">
      <w:bodyDiv w:val="1"/>
      <w:marLeft w:val="0"/>
      <w:marRight w:val="0"/>
      <w:marTop w:val="0"/>
      <w:marBottom w:val="0"/>
      <w:divBdr>
        <w:top w:val="none" w:sz="0" w:space="0" w:color="auto"/>
        <w:left w:val="none" w:sz="0" w:space="0" w:color="auto"/>
        <w:bottom w:val="none" w:sz="0" w:space="0" w:color="auto"/>
        <w:right w:val="none" w:sz="0" w:space="0" w:color="auto"/>
      </w:divBdr>
    </w:div>
    <w:div w:id="2126266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owl.english.purdue.edu/owl/resource/560/03/" TargetMode="External"/></Relationships>
</file>

<file path=word/_rels/document.xml.rels><?xml version="1.0" encoding="UTF-8" standalone="yes"?>
<Relationships xmlns="http://schemas.openxmlformats.org/package/2006/relationships"><Relationship Id="rId9" Type="http://schemas.openxmlformats.org/officeDocument/2006/relationships/hyperlink" Target="http://www.ndnuvideogamestudy.com" TargetMode="External"/><Relationship Id="rId20" Type="http://schemas.openxmlformats.org/officeDocument/2006/relationships/hyperlink" Target="mailto:NDNUVideoGameStudy@gmail.com" TargetMode="External"/><Relationship Id="rId21" Type="http://schemas.openxmlformats.org/officeDocument/2006/relationships/hyperlink" Target="http://www.ocf.berkeley.edu/~johnlab/pdfs/BFI.doc" TargetMode="External"/><Relationship Id="rId22" Type="http://schemas.openxmlformats.org/officeDocument/2006/relationships/hyperlink" Target="mailto:misterriley@gmail.com" TargetMode="External"/><Relationship Id="rId23" Type="http://schemas.openxmlformats.org/officeDocument/2006/relationships/hyperlink" Target="mailto:misterriley@gmail.com"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commentsExtended" Target="commentsExtended.xml"/><Relationship Id="rId29" Type="http://schemas.microsoft.com/office/2011/relationships/people" Target="people.xml"/><Relationship Id="rId10" Type="http://schemas.openxmlformats.org/officeDocument/2006/relationships/hyperlink" Target="http://www.ndnuvideogamestudy.com" TargetMode="External"/><Relationship Id="rId11" Type="http://schemas.openxmlformats.org/officeDocument/2006/relationships/hyperlink" Target="http://www.theesa.com/facts/pdfs/ESA_EF_2014.pdf" TargetMode="External"/><Relationship Id="rId12" Type="http://schemas.openxmlformats.org/officeDocument/2006/relationships/hyperlink" Target="https://www.npd.com/wps/portal/npd/us/news/press-releases/new-report-from-the-npd-group-focuses-on-core-gaming-and-core-gamers/" TargetMode="External"/><Relationship Id="rId13" Type="http://schemas.openxmlformats.org/officeDocument/2006/relationships/hyperlink" Target="http://online.wsj.com/news/articles/SB10001424052970204294504576615371783795248" TargetMode="External"/><Relationship Id="rId14" Type="http://schemas.openxmlformats.org/officeDocument/2006/relationships/hyperlink" Target="http://www.ndnuvideogamestudy.com"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AF5A2-4249-4BED-B6F3-28AB83EB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66</Pages>
  <Words>13545</Words>
  <Characters>77211</Characters>
  <Application>Microsoft Macintosh Word</Application>
  <DocSecurity>0</DocSecurity>
  <Lines>643</Lines>
  <Paragraphs>154</Paragraphs>
  <ScaleCrop>false</ScaleCrop>
  <HeadingPairs>
    <vt:vector size="2" baseType="variant">
      <vt:variant>
        <vt:lpstr>Title</vt:lpstr>
      </vt:variant>
      <vt:variant>
        <vt:i4>1</vt:i4>
      </vt:variant>
    </vt:vector>
  </HeadingPairs>
  <TitlesOfParts>
    <vt:vector size="1" baseType="lpstr">
      <vt:lpstr>Thesis for Pilot Data.docx</vt:lpstr>
    </vt:vector>
  </TitlesOfParts>
  <Company>Affinity Circles</Company>
  <LinksUpToDate>false</LinksUpToDate>
  <CharactersWithSpaces>94820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for Pilot Data.docx</dc:title>
  <dc:creator>Haley</dc:creator>
  <cp:lastModifiedBy>Jeff Greenfield</cp:lastModifiedBy>
  <cp:revision>13</cp:revision>
  <dcterms:created xsi:type="dcterms:W3CDTF">2014-12-11T05:37:00Z</dcterms:created>
  <dcterms:modified xsi:type="dcterms:W3CDTF">2014-12-13T19:33:00Z</dcterms:modified>
</cp:coreProperties>
</file>
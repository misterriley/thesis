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Del="00353C7C" w:rsidRDefault="00BB3C97">
      <w:pPr>
        <w:pStyle w:val="Normal1"/>
        <w:spacing w:line="480" w:lineRule="auto"/>
        <w:ind w:firstLine="720"/>
        <w:jc w:val="center"/>
        <w:rPr>
          <w:del w:id="0" w:author="Michelle Haley" w:date="2014-11-11T21:09:00Z"/>
          <w:rFonts w:ascii="Times New Roman" w:hAnsi="Times New Roman"/>
          <w:sz w:val="24"/>
        </w:rPr>
      </w:pPr>
    </w:p>
    <w:p w:rsidR="00353C7C" w:rsidRDefault="00353C7C" w:rsidP="003F373E">
      <w:pPr>
        <w:pStyle w:val="Normal1"/>
        <w:spacing w:line="480" w:lineRule="auto"/>
        <w:rPr>
          <w:ins w:id="1" w:author="Michelle Haley" w:date="2014-11-11T21:08:00Z"/>
          <w:rFonts w:ascii="Times New Roman" w:hAnsi="Times New Roman"/>
          <w:sz w:val="24"/>
        </w:rPr>
      </w:pPr>
    </w:p>
    <w:p w:rsidR="00353C7C" w:rsidRPr="004B143D" w:rsidRDefault="00353C7C" w:rsidP="003F373E">
      <w:pPr>
        <w:pStyle w:val="Normal1"/>
        <w:spacing w:line="480" w:lineRule="auto"/>
        <w:rPr>
          <w:rFonts w:ascii="Times New Roman" w:hAnsi="Times New Roman"/>
          <w:sz w:val="24"/>
        </w:rPr>
      </w:pPr>
    </w:p>
    <w:p w:rsidR="00BB3C97" w:rsidRDefault="003F373E">
      <w:pPr>
        <w:pStyle w:val="Normal1"/>
        <w:spacing w:line="480" w:lineRule="auto"/>
        <w:ind w:firstLine="720"/>
        <w:jc w:val="center"/>
        <w:rPr>
          <w:ins w:id="2" w:author="Michelle Haley" w:date="2014-11-11T21:08:00Z"/>
          <w:rFonts w:ascii="Times New Roman" w:eastAsia="Times New Roman" w:hAnsi="Times New Roman" w:cs="Times New Roman"/>
          <w:sz w:val="24"/>
        </w:rPr>
      </w:pPr>
      <w:r w:rsidRPr="004B143D">
        <w:rPr>
          <w:rFonts w:ascii="Times New Roman" w:eastAsia="Times New Roman" w:hAnsi="Times New Roman" w:cs="Times New Roman"/>
          <w:sz w:val="24"/>
        </w:rPr>
        <w:t>Preferred Difficulty Levels in Novel Computer-Based Tasks</w:t>
      </w:r>
    </w:p>
    <w:p w:rsidR="00353C7C" w:rsidRPr="00353C7C" w:rsidRDefault="00353C7C" w:rsidP="00353C7C">
      <w:pPr>
        <w:pStyle w:val="Normal1"/>
        <w:spacing w:line="480" w:lineRule="auto"/>
        <w:ind w:firstLine="720"/>
        <w:jc w:val="center"/>
        <w:rPr>
          <w:ins w:id="3" w:author="Michelle Haley" w:date="2014-11-11T21:08:00Z"/>
          <w:rFonts w:ascii="Times New Roman" w:hAnsi="Times New Roman"/>
          <w:sz w:val="24"/>
        </w:rPr>
      </w:pPr>
      <w:ins w:id="4" w:author="Michelle Haley" w:date="2014-11-11T21:08:00Z">
        <w:r w:rsidRPr="00353C7C">
          <w:rPr>
            <w:rFonts w:ascii="Times New Roman" w:hAnsi="Times New Roman"/>
            <w:sz w:val="24"/>
          </w:rPr>
          <w:t xml:space="preserve">Thesis presented to the Faculty of </w:t>
        </w:r>
      </w:ins>
    </w:p>
    <w:p w:rsidR="00353C7C" w:rsidRPr="00353C7C" w:rsidRDefault="00353C7C" w:rsidP="00353C7C">
      <w:pPr>
        <w:pStyle w:val="Normal1"/>
        <w:spacing w:line="480" w:lineRule="auto"/>
        <w:ind w:firstLine="720"/>
        <w:jc w:val="center"/>
        <w:rPr>
          <w:ins w:id="5" w:author="Michelle Haley" w:date="2014-11-11T21:08:00Z"/>
          <w:rFonts w:ascii="Times New Roman" w:hAnsi="Times New Roman"/>
          <w:sz w:val="24"/>
        </w:rPr>
      </w:pPr>
      <w:ins w:id="6" w:author="Michelle Haley" w:date="2014-11-11T21:08:00Z">
        <w:r w:rsidRPr="00353C7C">
          <w:rPr>
            <w:rFonts w:ascii="Times New Roman" w:hAnsi="Times New Roman"/>
            <w:sz w:val="24"/>
          </w:rPr>
          <w:t>Notre Dame de Namur University</w:t>
        </w:r>
      </w:ins>
    </w:p>
    <w:p w:rsidR="00353C7C" w:rsidRPr="00353C7C" w:rsidRDefault="00353C7C" w:rsidP="00353C7C">
      <w:pPr>
        <w:pStyle w:val="Normal1"/>
        <w:spacing w:line="480" w:lineRule="auto"/>
        <w:ind w:firstLine="720"/>
        <w:jc w:val="center"/>
        <w:rPr>
          <w:ins w:id="7" w:author="Michelle Haley" w:date="2014-11-11T21:08:00Z"/>
          <w:rFonts w:ascii="Times New Roman" w:hAnsi="Times New Roman"/>
          <w:sz w:val="24"/>
        </w:rPr>
      </w:pPr>
      <w:ins w:id="8" w:author="Michelle Haley" w:date="2014-11-11T21:08:00Z">
        <w:r w:rsidRPr="00353C7C">
          <w:rPr>
            <w:rFonts w:ascii="Times New Roman" w:hAnsi="Times New Roman"/>
            <w:sz w:val="24"/>
          </w:rPr>
          <w:t>In partial fulfillment of the requirements for the degree of</w:t>
        </w:r>
      </w:ins>
    </w:p>
    <w:p w:rsidR="00353C7C" w:rsidRPr="00353C7C" w:rsidRDefault="00353C7C" w:rsidP="00353C7C">
      <w:pPr>
        <w:pStyle w:val="Normal1"/>
        <w:spacing w:line="480" w:lineRule="auto"/>
        <w:ind w:firstLine="720"/>
        <w:jc w:val="center"/>
        <w:rPr>
          <w:ins w:id="9" w:author="Michelle Haley" w:date="2014-11-11T21:08:00Z"/>
          <w:rFonts w:ascii="Times New Roman" w:hAnsi="Times New Roman"/>
          <w:sz w:val="24"/>
        </w:rPr>
      </w:pPr>
      <w:ins w:id="10" w:author="Michelle Haley" w:date="2014-11-11T21:08:00Z">
        <w:r w:rsidRPr="00353C7C">
          <w:rPr>
            <w:rFonts w:ascii="Times New Roman" w:hAnsi="Times New Roman"/>
            <w:sz w:val="24"/>
          </w:rPr>
          <w:t>Masters of Science in Clinical Psychology</w:t>
        </w:r>
      </w:ins>
    </w:p>
    <w:p w:rsidR="00353C7C" w:rsidRPr="00353C7C" w:rsidRDefault="00353C7C" w:rsidP="00353C7C">
      <w:pPr>
        <w:pStyle w:val="Normal1"/>
        <w:spacing w:line="480" w:lineRule="auto"/>
        <w:ind w:firstLine="720"/>
        <w:jc w:val="center"/>
        <w:rPr>
          <w:ins w:id="11" w:author="Michelle Haley" w:date="2014-11-11T21:08:00Z"/>
          <w:rFonts w:ascii="Times New Roman" w:hAnsi="Times New Roman"/>
          <w:sz w:val="24"/>
        </w:rPr>
      </w:pPr>
      <w:proofErr w:type="gramStart"/>
      <w:ins w:id="12" w:author="Michelle Haley" w:date="2014-11-11T21:08:00Z">
        <w:r w:rsidRPr="00353C7C">
          <w:rPr>
            <w:rFonts w:ascii="Times New Roman" w:hAnsi="Times New Roman"/>
            <w:sz w:val="24"/>
          </w:rPr>
          <w:t>by</w:t>
        </w:r>
        <w:proofErr w:type="gramEnd"/>
      </w:ins>
    </w:p>
    <w:p w:rsidR="00353C7C" w:rsidRPr="00353C7C" w:rsidRDefault="00353C7C" w:rsidP="00353C7C">
      <w:pPr>
        <w:pStyle w:val="Normal1"/>
        <w:spacing w:line="480" w:lineRule="auto"/>
        <w:ind w:firstLine="720"/>
        <w:jc w:val="center"/>
        <w:rPr>
          <w:ins w:id="13" w:author="Michelle Haley" w:date="2014-11-11T21:08:00Z"/>
          <w:rFonts w:ascii="Times New Roman" w:hAnsi="Times New Roman"/>
          <w:sz w:val="24"/>
        </w:rPr>
      </w:pPr>
      <w:ins w:id="14" w:author="Michelle Haley" w:date="2014-11-11T21:08:00Z">
        <w:r w:rsidRPr="00353C7C">
          <w:rPr>
            <w:rFonts w:ascii="Times New Roman" w:hAnsi="Times New Roman"/>
            <w:sz w:val="24"/>
          </w:rPr>
          <w:t>Your Name</w:t>
        </w:r>
      </w:ins>
    </w:p>
    <w:p w:rsidR="00353C7C" w:rsidRDefault="00353C7C" w:rsidP="00353C7C">
      <w:pPr>
        <w:pStyle w:val="Normal1"/>
        <w:spacing w:line="480" w:lineRule="auto"/>
        <w:ind w:firstLine="720"/>
        <w:jc w:val="center"/>
        <w:rPr>
          <w:ins w:id="15" w:author="Michelle Haley" w:date="2014-11-11T21:08:00Z"/>
          <w:rFonts w:ascii="Times New Roman" w:hAnsi="Times New Roman"/>
          <w:sz w:val="24"/>
        </w:rPr>
      </w:pPr>
    </w:p>
    <w:p w:rsidR="00353C7C" w:rsidRDefault="00353C7C" w:rsidP="00353C7C">
      <w:pPr>
        <w:pStyle w:val="Normal1"/>
        <w:spacing w:line="480" w:lineRule="auto"/>
        <w:ind w:firstLine="720"/>
        <w:jc w:val="center"/>
        <w:rPr>
          <w:ins w:id="16" w:author="Michelle Haley" w:date="2014-11-11T21:09:00Z"/>
          <w:rFonts w:ascii="Times New Roman" w:hAnsi="Times New Roman"/>
          <w:sz w:val="24"/>
        </w:rPr>
      </w:pPr>
    </w:p>
    <w:p w:rsidR="00353C7C" w:rsidRDefault="00353C7C" w:rsidP="00353C7C">
      <w:pPr>
        <w:pStyle w:val="Normal1"/>
        <w:spacing w:line="480" w:lineRule="auto"/>
        <w:ind w:firstLine="720"/>
        <w:jc w:val="center"/>
        <w:rPr>
          <w:ins w:id="17" w:author="Michelle Haley" w:date="2014-11-11T21:09:00Z"/>
          <w:rFonts w:ascii="Times New Roman" w:hAnsi="Times New Roman"/>
          <w:sz w:val="24"/>
        </w:rPr>
      </w:pPr>
    </w:p>
    <w:p w:rsidR="00353C7C" w:rsidRDefault="00353C7C" w:rsidP="00353C7C">
      <w:pPr>
        <w:pStyle w:val="Normal1"/>
        <w:spacing w:line="480" w:lineRule="auto"/>
        <w:ind w:firstLine="720"/>
        <w:jc w:val="center"/>
        <w:rPr>
          <w:ins w:id="18" w:author="Michelle Haley" w:date="2014-11-11T21:08:00Z"/>
          <w:rFonts w:ascii="Times New Roman" w:hAnsi="Times New Roman"/>
          <w:sz w:val="24"/>
        </w:rPr>
      </w:pPr>
    </w:p>
    <w:p w:rsidR="00353C7C" w:rsidRPr="00353C7C" w:rsidRDefault="00353C7C" w:rsidP="00353C7C">
      <w:pPr>
        <w:pStyle w:val="Normal1"/>
        <w:spacing w:line="480" w:lineRule="auto"/>
        <w:ind w:firstLine="720"/>
        <w:jc w:val="center"/>
        <w:rPr>
          <w:ins w:id="19" w:author="Michelle Haley" w:date="2014-11-11T21:08:00Z"/>
          <w:rFonts w:ascii="Times New Roman" w:hAnsi="Times New Roman"/>
          <w:sz w:val="24"/>
        </w:rPr>
      </w:pPr>
    </w:p>
    <w:p w:rsidR="00353C7C" w:rsidRPr="00353C7C" w:rsidRDefault="00353C7C" w:rsidP="00353C7C">
      <w:pPr>
        <w:pStyle w:val="Normal1"/>
        <w:spacing w:line="480" w:lineRule="auto"/>
        <w:ind w:firstLine="720"/>
        <w:jc w:val="center"/>
        <w:rPr>
          <w:ins w:id="20" w:author="Michelle Haley" w:date="2014-11-11T21:08:00Z"/>
          <w:rFonts w:ascii="Times New Roman" w:hAnsi="Times New Roman"/>
          <w:sz w:val="24"/>
        </w:rPr>
      </w:pPr>
      <w:ins w:id="21" w:author="Michelle Haley" w:date="2014-11-11T21:08:00Z">
        <w:r w:rsidRPr="00353C7C">
          <w:rPr>
            <w:rFonts w:ascii="Times New Roman" w:hAnsi="Times New Roman"/>
            <w:sz w:val="24"/>
          </w:rPr>
          <w:t>Approved by:</w:t>
        </w:r>
      </w:ins>
    </w:p>
    <w:p w:rsidR="00353C7C" w:rsidRPr="00353C7C" w:rsidRDefault="00353C7C" w:rsidP="00353C7C">
      <w:pPr>
        <w:pStyle w:val="Normal1"/>
        <w:spacing w:line="480" w:lineRule="auto"/>
        <w:ind w:firstLine="720"/>
        <w:jc w:val="center"/>
        <w:rPr>
          <w:ins w:id="22" w:author="Michelle Haley" w:date="2014-11-11T21:08:00Z"/>
          <w:rFonts w:ascii="Times New Roman" w:hAnsi="Times New Roman"/>
          <w:sz w:val="24"/>
        </w:rPr>
      </w:pPr>
      <w:ins w:id="23" w:author="Michelle Haley" w:date="2014-11-11T21:08:00Z">
        <w:r w:rsidRPr="00353C7C">
          <w:rPr>
            <w:rFonts w:ascii="Times New Roman" w:hAnsi="Times New Roman"/>
            <w:sz w:val="24"/>
          </w:rPr>
          <w:t>Michele Haley, Ph.D., Chairperson</w:t>
        </w:r>
      </w:ins>
    </w:p>
    <w:p w:rsidR="00353C7C" w:rsidRPr="00353C7C" w:rsidRDefault="00353C7C" w:rsidP="00353C7C">
      <w:pPr>
        <w:pStyle w:val="Normal1"/>
        <w:spacing w:line="480" w:lineRule="auto"/>
        <w:ind w:firstLine="720"/>
        <w:jc w:val="center"/>
        <w:rPr>
          <w:ins w:id="24" w:author="Michelle Haley" w:date="2014-11-11T21:08:00Z"/>
          <w:rFonts w:ascii="Times New Roman" w:hAnsi="Times New Roman"/>
          <w:sz w:val="24"/>
        </w:rPr>
      </w:pPr>
      <w:ins w:id="25" w:author="Michelle Haley" w:date="2014-11-11T21:08:00Z">
        <w:r w:rsidRPr="00353C7C">
          <w:rPr>
            <w:rFonts w:ascii="Times New Roman" w:hAnsi="Times New Roman"/>
            <w:sz w:val="24"/>
          </w:rPr>
          <w:t xml:space="preserve">Matthew Harris, </w:t>
        </w:r>
        <w:proofErr w:type="spellStart"/>
        <w:r w:rsidRPr="00353C7C">
          <w:rPr>
            <w:rFonts w:ascii="Times New Roman" w:hAnsi="Times New Roman"/>
            <w:sz w:val="24"/>
          </w:rPr>
          <w:t>Ph.D</w:t>
        </w:r>
        <w:proofErr w:type="spellEnd"/>
        <w:r w:rsidRPr="00353C7C">
          <w:rPr>
            <w:rFonts w:ascii="Times New Roman" w:hAnsi="Times New Roman"/>
            <w:sz w:val="24"/>
          </w:rPr>
          <w:t>, Chairperson</w:t>
        </w:r>
      </w:ins>
    </w:p>
    <w:p w:rsidR="00353C7C" w:rsidRPr="004B143D" w:rsidRDefault="00353C7C" w:rsidP="00353C7C">
      <w:pPr>
        <w:pStyle w:val="Normal1"/>
        <w:spacing w:line="480" w:lineRule="auto"/>
        <w:ind w:firstLine="720"/>
        <w:jc w:val="center"/>
        <w:rPr>
          <w:rFonts w:ascii="Times New Roman" w:hAnsi="Times New Roman"/>
          <w:sz w:val="24"/>
        </w:rPr>
      </w:pPr>
      <w:ins w:id="26" w:author="Michelle Haley" w:date="2014-11-11T21:08:00Z">
        <w:r w:rsidRPr="00353C7C">
          <w:rPr>
            <w:rFonts w:ascii="Times New Roman" w:hAnsi="Times New Roman"/>
            <w:sz w:val="24"/>
          </w:rPr>
          <w:t>Second Reader, Credential</w:t>
        </w:r>
      </w:ins>
    </w:p>
    <w:p w:rsidR="00BB3C97" w:rsidRPr="004B143D" w:rsidRDefault="00353C7C" w:rsidP="003F373E">
      <w:pPr>
        <w:pStyle w:val="Normal1"/>
        <w:rPr>
          <w:rFonts w:ascii="Times New Roman" w:hAnsi="Times New Roman"/>
          <w:sz w:val="24"/>
        </w:rPr>
      </w:pPr>
      <w:ins w:id="27" w:author="Michelle Haley" w:date="2014-11-11T21:08:00Z">
        <w:r>
          <w:rPr>
            <w:rFonts w:ascii="Times New Roman" w:eastAsia="Times New Roman" w:hAnsi="Times New Roman" w:cs="Times New Roman"/>
            <w:sz w:val="24"/>
          </w:rPr>
          <w:t xml:space="preserve"> </w:t>
        </w:r>
      </w:ins>
    </w:p>
    <w:p w:rsidR="00BB3C97" w:rsidRPr="004B143D" w:rsidRDefault="003F373E">
      <w:pPr>
        <w:pStyle w:val="Normal1"/>
        <w:spacing w:line="480" w:lineRule="auto"/>
        <w:jc w:val="center"/>
        <w:rPr>
          <w:rFonts w:ascii="Times New Roman" w:hAnsi="Times New Roman"/>
          <w:sz w:val="24"/>
        </w:rPr>
      </w:pPr>
      <w:commentRangeStart w:id="28"/>
      <w:r w:rsidRPr="004B143D">
        <w:rPr>
          <w:rFonts w:ascii="Times New Roman" w:eastAsia="Times New Roman" w:hAnsi="Times New Roman" w:cs="Times New Roman"/>
          <w:sz w:val="24"/>
        </w:rPr>
        <w:t>Abstract</w:t>
      </w:r>
      <w:commentRangeEnd w:id="28"/>
      <w:r w:rsidR="00353C7C">
        <w:rPr>
          <w:rStyle w:val="CommentReference"/>
        </w:rPr>
        <w:commentReference w:id="28"/>
      </w:r>
    </w:p>
    <w:p w:rsidR="00BB3C97" w:rsidRPr="004B143D" w:rsidRDefault="003F373E">
      <w:pPr>
        <w:pStyle w:val="Normal1"/>
        <w:spacing w:after="120" w:line="480" w:lineRule="auto"/>
        <w:rPr>
          <w:rFonts w:ascii="Times New Roman" w:hAnsi="Times New Roman"/>
          <w:sz w:val="24"/>
        </w:rPr>
      </w:pPr>
      <w:r w:rsidRPr="004B143D">
        <w:rPr>
          <w:rFonts w:ascii="Times New Roman" w:eastAsia="Times New Roman" w:hAnsi="Times New Roman" w:cs="Times New Roman"/>
          <w:sz w:val="24"/>
        </w:rPr>
        <w:t xml:space="preserve">According to several theories, including Csikszentmihalyi’s theory of flow, the Yerkes-Dodson law, and Vygotsky’s zone of proximal development, </w:t>
      </w:r>
      <w:del w:id="29" w:author="Dr. Brittany Aleshire" w:date="2014-11-08T22:58:00Z">
        <w:r w:rsidRPr="004B143D" w:rsidDel="00E6729A">
          <w:rPr>
            <w:rFonts w:ascii="Times New Roman" w:eastAsia="Times New Roman" w:hAnsi="Times New Roman" w:cs="Times New Roman"/>
            <w:sz w:val="24"/>
          </w:rPr>
          <w:delText xml:space="preserve">we </w:delText>
        </w:r>
      </w:del>
      <w:ins w:id="30" w:author="Dr. Brittany Aleshire" w:date="2014-11-08T22:58:00Z">
        <w:r w:rsidR="00E6729A">
          <w:rPr>
            <w:rFonts w:ascii="Times New Roman" w:eastAsia="Times New Roman" w:hAnsi="Times New Roman" w:cs="Times New Roman"/>
            <w:sz w:val="24"/>
          </w:rPr>
          <w:t>this research investigated</w:t>
        </w:r>
        <w:r w:rsidR="00E6729A" w:rsidRPr="004B143D">
          <w:rPr>
            <w:rFonts w:ascii="Times New Roman" w:eastAsia="Times New Roman" w:hAnsi="Times New Roman" w:cs="Times New Roman"/>
            <w:sz w:val="24"/>
          </w:rPr>
          <w:t xml:space="preserve"> </w:t>
        </w:r>
        <w:r w:rsidR="00E6729A">
          <w:rPr>
            <w:rFonts w:ascii="Times New Roman" w:eastAsia="Times New Roman" w:hAnsi="Times New Roman" w:cs="Times New Roman"/>
            <w:sz w:val="24"/>
          </w:rPr>
          <w:t>whether</w:t>
        </w:r>
      </w:ins>
      <w:del w:id="31" w:author="Dr. Brittany Aleshire" w:date="2014-11-08T22:58:00Z">
        <w:r w:rsidRPr="004B143D" w:rsidDel="00E6729A">
          <w:rPr>
            <w:rFonts w:ascii="Times New Roman" w:eastAsia="Times New Roman" w:hAnsi="Times New Roman" w:cs="Times New Roman"/>
            <w:sz w:val="24"/>
          </w:rPr>
          <w:delText>hypothesized that</w:delText>
        </w:r>
      </w:del>
      <w:r w:rsidRPr="004B143D">
        <w:rPr>
          <w:rFonts w:ascii="Times New Roman" w:eastAsia="Times New Roman" w:hAnsi="Times New Roman" w:cs="Times New Roman"/>
          <w:sz w:val="24"/>
        </w:rPr>
        <w:t xml:space="preserve"> computer users</w:t>
      </w:r>
      <w:del w:id="32" w:author="Dr. Brittany Aleshire" w:date="2014-11-08T22:58:00Z">
        <w:r w:rsidRPr="004B143D" w:rsidDel="00E6729A">
          <w:rPr>
            <w:rFonts w:ascii="Times New Roman" w:eastAsia="Times New Roman" w:hAnsi="Times New Roman" w:cs="Times New Roman"/>
            <w:sz w:val="24"/>
          </w:rPr>
          <w:delText xml:space="preserve"> would</w:delText>
        </w:r>
      </w:del>
      <w:r w:rsidRPr="004B143D">
        <w:rPr>
          <w:rFonts w:ascii="Times New Roman" w:eastAsia="Times New Roman" w:hAnsi="Times New Roman" w:cs="Times New Roman"/>
          <w:sz w:val="24"/>
        </w:rPr>
        <w:t xml:space="preserve"> prefer moderate levels of difficulty when encountering new tasks</w:t>
      </w:r>
      <w:del w:id="33" w:author="Dr. Brittany Aleshire" w:date="2014-11-08T22:59:00Z">
        <w:r w:rsidRPr="004B143D" w:rsidDel="00E6729A">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w:t>
      </w:r>
      <w:ins w:id="34" w:author="Dr. Brittany Aleshire" w:date="2014-11-08T22:59:00Z">
        <w:r w:rsidR="00E6729A">
          <w:rPr>
            <w:rFonts w:ascii="Times New Roman" w:eastAsia="Times New Roman" w:hAnsi="Times New Roman" w:cs="Times New Roman"/>
            <w:sz w:val="24"/>
          </w:rPr>
          <w:t xml:space="preserve">specifically investigating </w:t>
        </w:r>
      </w:ins>
      <w:del w:id="35" w:author="Dr. Brittany Aleshire" w:date="2014-11-08T22:59:00Z">
        <w:r w:rsidRPr="004B143D" w:rsidDel="00E6729A">
          <w:rPr>
            <w:rFonts w:ascii="Times New Roman" w:eastAsia="Times New Roman" w:hAnsi="Times New Roman" w:cs="Times New Roman"/>
            <w:sz w:val="24"/>
          </w:rPr>
          <w:delText>and</w:delText>
        </w:r>
      </w:del>
      <w:r w:rsidRPr="004B143D">
        <w:rPr>
          <w:rFonts w:ascii="Times New Roman" w:eastAsia="Times New Roman" w:hAnsi="Times New Roman" w:cs="Times New Roman"/>
          <w:sz w:val="24"/>
        </w:rPr>
        <w:t xml:space="preserve"> </w:t>
      </w:r>
      <w:ins w:id="36" w:author="Dr. Brittany Aleshire" w:date="2014-11-08T22:59:00Z">
        <w:r w:rsidR="00E6729A">
          <w:rPr>
            <w:rFonts w:ascii="Times New Roman" w:eastAsia="Times New Roman" w:hAnsi="Times New Roman" w:cs="Times New Roman"/>
            <w:sz w:val="24"/>
          </w:rPr>
          <w:t>whether</w:t>
        </w:r>
      </w:ins>
      <w:del w:id="37" w:author="Dr. Brittany Aleshire" w:date="2014-11-08T22:59:00Z">
        <w:r w:rsidRPr="004B143D" w:rsidDel="00E6729A">
          <w:rPr>
            <w:rFonts w:ascii="Times New Roman" w:eastAsia="Times New Roman" w:hAnsi="Times New Roman" w:cs="Times New Roman"/>
            <w:sz w:val="24"/>
          </w:rPr>
          <w:delText>that</w:delText>
        </w:r>
      </w:del>
      <w:r w:rsidRPr="004B143D">
        <w:rPr>
          <w:rFonts w:ascii="Times New Roman" w:eastAsia="Times New Roman" w:hAnsi="Times New Roman" w:cs="Times New Roman"/>
          <w:sz w:val="24"/>
        </w:rPr>
        <w:t xml:space="preserve"> the preferred </w:t>
      </w:r>
      <w:commentRangeStart w:id="38"/>
      <w:r w:rsidRPr="004B143D">
        <w:rPr>
          <w:rFonts w:ascii="Times New Roman" w:eastAsia="Times New Roman" w:hAnsi="Times New Roman" w:cs="Times New Roman"/>
          <w:sz w:val="24"/>
        </w:rPr>
        <w:t xml:space="preserve">percentage correct </w:t>
      </w:r>
      <w:commentRangeEnd w:id="38"/>
      <w:r w:rsidR="00E6729A">
        <w:rPr>
          <w:rStyle w:val="CommentReference"/>
        </w:rPr>
        <w:commentReference w:id="38"/>
      </w:r>
      <w:r w:rsidRPr="004B143D">
        <w:rPr>
          <w:rFonts w:ascii="Times New Roman" w:eastAsia="Times New Roman" w:hAnsi="Times New Roman" w:cs="Times New Roman"/>
          <w:sz w:val="24"/>
        </w:rPr>
        <w:t xml:space="preserve">for </w:t>
      </w:r>
      <w:ins w:id="39" w:author="Dr. Brittany Aleshire" w:date="2014-11-08T22:59:00Z">
        <w:r w:rsidR="00E6729A">
          <w:rPr>
            <w:rFonts w:ascii="Times New Roman" w:eastAsia="Times New Roman" w:hAnsi="Times New Roman" w:cs="Times New Roman"/>
            <w:sz w:val="24"/>
          </w:rPr>
          <w:t>novel</w:t>
        </w:r>
      </w:ins>
      <w:del w:id="40" w:author="Dr. Brittany Aleshire" w:date="2014-11-08T22:59:00Z">
        <w:r w:rsidRPr="004B143D" w:rsidDel="00E6729A">
          <w:rPr>
            <w:rFonts w:ascii="Times New Roman" w:eastAsia="Times New Roman" w:hAnsi="Times New Roman" w:cs="Times New Roman"/>
            <w:sz w:val="24"/>
          </w:rPr>
          <w:delText>these</w:delText>
        </w:r>
      </w:del>
      <w:r w:rsidRPr="004B143D">
        <w:rPr>
          <w:rFonts w:ascii="Times New Roman" w:eastAsia="Times New Roman" w:hAnsi="Times New Roman" w:cs="Times New Roman"/>
          <w:sz w:val="24"/>
        </w:rPr>
        <w:t xml:space="preserve"> tasks would be between 80% and 95</w:t>
      </w:r>
      <w:commentRangeStart w:id="41"/>
      <w:r w:rsidRPr="004B143D">
        <w:rPr>
          <w:rFonts w:ascii="Times New Roman" w:eastAsia="Times New Roman" w:hAnsi="Times New Roman" w:cs="Times New Roman"/>
          <w:sz w:val="24"/>
        </w:rPr>
        <w:t xml:space="preserve">%.  In </w:t>
      </w:r>
      <w:commentRangeEnd w:id="41"/>
      <w:r w:rsidR="00E6729A">
        <w:rPr>
          <w:rStyle w:val="CommentReference"/>
        </w:rPr>
        <w:commentReference w:id="41"/>
      </w:r>
      <w:r w:rsidRPr="004B143D">
        <w:rPr>
          <w:rFonts w:ascii="Times New Roman" w:eastAsia="Times New Roman" w:hAnsi="Times New Roman" w:cs="Times New Roman"/>
          <w:sz w:val="24"/>
        </w:rPr>
        <w:t xml:space="preserve">order to address this hypothesis, the preferred difficulty levels of a young </w:t>
      </w:r>
      <w:del w:id="42" w:author="Dr. Brittany Aleshire" w:date="2014-11-08T23:01:00Z">
        <w:r w:rsidRPr="004B143D" w:rsidDel="00E6729A">
          <w:rPr>
            <w:rFonts w:ascii="Times New Roman" w:eastAsia="Times New Roman" w:hAnsi="Times New Roman" w:cs="Times New Roman"/>
            <w:sz w:val="24"/>
          </w:rPr>
          <w:delText>(</w:delText>
        </w:r>
        <w:r w:rsidRPr="004B143D" w:rsidDel="00E6729A">
          <w:rPr>
            <w:rFonts w:ascii="Times New Roman" w:eastAsia="Times New Roman" w:hAnsi="Times New Roman" w:cs="Times New Roman"/>
            <w:i/>
            <w:sz w:val="24"/>
          </w:rPr>
          <w:delText>n</w:delText>
        </w:r>
        <w:r w:rsidRPr="004B143D" w:rsidDel="00E6729A">
          <w:rPr>
            <w:rFonts w:ascii="Times New Roman" w:eastAsia="Times New Roman" w:hAnsi="Times New Roman" w:cs="Times New Roman"/>
            <w:sz w:val="24"/>
          </w:rPr>
          <w:delText xml:space="preserve"> = 10,</w:delText>
        </w:r>
        <w:r w:rsidRPr="004B143D" w:rsidDel="00E6729A">
          <w:rPr>
            <w:rFonts w:ascii="Times New Roman" w:eastAsia="Times New Roman" w:hAnsi="Times New Roman" w:cs="Times New Roman"/>
            <w:i/>
            <w:sz w:val="24"/>
          </w:rPr>
          <w:delText xml:space="preserve"> </w:delText>
        </w:r>
        <w:r w:rsidRPr="004B143D" w:rsidDel="00E6729A">
          <w:rPr>
            <w:rFonts w:ascii="Times New Roman" w:eastAsia="Times New Roman" w:hAnsi="Times New Roman" w:cs="Times New Roman"/>
            <w:i/>
            <w:color w:val="252525"/>
            <w:sz w:val="24"/>
            <w:highlight w:val="white"/>
          </w:rPr>
          <w:delText>μ</w:delText>
        </w:r>
        <w:r w:rsidRPr="004B143D" w:rsidDel="00E6729A">
          <w:rPr>
            <w:rFonts w:ascii="Times New Roman" w:eastAsia="Times New Roman" w:hAnsi="Times New Roman" w:cs="Times New Roman"/>
            <w:i/>
            <w:color w:val="252525"/>
            <w:sz w:val="24"/>
            <w:highlight w:val="white"/>
            <w:vertAlign w:val="subscript"/>
          </w:rPr>
          <w:delText>age</w:delText>
        </w:r>
        <w:r w:rsidRPr="004B143D" w:rsidDel="00E6729A">
          <w:rPr>
            <w:rFonts w:ascii="Times New Roman" w:eastAsia="Times New Roman" w:hAnsi="Times New Roman" w:cs="Times New Roman"/>
            <w:i/>
            <w:sz w:val="24"/>
          </w:rPr>
          <w:delText xml:space="preserve"> </w:delText>
        </w:r>
        <w:r w:rsidRPr="004B143D" w:rsidDel="00E6729A">
          <w:rPr>
            <w:rFonts w:ascii="Times New Roman" w:eastAsia="Times New Roman" w:hAnsi="Times New Roman" w:cs="Times New Roman"/>
            <w:sz w:val="24"/>
          </w:rPr>
          <w:delText xml:space="preserve">= 29.3) </w:delText>
        </w:r>
      </w:del>
      <w:r w:rsidRPr="004B143D">
        <w:rPr>
          <w:rFonts w:ascii="Times New Roman" w:eastAsia="Times New Roman" w:hAnsi="Times New Roman" w:cs="Times New Roman"/>
          <w:sz w:val="24"/>
        </w:rPr>
        <w:t xml:space="preserve">group of Facebook users were analyzed using three computer-based tasks (one visual, one verbal, and one kinesthetic).  Due to the small dataset there were problems in drawing robust conclusions.  However, there was </w:t>
      </w:r>
      <w:commentRangeStart w:id="43"/>
      <w:r w:rsidRPr="004B143D">
        <w:rPr>
          <w:rFonts w:ascii="Times New Roman" w:eastAsia="Times New Roman" w:hAnsi="Times New Roman" w:cs="Times New Roman"/>
          <w:sz w:val="24"/>
        </w:rPr>
        <w:t xml:space="preserve">growing evidence </w:t>
      </w:r>
      <w:commentRangeEnd w:id="43"/>
      <w:r w:rsidR="00E6729A">
        <w:rPr>
          <w:rStyle w:val="CommentReference"/>
        </w:rPr>
        <w:commentReference w:id="43"/>
      </w:r>
      <w:r w:rsidRPr="004B143D">
        <w:rPr>
          <w:rFonts w:ascii="Times New Roman" w:eastAsia="Times New Roman" w:hAnsi="Times New Roman" w:cs="Times New Roman"/>
          <w:sz w:val="24"/>
        </w:rPr>
        <w:t>of two important conclusions: one,</w:t>
      </w:r>
      <w:commentRangeStart w:id="44"/>
      <w:r w:rsidRPr="004B143D">
        <w:rPr>
          <w:rFonts w:ascii="Times New Roman" w:eastAsia="Times New Roman" w:hAnsi="Times New Roman" w:cs="Times New Roman"/>
          <w:sz w:val="24"/>
        </w:rPr>
        <w:t xml:space="preserve"> learning takes place slowly in the assigned tasks; and two, participants would correct the difficulty level when the percentage correct on a task was too high or too low</w:t>
      </w:r>
      <w:commentRangeEnd w:id="44"/>
      <w:r w:rsidR="00E6729A">
        <w:rPr>
          <w:rStyle w:val="CommentReference"/>
        </w:rPr>
        <w:commentReference w:id="44"/>
      </w:r>
      <w:r w:rsidRPr="004B143D">
        <w:rPr>
          <w:rFonts w:ascii="Times New Roman" w:eastAsia="Times New Roman" w:hAnsi="Times New Roman" w:cs="Times New Roman"/>
          <w:sz w:val="24"/>
        </w:rPr>
        <w:t xml:space="preserve">.  These findings </w:t>
      </w:r>
      <w:del w:id="45" w:author="Dr. Brittany Aleshire" w:date="2014-11-08T23:04:00Z">
        <w:r w:rsidRPr="004B143D" w:rsidDel="00E6729A">
          <w:rPr>
            <w:rFonts w:ascii="Times New Roman" w:eastAsia="Times New Roman" w:hAnsi="Times New Roman" w:cs="Times New Roman"/>
            <w:sz w:val="24"/>
          </w:rPr>
          <w:delText>would</w:delText>
        </w:r>
      </w:del>
      <w:r w:rsidRPr="004B143D">
        <w:rPr>
          <w:rFonts w:ascii="Times New Roman" w:eastAsia="Times New Roman" w:hAnsi="Times New Roman" w:cs="Times New Roman"/>
          <w:sz w:val="24"/>
        </w:rPr>
        <w:t xml:space="preserve"> imply that the tasks are well suited to study in this manner and that users indeed prefer a moderate level of difficulty.  This report describes the pilot study; the full study will be published in Fall </w:t>
      </w:r>
      <w:commentRangeStart w:id="46"/>
      <w:r w:rsidRPr="004B143D">
        <w:rPr>
          <w:rFonts w:ascii="Times New Roman" w:eastAsia="Times New Roman" w:hAnsi="Times New Roman" w:cs="Times New Roman"/>
          <w:sz w:val="24"/>
        </w:rPr>
        <w:t>2014</w:t>
      </w:r>
      <w:commentRangeEnd w:id="46"/>
      <w:r w:rsidR="002918C2">
        <w:rPr>
          <w:rStyle w:val="CommentReference"/>
        </w:rPr>
        <w:commentReference w:id="46"/>
      </w:r>
      <w:r w:rsidRPr="004B143D">
        <w:rPr>
          <w:rFonts w:ascii="Times New Roman" w:eastAsia="Times New Roman" w:hAnsi="Times New Roman" w:cs="Times New Roman"/>
          <w:sz w:val="24"/>
        </w:rPr>
        <w:t xml:space="preserve">.  </w:t>
      </w:r>
    </w:p>
    <w:p w:rsidR="00E6729A" w:rsidRDefault="00E6729A">
      <w:pPr>
        <w:rPr>
          <w:ins w:id="47" w:author="Dr. Brittany Aleshire" w:date="2014-11-08T23:05:00Z"/>
          <w:rFonts w:ascii="Times New Roman" w:hAnsi="Times New Roman"/>
          <w:sz w:val="24"/>
        </w:rPr>
      </w:pPr>
      <w:ins w:id="48" w:author="Dr. Brittany Aleshire" w:date="2014-11-08T23:05:00Z">
        <w:r>
          <w:rPr>
            <w:rFonts w:ascii="Times New Roman" w:hAnsi="Times New Roman"/>
            <w:sz w:val="24"/>
          </w:rPr>
          <w:br w:type="page"/>
        </w:r>
      </w:ins>
    </w:p>
    <w:p w:rsidR="00BB3C97" w:rsidRDefault="00E6729A" w:rsidP="00BC218F">
      <w:pPr>
        <w:pStyle w:val="Normal1"/>
        <w:rPr>
          <w:ins w:id="49" w:author="Dr. Brittany Aleshire" w:date="2014-11-08T23:05:00Z"/>
          <w:rFonts w:ascii="Times New Roman" w:hAnsi="Times New Roman"/>
          <w:sz w:val="24"/>
        </w:rPr>
      </w:pPr>
      <w:ins w:id="50" w:author="Dr. Brittany Aleshire" w:date="2014-11-08T23:05:00Z">
        <w:r>
          <w:rPr>
            <w:rStyle w:val="CommentReference"/>
          </w:rPr>
          <w:commentReference w:id="51"/>
        </w:r>
      </w:ins>
      <w:commentRangeStart w:id="52"/>
      <w:r w:rsidR="003F373E" w:rsidRPr="004B143D">
        <w:rPr>
          <w:rFonts w:ascii="Times New Roman" w:hAnsi="Times New Roman"/>
          <w:sz w:val="24"/>
        </w:rPr>
        <w:br w:type="page"/>
      </w:r>
      <w:commentRangeEnd w:id="52"/>
      <w:r w:rsidR="002F16C7">
        <w:rPr>
          <w:rStyle w:val="CommentReference"/>
          <w:vanish/>
        </w:rPr>
        <w:commentReference w:id="52"/>
      </w:r>
    </w:p>
    <w:p w:rsidR="00E6729A" w:rsidRPr="004B143D" w:rsidRDefault="00E6729A" w:rsidP="00BC218F">
      <w:pPr>
        <w:pStyle w:val="Normal1"/>
        <w:rPr>
          <w:rFonts w:ascii="Times New Roman" w:hAnsi="Times New Roman"/>
          <w:sz w:val="24"/>
        </w:rPr>
      </w:pPr>
    </w:p>
    <w:p w:rsidR="00BB3C97" w:rsidRPr="004B143D" w:rsidRDefault="003F373E">
      <w:pPr>
        <w:pStyle w:val="Normal1"/>
        <w:spacing w:line="480" w:lineRule="auto"/>
        <w:jc w:val="center"/>
        <w:rPr>
          <w:rFonts w:ascii="Times New Roman" w:hAnsi="Times New Roman"/>
          <w:sz w:val="24"/>
        </w:rPr>
      </w:pPr>
      <w:commentRangeStart w:id="53"/>
      <w:commentRangeStart w:id="54"/>
      <w:r w:rsidRPr="004B143D">
        <w:rPr>
          <w:rFonts w:ascii="Times New Roman" w:eastAsia="Times New Roman" w:hAnsi="Times New Roman" w:cs="Times New Roman"/>
          <w:sz w:val="24"/>
        </w:rPr>
        <w:t>Preferred Difficulty Levels in Novel Computer-Based Tasks</w:t>
      </w:r>
      <w:commentRangeEnd w:id="53"/>
      <w:r w:rsidR="00E6729A">
        <w:rPr>
          <w:rStyle w:val="CommentReference"/>
        </w:rPr>
        <w:commentReference w:id="53"/>
      </w:r>
      <w:commentRangeEnd w:id="54"/>
      <w:r w:rsidR="00A57D48">
        <w:rPr>
          <w:rStyle w:val="CommentReference"/>
          <w:vanish/>
        </w:rPr>
        <w:commentReference w:id="54"/>
      </w:r>
    </w:p>
    <w:p w:rsidR="00A30ADF" w:rsidRDefault="00A30ADF">
      <w:pPr>
        <w:pStyle w:val="Normal1"/>
        <w:spacing w:line="480" w:lineRule="auto"/>
        <w:rPr>
          <w:ins w:id="55" w:author="Dr. Brittany Aleshire" w:date="2014-11-08T23:38:00Z"/>
          <w:rFonts w:ascii="Times New Roman" w:eastAsia="Times New Roman" w:hAnsi="Times New Roman" w:cs="Times New Roman"/>
          <w:b/>
          <w:sz w:val="24"/>
        </w:rPr>
      </w:pPr>
      <w:ins w:id="56" w:author="Dr. Brittany Aleshire" w:date="2014-11-08T23:38:00Z">
        <w:r>
          <w:rPr>
            <w:rFonts w:ascii="Times New Roman" w:eastAsia="Times New Roman" w:hAnsi="Times New Roman" w:cs="Times New Roman"/>
            <w:b/>
            <w:sz w:val="24"/>
          </w:rPr>
          <w:t>Insert correct heading here</w:t>
        </w:r>
      </w:ins>
      <w:del w:id="57" w:author="Dr. Brittany Aleshire" w:date="2014-11-08T23:38:00Z">
        <w:r w:rsidR="003F373E" w:rsidRPr="004B143D" w:rsidDel="00A30ADF">
          <w:rPr>
            <w:rFonts w:ascii="Times New Roman" w:eastAsia="Times New Roman" w:hAnsi="Times New Roman" w:cs="Times New Roman"/>
            <w:b/>
            <w:sz w:val="24"/>
          </w:rPr>
          <w:tab/>
        </w:r>
      </w:del>
    </w:p>
    <w:p w:rsidR="00241E0B" w:rsidRDefault="003F373E">
      <w:pPr>
        <w:pStyle w:val="Normal1"/>
        <w:spacing w:line="480" w:lineRule="auto"/>
        <w:ind w:firstLine="720"/>
        <w:rPr>
          <w:rFonts w:ascii="Times New Roman" w:hAnsi="Times New Roman"/>
          <w:sz w:val="24"/>
        </w:rPr>
        <w:pPrChange w:id="58" w:author="Dr. Brittany Aleshire" w:date="2014-11-08T23:38:00Z">
          <w:pPr>
            <w:pStyle w:val="Normal1"/>
            <w:spacing w:line="480" w:lineRule="auto"/>
          </w:pPr>
        </w:pPrChange>
      </w:pPr>
      <w:r w:rsidRPr="004B143D">
        <w:rPr>
          <w:rFonts w:ascii="Times New Roman" w:eastAsia="Times New Roman" w:hAnsi="Times New Roman" w:cs="Times New Roman"/>
          <w:sz w:val="24"/>
        </w:rPr>
        <w:t xml:space="preserve">The search for </w:t>
      </w:r>
      <w:commentRangeStart w:id="59"/>
      <w:r w:rsidRPr="004B143D">
        <w:rPr>
          <w:rFonts w:ascii="Times New Roman" w:eastAsia="Times New Roman" w:hAnsi="Times New Roman" w:cs="Times New Roman"/>
          <w:sz w:val="24"/>
        </w:rPr>
        <w:t xml:space="preserve">interactive fun </w:t>
      </w:r>
      <w:commentRangeEnd w:id="59"/>
      <w:r w:rsidR="00466A39">
        <w:rPr>
          <w:rStyle w:val="CommentReference"/>
        </w:rPr>
        <w:commentReference w:id="59"/>
      </w:r>
      <w:r w:rsidRPr="004B143D">
        <w:rPr>
          <w:rFonts w:ascii="Times New Roman" w:eastAsia="Times New Roman" w:hAnsi="Times New Roman" w:cs="Times New Roman"/>
          <w:sz w:val="24"/>
        </w:rPr>
        <w:t>is a serious pastime of Americans.  Blockbuster video games can gross upwards of $1 billion (“Top 10 highest”, 2012), and the average American gamer spends approximately $140 per year on games (</w:t>
      </w:r>
      <w:r w:rsidRPr="004B143D">
        <w:rPr>
          <w:rFonts w:ascii="Times New Roman" w:eastAsia="Times New Roman" w:hAnsi="Times New Roman" w:cs="Times New Roman"/>
          <w:sz w:val="24"/>
          <w:highlight w:val="white"/>
        </w:rPr>
        <w:t xml:space="preserve">Takahasi, </w:t>
      </w:r>
      <w:commentRangeStart w:id="60"/>
      <w:r w:rsidRPr="004B143D">
        <w:rPr>
          <w:rFonts w:ascii="Times New Roman" w:eastAsia="Times New Roman" w:hAnsi="Times New Roman" w:cs="Times New Roman"/>
          <w:sz w:val="24"/>
          <w:highlight w:val="white"/>
        </w:rPr>
        <w:t>2010</w:t>
      </w:r>
      <w:commentRangeEnd w:id="60"/>
      <w:r w:rsidR="00466A39">
        <w:rPr>
          <w:rStyle w:val="CommentReference"/>
        </w:rPr>
        <w:commentReference w:id="60"/>
      </w:r>
      <w:r w:rsidRPr="004B143D">
        <w:rPr>
          <w:rFonts w:ascii="Times New Roman" w:eastAsia="Times New Roman" w:hAnsi="Times New Roman" w:cs="Times New Roman"/>
          <w:sz w:val="24"/>
        </w:rPr>
        <w:t xml:space="preserve">).   There is obvious financial incentive for video game companies to “corner the market” on </w:t>
      </w:r>
      <w:commentRangeStart w:id="61"/>
      <w:r w:rsidRPr="004B143D">
        <w:rPr>
          <w:rFonts w:ascii="Times New Roman" w:eastAsia="Times New Roman" w:hAnsi="Times New Roman" w:cs="Times New Roman"/>
          <w:sz w:val="24"/>
        </w:rPr>
        <w:t>fun</w:t>
      </w:r>
      <w:commentRangeEnd w:id="61"/>
      <w:r w:rsidR="00466A39">
        <w:rPr>
          <w:rStyle w:val="CommentReference"/>
        </w:rPr>
        <w:commentReference w:id="61"/>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62"/>
      <w:r w:rsidRPr="004B143D">
        <w:rPr>
          <w:rFonts w:ascii="Times New Roman" w:eastAsia="Times New Roman" w:hAnsi="Times New Roman" w:cs="Times New Roman"/>
          <w:sz w:val="24"/>
        </w:rPr>
        <w:t>Corporate America has noticed this trend</w:t>
      </w:r>
      <w:commentRangeEnd w:id="62"/>
      <w:r w:rsidR="00466A39">
        <w:rPr>
          <w:rStyle w:val="CommentReference"/>
        </w:rPr>
        <w:commentReference w:id="62"/>
      </w:r>
      <w:r w:rsidRPr="004B143D">
        <w:rPr>
          <w:rFonts w:ascii="Times New Roman" w:eastAsia="Times New Roman" w:hAnsi="Times New Roman" w:cs="Times New Roman"/>
          <w:sz w:val="24"/>
        </w:rPr>
        <w:t xml:space="preserve">, and has begun to apply the lessons to keeping employees and customers motivated.  Over the last few years, the technique of “gamification” has become mainstream (Amos, 2013).  </w:t>
      </w:r>
      <w:ins w:id="63" w:author="Dr. Brittany Aleshire" w:date="2014-11-08T23:11:00Z">
        <w:r w:rsidR="00466A39">
          <w:rPr>
            <w:rFonts w:ascii="Times New Roman" w:eastAsia="Times New Roman" w:hAnsi="Times New Roman" w:cs="Times New Roman"/>
            <w:sz w:val="24"/>
          </w:rPr>
          <w:t>“</w:t>
        </w:r>
      </w:ins>
      <w:commentRangeStart w:id="64"/>
      <w:r w:rsidRPr="004B143D">
        <w:rPr>
          <w:rFonts w:ascii="Times New Roman" w:eastAsia="Times New Roman" w:hAnsi="Times New Roman" w:cs="Times New Roman"/>
          <w:sz w:val="24"/>
        </w:rPr>
        <w:t>Gamification</w:t>
      </w:r>
      <w:commentRangeEnd w:id="64"/>
      <w:r w:rsidR="00466A39">
        <w:rPr>
          <w:rStyle w:val="CommentReference"/>
        </w:rPr>
        <w:commentReference w:id="64"/>
      </w:r>
      <w:ins w:id="65" w:author="Dr. Brittany Aleshire" w:date="2014-11-08T23:11: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involves </w:t>
      </w:r>
      <w:ins w:id="66" w:author="Dr. Brittany Aleshire" w:date="2014-11-08T23:12:00Z">
        <w:r w:rsidR="00466A39">
          <w:rPr>
            <w:rFonts w:ascii="Times New Roman" w:eastAsia="Times New Roman" w:hAnsi="Times New Roman" w:cs="Times New Roman"/>
            <w:sz w:val="24"/>
          </w:rPr>
          <w:t xml:space="preserve">the </w:t>
        </w:r>
      </w:ins>
      <w:r w:rsidRPr="004B143D">
        <w:rPr>
          <w:rFonts w:ascii="Times New Roman" w:eastAsia="Times New Roman" w:hAnsi="Times New Roman" w:cs="Times New Roman"/>
          <w:sz w:val="24"/>
        </w:rPr>
        <w:t>add</w:t>
      </w:r>
      <w:ins w:id="67" w:author="Dr. Brittany Aleshire" w:date="2014-11-08T23:12:00Z">
        <w:r w:rsidR="00466A39">
          <w:rPr>
            <w:rFonts w:ascii="Times New Roman" w:eastAsia="Times New Roman" w:hAnsi="Times New Roman" w:cs="Times New Roman"/>
            <w:sz w:val="24"/>
          </w:rPr>
          <w:t>ition</w:t>
        </w:r>
      </w:ins>
      <w:del w:id="68" w:author="Dr. Brittany Aleshire" w:date="2014-11-08T23:12:00Z">
        <w:r w:rsidRPr="004B143D" w:rsidDel="00466A39">
          <w:rPr>
            <w:rFonts w:ascii="Times New Roman" w:eastAsia="Times New Roman" w:hAnsi="Times New Roman" w:cs="Times New Roman"/>
            <w:sz w:val="24"/>
          </w:rPr>
          <w:delText>ing</w:delText>
        </w:r>
      </w:del>
      <w:r w:rsidRPr="004B143D">
        <w:rPr>
          <w:rFonts w:ascii="Times New Roman" w:eastAsia="Times New Roman" w:hAnsi="Times New Roman" w:cs="Times New Roman"/>
          <w:sz w:val="24"/>
        </w:rPr>
        <w:t xml:space="preserve"> </w:t>
      </w:r>
      <w:ins w:id="69" w:author="Dr. Brittany Aleshire" w:date="2014-11-08T23:12:00Z">
        <w:r w:rsidR="00466A39">
          <w:rPr>
            <w:rFonts w:ascii="Times New Roman" w:eastAsia="Times New Roman" w:hAnsi="Times New Roman" w:cs="Times New Roman"/>
            <w:sz w:val="24"/>
          </w:rPr>
          <w:t xml:space="preserve">of </w:t>
        </w:r>
      </w:ins>
      <w:r w:rsidRPr="004B143D">
        <w:rPr>
          <w:rFonts w:ascii="Times New Roman" w:eastAsia="Times New Roman" w:hAnsi="Times New Roman" w:cs="Times New Roman"/>
          <w:sz w:val="24"/>
        </w:rPr>
        <w:t xml:space="preserve">the </w:t>
      </w:r>
      <w:ins w:id="70" w:author="Dr. Brittany Aleshire" w:date="2014-11-08T23:12:00Z">
        <w:r w:rsidR="00466A39">
          <w:rPr>
            <w:rFonts w:ascii="Times New Roman" w:eastAsia="Times New Roman" w:hAnsi="Times New Roman" w:cs="Times New Roman"/>
            <w:sz w:val="24"/>
          </w:rPr>
          <w:t>game-like features</w:t>
        </w:r>
      </w:ins>
      <w:del w:id="71" w:author="Dr. Brittany Aleshire" w:date="2014-11-08T23:12:00Z">
        <w:r w:rsidRPr="004B143D" w:rsidDel="00466A39">
          <w:rPr>
            <w:rFonts w:ascii="Times New Roman" w:eastAsia="Times New Roman" w:hAnsi="Times New Roman" w:cs="Times New Roman"/>
            <w:sz w:val="24"/>
          </w:rPr>
          <w:delText>trappings of games</w:delText>
        </w:r>
      </w:del>
      <w:r w:rsidRPr="004B143D">
        <w:rPr>
          <w:rFonts w:ascii="Times New Roman" w:eastAsia="Times New Roman" w:hAnsi="Times New Roman" w:cs="Times New Roman"/>
          <w:sz w:val="24"/>
        </w:rPr>
        <w:t xml:space="preserve">, such as points, </w:t>
      </w:r>
      <w:ins w:id="72"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badges,</w:t>
      </w:r>
      <w:ins w:id="73"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w:t>
      </w:r>
      <w:ins w:id="74"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levels</w:t>
      </w:r>
      <w:ins w:id="75"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and </w:t>
      </w:r>
      <w:ins w:id="76"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achievements,</w:t>
      </w:r>
      <w:ins w:id="77" w:author="Dr. Brittany Aleshire" w:date="2014-11-08T23:13: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to</w:t>
      </w:r>
      <w:ins w:id="78" w:author="Dr. Brittany Aleshire" w:date="2014-11-08T23:13:00Z">
        <w:r w:rsidR="00466A39">
          <w:rPr>
            <w:rFonts w:ascii="Times New Roman" w:eastAsia="Times New Roman" w:hAnsi="Times New Roman" w:cs="Times New Roman"/>
            <w:sz w:val="24"/>
          </w:rPr>
          <w:t xml:space="preserve"> the performance of</w:t>
        </w:r>
      </w:ins>
      <w:r w:rsidRPr="004B143D">
        <w:rPr>
          <w:rFonts w:ascii="Times New Roman" w:eastAsia="Times New Roman" w:hAnsi="Times New Roman" w:cs="Times New Roman"/>
          <w:sz w:val="24"/>
        </w:rPr>
        <w:t xml:space="preserve"> actions </w:t>
      </w:r>
      <w:commentRangeStart w:id="79"/>
      <w:ins w:id="80" w:author="Dr. Brittany Aleshire" w:date="2014-11-08T23:13:00Z">
        <w:r w:rsidR="00466A39">
          <w:rPr>
            <w:rFonts w:ascii="Times New Roman" w:eastAsia="Times New Roman" w:hAnsi="Times New Roman" w:cs="Times New Roman"/>
            <w:sz w:val="24"/>
          </w:rPr>
          <w:t>or the achievement of</w:t>
        </w:r>
      </w:ins>
      <w:del w:id="81" w:author="Dr. Brittany Aleshire" w:date="2014-11-08T23:13:00Z">
        <w:r w:rsidRPr="004B143D" w:rsidDel="00466A39">
          <w:rPr>
            <w:rFonts w:ascii="Times New Roman" w:eastAsia="Times New Roman" w:hAnsi="Times New Roman" w:cs="Times New Roman"/>
            <w:sz w:val="24"/>
          </w:rPr>
          <w:delText>and</w:delText>
        </w:r>
      </w:del>
      <w:r w:rsidRPr="004B143D">
        <w:rPr>
          <w:rFonts w:ascii="Times New Roman" w:eastAsia="Times New Roman" w:hAnsi="Times New Roman" w:cs="Times New Roman"/>
          <w:sz w:val="24"/>
        </w:rPr>
        <w:t xml:space="preserve"> </w:t>
      </w:r>
      <w:r w:rsidR="00BC218F" w:rsidRPr="004B143D">
        <w:rPr>
          <w:rFonts w:ascii="Times New Roman" w:eastAsia="Times New Roman" w:hAnsi="Times New Roman" w:cs="Times New Roman"/>
          <w:sz w:val="24"/>
        </w:rPr>
        <w:t>relationship</w:t>
      </w:r>
      <w:del w:id="82" w:author="Dr. Brittany Aleshire" w:date="2014-11-08T23:13:00Z">
        <w:r w:rsidR="00BC218F" w:rsidRPr="004B143D" w:rsidDel="00466A39">
          <w:rPr>
            <w:rFonts w:ascii="Times New Roman" w:eastAsia="Times New Roman" w:hAnsi="Times New Roman" w:cs="Times New Roman"/>
            <w:sz w:val="24"/>
          </w:rPr>
          <w:delText>s</w:delText>
        </w:r>
      </w:del>
      <w:commentRangeEnd w:id="79"/>
      <w:r w:rsidR="00466A39">
        <w:rPr>
          <w:rStyle w:val="CommentReference"/>
        </w:rPr>
        <w:commentReference w:id="79"/>
      </w:r>
      <w:r w:rsidR="00BC218F" w:rsidRPr="004B143D">
        <w:rPr>
          <w:rFonts w:ascii="Times New Roman" w:eastAsia="Times New Roman" w:hAnsi="Times New Roman" w:cs="Times New Roman"/>
          <w:sz w:val="24"/>
        </w:rPr>
        <w:t>, which</w:t>
      </w:r>
      <w:r w:rsidRPr="004B143D">
        <w:rPr>
          <w:rFonts w:ascii="Times New Roman" w:eastAsia="Times New Roman" w:hAnsi="Times New Roman" w:cs="Times New Roman"/>
          <w:sz w:val="24"/>
        </w:rPr>
        <w:t xml:space="preserve"> </w:t>
      </w:r>
      <w:ins w:id="83" w:author="Dr. Brittany Aleshire" w:date="2014-11-08T23:13:00Z">
        <w:r w:rsidR="00466A39">
          <w:rPr>
            <w:rFonts w:ascii="Times New Roman" w:eastAsia="Times New Roman" w:hAnsi="Times New Roman" w:cs="Times New Roman"/>
            <w:sz w:val="24"/>
          </w:rPr>
          <w:t xml:space="preserve">would </w:t>
        </w:r>
      </w:ins>
      <w:r w:rsidRPr="004B143D">
        <w:rPr>
          <w:rFonts w:ascii="Times New Roman" w:eastAsia="Times New Roman" w:hAnsi="Times New Roman" w:cs="Times New Roman"/>
          <w:sz w:val="24"/>
        </w:rPr>
        <w:t xml:space="preserve">ordinarily lack such </w:t>
      </w:r>
      <w:ins w:id="84" w:author="Dr. Brittany Aleshire" w:date="2014-11-08T23:14:00Z">
        <w:r w:rsidR="00466A39">
          <w:rPr>
            <w:rFonts w:ascii="Times New Roman" w:eastAsia="Times New Roman" w:hAnsi="Times New Roman" w:cs="Times New Roman"/>
            <w:sz w:val="24"/>
          </w:rPr>
          <w:t>incentives</w:t>
        </w:r>
      </w:ins>
      <w:del w:id="85" w:author="Dr. Brittany Aleshire" w:date="2014-11-08T23:14:00Z">
        <w:r w:rsidRPr="004B143D" w:rsidDel="00466A39">
          <w:rPr>
            <w:rFonts w:ascii="Times New Roman" w:eastAsia="Times New Roman" w:hAnsi="Times New Roman" w:cs="Times New Roman"/>
            <w:sz w:val="24"/>
          </w:rPr>
          <w:delText>trappings</w:delText>
        </w:r>
      </w:del>
      <w:r w:rsidRPr="004B143D">
        <w:rPr>
          <w:rFonts w:ascii="Times New Roman" w:eastAsia="Times New Roman" w:hAnsi="Times New Roman" w:cs="Times New Roman"/>
          <w:sz w:val="24"/>
        </w:rPr>
        <w:t xml:space="preserve">.  For instance, the </w:t>
      </w:r>
      <w:commentRangeStart w:id="86"/>
      <w:r w:rsidRPr="004B143D">
        <w:rPr>
          <w:rFonts w:ascii="Times New Roman" w:eastAsia="Times New Roman" w:hAnsi="Times New Roman" w:cs="Times New Roman"/>
          <w:sz w:val="24"/>
        </w:rPr>
        <w:t xml:space="preserve">website </w:t>
      </w:r>
      <w:commentRangeStart w:id="87"/>
      <w:r w:rsidR="00F13C7C" w:rsidRPr="00F13C7C">
        <w:fldChar w:fldCharType="begin"/>
      </w:r>
      <w:r w:rsidR="00E6729A">
        <w:instrText xml:space="preserve"> HYPERLINK "http://www.duolingo.com" \h </w:instrText>
      </w:r>
      <w:r w:rsidR="00F13C7C" w:rsidRPr="00F13C7C">
        <w:fldChar w:fldCharType="separate"/>
      </w:r>
      <w:r w:rsidRPr="004B143D">
        <w:rPr>
          <w:rFonts w:ascii="Times New Roman" w:eastAsia="Times New Roman" w:hAnsi="Times New Roman" w:cs="Times New Roman"/>
          <w:sz w:val="24"/>
          <w:u w:val="single"/>
        </w:rPr>
        <w:t>www.duolingo</w:t>
      </w:r>
      <w:r w:rsidRPr="004B143D">
        <w:rPr>
          <w:rFonts w:ascii="Times New Roman" w:eastAsia="Times New Roman" w:hAnsi="Times New Roman" w:cs="Times New Roman"/>
          <w:sz w:val="24"/>
          <w:u w:val="single"/>
        </w:rPr>
        <w:t>.</w:t>
      </w:r>
      <w:r w:rsidRPr="004B143D">
        <w:rPr>
          <w:rFonts w:ascii="Times New Roman" w:eastAsia="Times New Roman" w:hAnsi="Times New Roman" w:cs="Times New Roman"/>
          <w:sz w:val="24"/>
          <w:u w:val="single"/>
        </w:rPr>
        <w:t>com</w:t>
      </w:r>
      <w:r w:rsidR="00F13C7C">
        <w:rPr>
          <w:rFonts w:ascii="Times New Roman" w:eastAsia="Times New Roman" w:hAnsi="Times New Roman" w:cs="Times New Roman"/>
          <w:sz w:val="24"/>
          <w:u w:val="single"/>
        </w:rPr>
        <w:fldChar w:fldCharType="end"/>
      </w:r>
      <w:commentRangeEnd w:id="86"/>
      <w:r w:rsidR="00BF7B3B">
        <w:rPr>
          <w:rStyle w:val="CommentReference"/>
          <w:vanish/>
        </w:rPr>
        <w:commentReference w:id="86"/>
      </w:r>
      <w:r w:rsidRPr="004B143D">
        <w:rPr>
          <w:rFonts w:ascii="Times New Roman" w:eastAsia="Times New Roman" w:hAnsi="Times New Roman" w:cs="Times New Roman"/>
          <w:sz w:val="24"/>
        </w:rPr>
        <w:t xml:space="preserve">, </w:t>
      </w:r>
      <w:commentRangeEnd w:id="87"/>
      <w:r w:rsidR="00466A39">
        <w:rPr>
          <w:rStyle w:val="CommentReference"/>
        </w:rPr>
        <w:commentReference w:id="87"/>
      </w:r>
      <w:ins w:id="88" w:author="Dr. Brittany Aleshire" w:date="2014-11-08T23:15: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a free resource for language learning</w:t>
      </w:r>
      <w:ins w:id="89" w:author="Dr. Brittany Aleshire" w:date="2014-11-08T23:15:00Z">
        <w:r w:rsidR="00466A39">
          <w:rPr>
            <w:rFonts w:ascii="Times New Roman" w:eastAsia="Times New Roman" w:hAnsi="Times New Roman" w:cs="Times New Roman"/>
            <w:sz w:val="24"/>
          </w:rPr>
          <w:t>)</w:t>
        </w:r>
      </w:ins>
      <w:del w:id="90" w:author="Dr. Brittany Aleshire" w:date="2014-11-08T23:15:00Z">
        <w:r w:rsidRPr="004B143D" w:rsidDel="00466A39">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rewards a user with points for every completed exercise.  If a user achieves a certain point total, that user’s level </w:t>
      </w:r>
      <w:commentRangeStart w:id="91"/>
      <w:r w:rsidRPr="004B143D">
        <w:rPr>
          <w:rFonts w:ascii="Times New Roman" w:eastAsia="Times New Roman" w:hAnsi="Times New Roman" w:cs="Times New Roman"/>
          <w:sz w:val="24"/>
        </w:rPr>
        <w:t>increases</w:t>
      </w:r>
      <w:commentRangeEnd w:id="91"/>
      <w:r w:rsidR="00466A39">
        <w:rPr>
          <w:rStyle w:val="CommentReference"/>
        </w:rPr>
        <w:commentReference w:id="91"/>
      </w:r>
      <w:r w:rsidRPr="004B143D">
        <w:rPr>
          <w:rFonts w:ascii="Times New Roman" w:eastAsia="Times New Roman" w:hAnsi="Times New Roman" w:cs="Times New Roman"/>
          <w:sz w:val="24"/>
        </w:rPr>
        <w:t xml:space="preserve">.  </w:t>
      </w:r>
      <w:ins w:id="92" w:author="Dr. Brittany Aleshire" w:date="2014-11-08T23:16:00Z">
        <w:r w:rsidR="00DF0713">
          <w:rPr>
            <w:rFonts w:ascii="Times New Roman" w:eastAsia="Times New Roman" w:hAnsi="Times New Roman" w:cs="Times New Roman"/>
            <w:sz w:val="24"/>
          </w:rPr>
          <w:t>Additionally,</w:t>
        </w:r>
      </w:ins>
      <w:del w:id="93" w:author="Dr. Brittany Aleshire" w:date="2014-11-08T23:16:00Z">
        <w:r w:rsidRPr="004B143D" w:rsidDel="00DF0713">
          <w:rPr>
            <w:rFonts w:ascii="Times New Roman" w:eastAsia="Times New Roman" w:hAnsi="Times New Roman" w:cs="Times New Roman"/>
            <w:sz w:val="24"/>
          </w:rPr>
          <w:delText>Some</w:delText>
        </w:r>
      </w:del>
      <w:r w:rsidRPr="004B143D">
        <w:rPr>
          <w:rFonts w:ascii="Times New Roman" w:eastAsia="Times New Roman" w:hAnsi="Times New Roman" w:cs="Times New Roman"/>
          <w:sz w:val="24"/>
        </w:rPr>
        <w:t xml:space="preserve"> companies </w:t>
      </w:r>
      <w:ins w:id="94" w:author="Dr. Brittany Aleshire" w:date="2014-11-08T23:16:00Z">
        <w:r w:rsidR="00DF0713">
          <w:rPr>
            <w:rFonts w:ascii="Times New Roman" w:eastAsia="Times New Roman" w:hAnsi="Times New Roman" w:cs="Times New Roman"/>
            <w:sz w:val="24"/>
          </w:rPr>
          <w:t>have begu</w:t>
        </w:r>
      </w:ins>
      <w:ins w:id="95" w:author="Dr. Brittany Aleshire" w:date="2014-11-08T23:17:00Z">
        <w:r w:rsidR="00DF0713">
          <w:rPr>
            <w:rFonts w:ascii="Times New Roman" w:eastAsia="Times New Roman" w:hAnsi="Times New Roman" w:cs="Times New Roman"/>
            <w:sz w:val="24"/>
          </w:rPr>
          <w:t xml:space="preserve">n to </w:t>
        </w:r>
      </w:ins>
      <w:r w:rsidRPr="004B143D">
        <w:rPr>
          <w:rFonts w:ascii="Times New Roman" w:eastAsia="Times New Roman" w:hAnsi="Times New Roman" w:cs="Times New Roman"/>
          <w:sz w:val="24"/>
        </w:rPr>
        <w:t xml:space="preserve">use gamification to create </w:t>
      </w:r>
      <w:ins w:id="96" w:author="Dr. Brittany Aleshire" w:date="2014-11-08T23:17:00Z">
        <w:r w:rsidR="00DF0713">
          <w:rPr>
            <w:rFonts w:ascii="Times New Roman" w:eastAsia="Times New Roman" w:hAnsi="Times New Roman" w:cs="Times New Roman"/>
            <w:sz w:val="24"/>
          </w:rPr>
          <w:t xml:space="preserve">employee </w:t>
        </w:r>
      </w:ins>
      <w:r w:rsidR="00BC218F" w:rsidRPr="004B143D">
        <w:rPr>
          <w:rFonts w:ascii="Times New Roman" w:eastAsia="Times New Roman" w:hAnsi="Times New Roman" w:cs="Times New Roman"/>
          <w:sz w:val="24"/>
        </w:rPr>
        <w:t>incentives</w:t>
      </w:r>
      <w:ins w:id="97" w:author="Dr. Brittany Aleshire" w:date="2014-11-08T23:17:00Z">
        <w:r w:rsidR="00DF0713">
          <w:rPr>
            <w:rFonts w:ascii="Times New Roman" w:eastAsia="Times New Roman" w:hAnsi="Times New Roman" w:cs="Times New Roman"/>
            <w:sz w:val="24"/>
          </w:rPr>
          <w:t xml:space="preserve"> in order to </w:t>
        </w:r>
      </w:ins>
      <w:del w:id="98" w:author="Dr. Brittany Aleshire" w:date="2014-11-08T23:17:00Z">
        <w:r w:rsidR="00BC218F" w:rsidRPr="004B143D" w:rsidDel="00DF0713">
          <w:rPr>
            <w:rFonts w:ascii="Times New Roman" w:eastAsia="Times New Roman" w:hAnsi="Times New Roman" w:cs="Times New Roman"/>
            <w:sz w:val="24"/>
          </w:rPr>
          <w:delText>, which</w:delText>
        </w:r>
      </w:del>
      <w:r w:rsidRPr="004B143D">
        <w:rPr>
          <w:rFonts w:ascii="Times New Roman" w:eastAsia="Times New Roman" w:hAnsi="Times New Roman" w:cs="Times New Roman"/>
          <w:sz w:val="24"/>
        </w:rPr>
        <w:t xml:space="preserve"> increase the productivity of employees (Silverman, </w:t>
      </w:r>
      <w:commentRangeStart w:id="99"/>
      <w:r w:rsidRPr="004B143D">
        <w:rPr>
          <w:rFonts w:ascii="Times New Roman" w:eastAsia="Times New Roman" w:hAnsi="Times New Roman" w:cs="Times New Roman"/>
          <w:sz w:val="24"/>
        </w:rPr>
        <w:t>2013</w:t>
      </w:r>
      <w:commentRangeEnd w:id="99"/>
      <w:r w:rsidR="00DF0713">
        <w:rPr>
          <w:rStyle w:val="CommentReference"/>
        </w:rPr>
        <w:commentReference w:id="99"/>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del w:id="100" w:author="Dr. Brittany Aleshire" w:date="2014-11-08T23:20:00Z">
        <w:r w:rsidRPr="004B143D" w:rsidDel="00DF0713">
          <w:rPr>
            <w:rFonts w:ascii="Times New Roman" w:eastAsia="Times New Roman" w:hAnsi="Times New Roman" w:cs="Times New Roman"/>
            <w:sz w:val="24"/>
          </w:rPr>
          <w:delText xml:space="preserve">However, this begs the question - </w:delText>
        </w:r>
      </w:del>
      <w:proofErr w:type="gramStart"/>
      <w:r w:rsidRPr="004B143D">
        <w:rPr>
          <w:rFonts w:ascii="Times New Roman" w:eastAsia="Times New Roman" w:hAnsi="Times New Roman" w:cs="Times New Roman"/>
          <w:sz w:val="24"/>
        </w:rPr>
        <w:t>what</w:t>
      </w:r>
      <w:proofErr w:type="gramEnd"/>
      <w:r w:rsidRPr="004B143D">
        <w:rPr>
          <w:rFonts w:ascii="Times New Roman" w:eastAsia="Times New Roman" w:hAnsi="Times New Roman" w:cs="Times New Roman"/>
          <w:sz w:val="24"/>
        </w:rPr>
        <w:t xml:space="preserve"> do we mean by “fun”?  This paper will examine three different theories of fun and optimal experience</w:t>
      </w:r>
      <w:del w:id="101" w:author="Dr. Brittany Aleshire" w:date="2014-11-08T23:23:00Z">
        <w:r w:rsidRPr="004B143D" w:rsidDel="00DF0713">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and</w:t>
      </w:r>
      <w:del w:id="102" w:author="Dr. Brittany Aleshire" w:date="2014-11-08T23:23:00Z">
        <w:r w:rsidRPr="004B143D" w:rsidDel="00DF0713">
          <w:rPr>
            <w:rFonts w:ascii="Times New Roman" w:eastAsia="Times New Roman" w:hAnsi="Times New Roman" w:cs="Times New Roman"/>
            <w:sz w:val="24"/>
          </w:rPr>
          <w:delText xml:space="preserve"> it</w:delText>
        </w:r>
      </w:del>
      <w:r w:rsidRPr="004B143D">
        <w:rPr>
          <w:rFonts w:ascii="Times New Roman" w:eastAsia="Times New Roman" w:hAnsi="Times New Roman" w:cs="Times New Roman"/>
          <w:sz w:val="24"/>
        </w:rPr>
        <w:t xml:space="preserve"> will </w:t>
      </w:r>
      <w:ins w:id="103" w:author="Dr. Brittany Aleshire" w:date="2014-11-08T23:23:00Z">
        <w:r w:rsidR="00DF0713">
          <w:rPr>
            <w:rFonts w:ascii="Times New Roman" w:eastAsia="Times New Roman" w:hAnsi="Times New Roman" w:cs="Times New Roman"/>
            <w:sz w:val="24"/>
          </w:rPr>
          <w:t>demonstrate</w:t>
        </w:r>
      </w:ins>
      <w:del w:id="104" w:author="Dr. Brittany Aleshire" w:date="2014-11-08T23:23:00Z">
        <w:r w:rsidRPr="004B143D" w:rsidDel="00DF0713">
          <w:rPr>
            <w:rFonts w:ascii="Times New Roman" w:eastAsia="Times New Roman" w:hAnsi="Times New Roman" w:cs="Times New Roman"/>
            <w:sz w:val="24"/>
          </w:rPr>
          <w:delText>show</w:delText>
        </w:r>
      </w:del>
      <w:r w:rsidRPr="004B143D">
        <w:rPr>
          <w:rFonts w:ascii="Times New Roman" w:eastAsia="Times New Roman" w:hAnsi="Times New Roman" w:cs="Times New Roman"/>
          <w:sz w:val="24"/>
        </w:rPr>
        <w:t xml:space="preserve"> that </w:t>
      </w:r>
      <w:ins w:id="105" w:author="Dr. Brittany Aleshire" w:date="2014-11-08T23:24:00Z">
        <w:r w:rsidR="00DF0713">
          <w:rPr>
            <w:rFonts w:ascii="Times New Roman" w:eastAsia="Times New Roman" w:hAnsi="Times New Roman" w:cs="Times New Roman"/>
            <w:sz w:val="24"/>
          </w:rPr>
          <w:t>they</w:t>
        </w:r>
      </w:ins>
      <w:del w:id="106" w:author="Dr. Brittany Aleshire" w:date="2014-11-08T23:24:00Z">
        <w:r w:rsidRPr="004B143D" w:rsidDel="00DF0713">
          <w:rPr>
            <w:rFonts w:ascii="Times New Roman" w:eastAsia="Times New Roman" w:hAnsi="Times New Roman" w:cs="Times New Roman"/>
            <w:sz w:val="24"/>
          </w:rPr>
          <w:delText>all t</w:delText>
        </w:r>
      </w:del>
      <w:del w:id="107" w:author="Dr. Brittany Aleshire" w:date="2014-11-08T23:23:00Z">
        <w:r w:rsidRPr="004B143D" w:rsidDel="00DF0713">
          <w:rPr>
            <w:rFonts w:ascii="Times New Roman" w:eastAsia="Times New Roman" w:hAnsi="Times New Roman" w:cs="Times New Roman"/>
            <w:sz w:val="24"/>
          </w:rPr>
          <w:delText xml:space="preserve">hree </w:delText>
        </w:r>
      </w:del>
      <w:ins w:id="108" w:author="Dr. Brittany Aleshire" w:date="2014-11-08T23:23:00Z">
        <w:r w:rsidR="00DF0713">
          <w:rPr>
            <w:rFonts w:ascii="Times New Roman" w:eastAsia="Times New Roman" w:hAnsi="Times New Roman" w:cs="Times New Roman"/>
            <w:sz w:val="24"/>
          </w:rPr>
          <w:t xml:space="preserve"> </w:t>
        </w:r>
      </w:ins>
      <w:r w:rsidRPr="004B143D">
        <w:rPr>
          <w:rFonts w:ascii="Times New Roman" w:eastAsia="Times New Roman" w:hAnsi="Times New Roman" w:cs="Times New Roman"/>
          <w:sz w:val="24"/>
        </w:rPr>
        <w:t>predict a similar phenomenon: preferred difficulty level</w:t>
      </w:r>
      <w:commentRangeStart w:id="109"/>
      <w:r w:rsidRPr="004B143D">
        <w:rPr>
          <w:rFonts w:ascii="Times New Roman" w:eastAsia="Times New Roman" w:hAnsi="Times New Roman" w:cs="Times New Roman"/>
          <w:sz w:val="24"/>
        </w:rPr>
        <w:t xml:space="preserve"> expressed </w:t>
      </w:r>
      <w:commentRangeEnd w:id="109"/>
      <w:r w:rsidR="00DF0713">
        <w:rPr>
          <w:rStyle w:val="CommentReference"/>
        </w:rPr>
        <w:commentReference w:id="109"/>
      </w:r>
      <w:r w:rsidRPr="004B143D">
        <w:rPr>
          <w:rFonts w:ascii="Times New Roman" w:eastAsia="Times New Roman" w:hAnsi="Times New Roman" w:cs="Times New Roman"/>
          <w:sz w:val="24"/>
        </w:rPr>
        <w:t>by the user should be high enough to be interesting</w:t>
      </w:r>
      <w:del w:id="110" w:author="Dr. Brittany Aleshire" w:date="2014-11-08T23:24:00Z">
        <w:r w:rsidRPr="004B143D" w:rsidDel="00DF0713">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but not so high as to </w:t>
      </w:r>
      <w:commentRangeStart w:id="111"/>
      <w:r w:rsidRPr="004B143D">
        <w:rPr>
          <w:rFonts w:ascii="Times New Roman" w:eastAsia="Times New Roman" w:hAnsi="Times New Roman" w:cs="Times New Roman"/>
          <w:sz w:val="24"/>
        </w:rPr>
        <w:t xml:space="preserve">be </w:t>
      </w:r>
      <w:commentRangeStart w:id="112"/>
      <w:r w:rsidRPr="004B143D">
        <w:rPr>
          <w:rFonts w:ascii="Times New Roman" w:eastAsia="Times New Roman" w:hAnsi="Times New Roman" w:cs="Times New Roman"/>
          <w:sz w:val="24"/>
        </w:rPr>
        <w:t>impossible</w:t>
      </w:r>
      <w:commentRangeEnd w:id="112"/>
      <w:r w:rsidR="00BE01BC">
        <w:rPr>
          <w:rStyle w:val="CommentReference"/>
        </w:rPr>
        <w:commentReference w:id="112"/>
      </w:r>
      <w:commentRangeEnd w:id="111"/>
      <w:r w:rsidR="009C439E">
        <w:rPr>
          <w:rStyle w:val="CommentReference"/>
          <w:vanish/>
        </w:rPr>
        <w:commentReference w:id="111"/>
      </w:r>
      <w:r w:rsidRPr="004B143D">
        <w:rPr>
          <w:rFonts w:ascii="Times New Roman" w:eastAsia="Times New Roman" w:hAnsi="Times New Roman" w:cs="Times New Roman"/>
          <w:sz w:val="24"/>
        </w:rPr>
        <w:t xml:space="preserve">.  </w:t>
      </w:r>
      <w:commentRangeStart w:id="113"/>
      <w:r w:rsidRPr="004B143D">
        <w:rPr>
          <w:rFonts w:ascii="Times New Roman" w:eastAsia="Times New Roman" w:hAnsi="Times New Roman" w:cs="Times New Roman"/>
          <w:sz w:val="24"/>
        </w:rPr>
        <w:t>In</w:t>
      </w:r>
      <w:ins w:id="114" w:author="Dr. Brittany Aleshire" w:date="2014-11-08T23:25:00Z">
        <w:r w:rsidR="00DF0713">
          <w:rPr>
            <w:rFonts w:ascii="Times New Roman" w:eastAsia="Times New Roman" w:hAnsi="Times New Roman" w:cs="Times New Roman"/>
            <w:sz w:val="24"/>
          </w:rPr>
          <w:t>terestingly,</w:t>
        </w:r>
      </w:ins>
      <w:del w:id="115" w:author="Dr. Brittany Aleshire" w:date="2014-11-08T23:25:00Z">
        <w:r w:rsidRPr="004B143D" w:rsidDel="00DF0713">
          <w:rPr>
            <w:rFonts w:ascii="Times New Roman" w:eastAsia="Times New Roman" w:hAnsi="Times New Roman" w:cs="Times New Roman"/>
            <w:sz w:val="24"/>
          </w:rPr>
          <w:delText xml:space="preserve"> particular, all three will agree on the prediction that someone</w:delText>
        </w:r>
      </w:del>
      <w:r w:rsidRPr="004B143D">
        <w:rPr>
          <w:rFonts w:ascii="Times New Roman" w:eastAsia="Times New Roman" w:hAnsi="Times New Roman" w:cs="Times New Roman"/>
          <w:sz w:val="24"/>
        </w:rPr>
        <w:t xml:space="preserve"> </w:t>
      </w:r>
      <w:ins w:id="116" w:author="Dr. Brittany Aleshire" w:date="2014-11-08T23:25:00Z">
        <w:r w:rsidR="00DF0713">
          <w:rPr>
            <w:rFonts w:ascii="Times New Roman" w:eastAsia="Times New Roman" w:hAnsi="Times New Roman" w:cs="Times New Roman"/>
            <w:sz w:val="24"/>
          </w:rPr>
          <w:t>an individual wil</w:t>
        </w:r>
        <w:r w:rsidR="00BE01BC">
          <w:rPr>
            <w:rFonts w:ascii="Times New Roman" w:eastAsia="Times New Roman" w:hAnsi="Times New Roman" w:cs="Times New Roman"/>
            <w:sz w:val="24"/>
          </w:rPr>
          <w:t xml:space="preserve">l often </w:t>
        </w:r>
      </w:ins>
      <w:ins w:id="117" w:author="Dr. Brittany Aleshire" w:date="2014-11-08T23:30:00Z">
        <w:r w:rsidR="00BE01BC">
          <w:rPr>
            <w:rFonts w:ascii="Times New Roman" w:eastAsia="Times New Roman" w:hAnsi="Times New Roman" w:cs="Times New Roman"/>
            <w:sz w:val="24"/>
          </w:rPr>
          <w:t>consider an activity</w:t>
        </w:r>
      </w:ins>
      <w:ins w:id="118" w:author="Dr. Brittany Aleshire" w:date="2014-11-08T23:25:00Z">
        <w:r w:rsidR="00DF0713">
          <w:rPr>
            <w:rFonts w:ascii="Times New Roman" w:eastAsia="Times New Roman" w:hAnsi="Times New Roman" w:cs="Times New Roman"/>
            <w:sz w:val="24"/>
          </w:rPr>
          <w:t xml:space="preserve"> </w:t>
        </w:r>
      </w:ins>
      <w:ins w:id="119" w:author="Dr. Brittany Aleshire" w:date="2014-11-08T23:30:00Z">
        <w:r w:rsidR="00BE01BC">
          <w:rPr>
            <w:rFonts w:ascii="Times New Roman" w:eastAsia="Times New Roman" w:hAnsi="Times New Roman" w:cs="Times New Roman"/>
            <w:sz w:val="24"/>
          </w:rPr>
          <w:t>“</w:t>
        </w:r>
      </w:ins>
      <w:ins w:id="120" w:author="Dr. Brittany Aleshire" w:date="2014-11-08T23:25:00Z">
        <w:r w:rsidR="00DF0713">
          <w:rPr>
            <w:rFonts w:ascii="Times New Roman" w:eastAsia="Times New Roman" w:hAnsi="Times New Roman" w:cs="Times New Roman"/>
            <w:sz w:val="24"/>
          </w:rPr>
          <w:t>fun</w:t>
        </w:r>
      </w:ins>
      <w:ins w:id="121" w:author="Dr. Brittany Aleshire" w:date="2014-11-08T23:30:00Z">
        <w:r w:rsidR="00BE01BC">
          <w:rPr>
            <w:rFonts w:ascii="Times New Roman" w:eastAsia="Times New Roman" w:hAnsi="Times New Roman" w:cs="Times New Roman"/>
            <w:sz w:val="24"/>
          </w:rPr>
          <w:t>”</w:t>
        </w:r>
      </w:ins>
      <w:ins w:id="122" w:author="Dr. Brittany Aleshire" w:date="2014-11-08T23:25:00Z">
        <w:r w:rsidR="00DF0713">
          <w:rPr>
            <w:rFonts w:ascii="Times New Roman" w:eastAsia="Times New Roman" w:hAnsi="Times New Roman" w:cs="Times New Roman"/>
            <w:sz w:val="24"/>
          </w:rPr>
          <w:t xml:space="preserve"> when</w:t>
        </w:r>
      </w:ins>
      <w:ins w:id="123" w:author="Dr. Brittany Aleshire" w:date="2014-11-08T23:26:00Z">
        <w:r w:rsidR="00DF0713">
          <w:rPr>
            <w:rFonts w:ascii="Times New Roman" w:eastAsia="Times New Roman" w:hAnsi="Times New Roman" w:cs="Times New Roman"/>
            <w:sz w:val="24"/>
          </w:rPr>
          <w:t xml:space="preserve"> participating in </w:t>
        </w:r>
      </w:ins>
      <w:del w:id="124" w:author="Dr. Brittany Aleshire" w:date="2014-11-08T23:26:00Z">
        <w:r w:rsidRPr="004B143D" w:rsidDel="00DF0713">
          <w:rPr>
            <w:rFonts w:ascii="Times New Roman" w:eastAsia="Times New Roman" w:hAnsi="Times New Roman" w:cs="Times New Roman"/>
            <w:sz w:val="24"/>
          </w:rPr>
          <w:delText>having fun at</w:delText>
        </w:r>
      </w:del>
      <w:r w:rsidRPr="004B143D">
        <w:rPr>
          <w:rFonts w:ascii="Times New Roman" w:eastAsia="Times New Roman" w:hAnsi="Times New Roman" w:cs="Times New Roman"/>
          <w:sz w:val="24"/>
        </w:rPr>
        <w:t xml:space="preserve"> a task </w:t>
      </w:r>
      <w:ins w:id="125" w:author="Dr. Brittany Aleshire" w:date="2014-11-08T23:31:00Z">
        <w:r w:rsidR="00BE01BC">
          <w:rPr>
            <w:rFonts w:ascii="Times New Roman" w:eastAsia="Times New Roman" w:hAnsi="Times New Roman" w:cs="Times New Roman"/>
            <w:sz w:val="24"/>
          </w:rPr>
          <w:t>and is</w:t>
        </w:r>
      </w:ins>
      <w:del w:id="126" w:author="Dr. Brittany Aleshire" w:date="2014-11-08T23:31:00Z">
        <w:r w:rsidRPr="004B143D" w:rsidDel="00BE01BC">
          <w:rPr>
            <w:rFonts w:ascii="Times New Roman" w:eastAsia="Times New Roman" w:hAnsi="Times New Roman" w:cs="Times New Roman"/>
            <w:sz w:val="24"/>
          </w:rPr>
          <w:delText>is</w:delText>
        </w:r>
      </w:del>
      <w:r w:rsidRPr="004B143D">
        <w:rPr>
          <w:rFonts w:ascii="Times New Roman" w:eastAsia="Times New Roman" w:hAnsi="Times New Roman" w:cs="Times New Roman"/>
          <w:sz w:val="24"/>
        </w:rPr>
        <w:t xml:space="preserve"> getting at least some number of items wrong.  </w:t>
      </w:r>
      <w:commentRangeEnd w:id="113"/>
      <w:r w:rsidR="00BE01BC">
        <w:rPr>
          <w:rStyle w:val="CommentReference"/>
        </w:rPr>
        <w:commentReference w:id="113"/>
      </w:r>
      <w:del w:id="127" w:author="Dr. Brittany Aleshire" w:date="2014-11-08T23:33:00Z">
        <w:r w:rsidRPr="004B143D" w:rsidDel="00BE01BC">
          <w:rPr>
            <w:rFonts w:ascii="Times New Roman" w:eastAsia="Times New Roman" w:hAnsi="Times New Roman" w:cs="Times New Roman"/>
            <w:sz w:val="24"/>
          </w:rPr>
          <w:delText xml:space="preserve">This paper will then develop a </w:delText>
        </w:r>
        <w:r w:rsidR="00BC218F" w:rsidRPr="004B143D" w:rsidDel="00BE01BC">
          <w:rPr>
            <w:rFonts w:ascii="Times New Roman" w:eastAsia="Times New Roman" w:hAnsi="Times New Roman" w:cs="Times New Roman"/>
            <w:sz w:val="24"/>
          </w:rPr>
          <w:delText>study that</w:delText>
        </w:r>
        <w:r w:rsidRPr="004B143D" w:rsidDel="00BE01BC">
          <w:rPr>
            <w:rFonts w:ascii="Times New Roman" w:eastAsia="Times New Roman" w:hAnsi="Times New Roman" w:cs="Times New Roman"/>
            <w:sz w:val="24"/>
          </w:rPr>
          <w:delText xml:space="preserve"> will </w:delText>
        </w:r>
        <w:commentRangeStart w:id="128"/>
        <w:r w:rsidRPr="004B143D" w:rsidDel="00BE01BC">
          <w:rPr>
            <w:rFonts w:ascii="Times New Roman" w:eastAsia="Times New Roman" w:hAnsi="Times New Roman" w:cs="Times New Roman"/>
            <w:sz w:val="24"/>
          </w:rPr>
          <w:delText>assess</w:delText>
        </w:r>
      </w:del>
      <w:commentRangeEnd w:id="128"/>
      <w:r w:rsidR="00BE01BC">
        <w:rPr>
          <w:rStyle w:val="CommentReference"/>
        </w:rPr>
        <w:commentReference w:id="128"/>
      </w:r>
      <w:r w:rsidRPr="004B143D">
        <w:rPr>
          <w:rFonts w:ascii="Times New Roman" w:eastAsia="Times New Roman" w:hAnsi="Times New Roman" w:cs="Times New Roman"/>
          <w:sz w:val="24"/>
        </w:rPr>
        <w:t xml:space="preserve"> </w:t>
      </w:r>
      <w:ins w:id="129" w:author="Dr. Brittany Aleshire" w:date="2014-11-08T23:34:00Z">
        <w:r w:rsidR="00BE01BC">
          <w:rPr>
            <w:rFonts w:ascii="Times New Roman" w:eastAsia="Times New Roman" w:hAnsi="Times New Roman" w:cs="Times New Roman"/>
            <w:sz w:val="24"/>
          </w:rPr>
          <w:t xml:space="preserve">This research investigated </w:t>
        </w:r>
      </w:ins>
      <w:r w:rsidRPr="004B143D">
        <w:rPr>
          <w:rFonts w:ascii="Times New Roman" w:eastAsia="Times New Roman" w:hAnsi="Times New Roman" w:cs="Times New Roman"/>
          <w:sz w:val="24"/>
        </w:rPr>
        <w:t>participants’ preferred levels of difficulty in terms of their percentage of correct responses on a task</w:t>
      </w:r>
      <w:ins w:id="130" w:author="Dr. Brittany Aleshire" w:date="2014-11-08T23:34:00Z">
        <w:r w:rsidR="00BE01BC">
          <w:rPr>
            <w:rFonts w:ascii="Times New Roman" w:eastAsia="Times New Roman" w:hAnsi="Times New Roman" w:cs="Times New Roman"/>
            <w:sz w:val="24"/>
          </w:rPr>
          <w:t xml:space="preserve"> in order to determine</w:t>
        </w:r>
      </w:ins>
      <w:del w:id="131" w:author="Dr. Brittany Aleshire" w:date="2014-11-08T23:34:00Z">
        <w:r w:rsidRPr="004B143D" w:rsidDel="00BE01BC">
          <w:rPr>
            <w:rFonts w:ascii="Times New Roman" w:eastAsia="Times New Roman" w:hAnsi="Times New Roman" w:cs="Times New Roman"/>
            <w:sz w:val="24"/>
          </w:rPr>
          <w:delText>.  The conclusions of this study will be statements about</w:delText>
        </w:r>
      </w:del>
      <w:r w:rsidRPr="004B143D">
        <w:rPr>
          <w:rFonts w:ascii="Times New Roman" w:eastAsia="Times New Roman" w:hAnsi="Times New Roman" w:cs="Times New Roman"/>
          <w:sz w:val="24"/>
        </w:rPr>
        <w:t xml:space="preserve"> how often individuals want to get items correct while doing a task</w:t>
      </w:r>
      <w:ins w:id="132" w:author="Dr. Brittany Aleshire" w:date="2014-11-08T23:35:00Z">
        <w:r w:rsidR="00BE01BC">
          <w:rPr>
            <w:rFonts w:ascii="Times New Roman" w:eastAsia="Times New Roman" w:hAnsi="Times New Roman" w:cs="Times New Roman"/>
            <w:sz w:val="24"/>
          </w:rPr>
          <w:t>. This information was used to inform conclusions as to</w:t>
        </w:r>
      </w:ins>
      <w:del w:id="133" w:author="Dr. Brittany Aleshire" w:date="2014-11-08T23:34:00Z">
        <w:r w:rsidRPr="004B143D" w:rsidDel="00BE01BC">
          <w:rPr>
            <w:rFonts w:ascii="Times New Roman" w:eastAsia="Times New Roman" w:hAnsi="Times New Roman" w:cs="Times New Roman"/>
            <w:sz w:val="24"/>
          </w:rPr>
          <w:delText>,</w:delText>
        </w:r>
      </w:del>
      <w:del w:id="134" w:author="Dr. Brittany Aleshire" w:date="2014-11-08T23:35:00Z">
        <w:r w:rsidRPr="004B143D" w:rsidDel="00BE01BC">
          <w:rPr>
            <w:rFonts w:ascii="Times New Roman" w:eastAsia="Times New Roman" w:hAnsi="Times New Roman" w:cs="Times New Roman"/>
            <w:sz w:val="24"/>
          </w:rPr>
          <w:delText xml:space="preserve"> and statements about</w:delText>
        </w:r>
      </w:del>
      <w:r w:rsidRPr="004B143D">
        <w:rPr>
          <w:rFonts w:ascii="Times New Roman" w:eastAsia="Times New Roman" w:hAnsi="Times New Roman" w:cs="Times New Roman"/>
          <w:sz w:val="24"/>
        </w:rPr>
        <w:t xml:space="preserve"> how the behavior of an individual </w:t>
      </w:r>
      <w:ins w:id="135" w:author="Dr. Brittany Aleshire" w:date="2014-11-08T23:36:00Z">
        <w:r w:rsidR="00BE01BC">
          <w:rPr>
            <w:rFonts w:ascii="Times New Roman" w:eastAsia="Times New Roman" w:hAnsi="Times New Roman" w:cs="Times New Roman"/>
            <w:sz w:val="24"/>
          </w:rPr>
          <w:t xml:space="preserve">may </w:t>
        </w:r>
      </w:ins>
      <w:r w:rsidRPr="004B143D">
        <w:rPr>
          <w:rFonts w:ascii="Times New Roman" w:eastAsia="Times New Roman" w:hAnsi="Times New Roman" w:cs="Times New Roman"/>
          <w:sz w:val="24"/>
        </w:rPr>
        <w:t>change</w:t>
      </w:r>
      <w:del w:id="136" w:author="Dr. Brittany Aleshire" w:date="2014-11-08T23:36:00Z">
        <w:r w:rsidRPr="004B143D" w:rsidDel="00BE01BC">
          <w:rPr>
            <w:rFonts w:ascii="Times New Roman" w:eastAsia="Times New Roman" w:hAnsi="Times New Roman" w:cs="Times New Roman"/>
            <w:sz w:val="24"/>
          </w:rPr>
          <w:delText>s</w:delText>
        </w:r>
      </w:del>
      <w:r w:rsidRPr="004B143D">
        <w:rPr>
          <w:rFonts w:ascii="Times New Roman" w:eastAsia="Times New Roman" w:hAnsi="Times New Roman" w:cs="Times New Roman"/>
          <w:sz w:val="24"/>
        </w:rPr>
        <w:t xml:space="preserve"> when given a task that is</w:t>
      </w:r>
      <w:ins w:id="137" w:author="Dr. Brittany Aleshire" w:date="2014-11-08T23:36:00Z">
        <w:r w:rsidR="00BE01BC">
          <w:rPr>
            <w:rFonts w:ascii="Times New Roman" w:eastAsia="Times New Roman" w:hAnsi="Times New Roman" w:cs="Times New Roman"/>
            <w:sz w:val="24"/>
          </w:rPr>
          <w:t xml:space="preserve"> either</w:t>
        </w:r>
      </w:ins>
      <w:r w:rsidRPr="004B143D">
        <w:rPr>
          <w:rFonts w:ascii="Times New Roman" w:eastAsia="Times New Roman" w:hAnsi="Times New Roman" w:cs="Times New Roman"/>
          <w:sz w:val="24"/>
        </w:rPr>
        <w:t xml:space="preserve"> too hard</w:t>
      </w:r>
      <w:ins w:id="138" w:author="Dr. Brittany Aleshire" w:date="2014-11-08T23:36:00Z">
        <w:r w:rsidR="00BE01BC">
          <w:rPr>
            <w:rFonts w:ascii="Times New Roman" w:eastAsia="Times New Roman" w:hAnsi="Times New Roman" w:cs="Times New Roman"/>
            <w:sz w:val="24"/>
          </w:rPr>
          <w:t xml:space="preserve"> (participant makes too many mistakes)</w:t>
        </w:r>
      </w:ins>
      <w:r w:rsidRPr="004B143D">
        <w:rPr>
          <w:rFonts w:ascii="Times New Roman" w:eastAsia="Times New Roman" w:hAnsi="Times New Roman" w:cs="Times New Roman"/>
          <w:sz w:val="24"/>
        </w:rPr>
        <w:t xml:space="preserve"> </w:t>
      </w:r>
      <w:ins w:id="139" w:author="Dr. Brittany Aleshire" w:date="2014-11-08T23:36:00Z">
        <w:r w:rsidR="00BE01BC">
          <w:rPr>
            <w:rFonts w:ascii="Times New Roman" w:eastAsia="Times New Roman" w:hAnsi="Times New Roman" w:cs="Times New Roman"/>
            <w:sz w:val="24"/>
          </w:rPr>
          <w:t>or</w:t>
        </w:r>
      </w:ins>
      <w:del w:id="140" w:author="Dr. Brittany Aleshire" w:date="2014-11-08T23:36:00Z">
        <w:r w:rsidRPr="004B143D" w:rsidDel="00BE01BC">
          <w:rPr>
            <w:rFonts w:ascii="Times New Roman" w:eastAsia="Times New Roman" w:hAnsi="Times New Roman" w:cs="Times New Roman"/>
            <w:sz w:val="24"/>
          </w:rPr>
          <w:delText>vs. one</w:delText>
        </w:r>
      </w:del>
      <w:r w:rsidRPr="004B143D">
        <w:rPr>
          <w:rFonts w:ascii="Times New Roman" w:eastAsia="Times New Roman" w:hAnsi="Times New Roman" w:cs="Times New Roman"/>
          <w:sz w:val="24"/>
        </w:rPr>
        <w:t xml:space="preserve"> that is too easy</w:t>
      </w:r>
      <w:ins w:id="141" w:author="Dr. Brittany Aleshire" w:date="2014-11-08T23:36:00Z">
        <w:r w:rsidR="00BE01BC">
          <w:rPr>
            <w:rFonts w:ascii="Times New Roman" w:eastAsia="Times New Roman" w:hAnsi="Times New Roman" w:cs="Times New Roman"/>
            <w:sz w:val="24"/>
          </w:rPr>
          <w:t xml:space="preserve"> (participant makes t</w:t>
        </w:r>
      </w:ins>
      <w:ins w:id="142" w:author="Dr. Brittany Aleshire" w:date="2014-11-08T23:37:00Z">
        <w:r w:rsidR="00BE01BC">
          <w:rPr>
            <w:rFonts w:ascii="Times New Roman" w:eastAsia="Times New Roman" w:hAnsi="Times New Roman" w:cs="Times New Roman"/>
            <w:sz w:val="24"/>
          </w:rPr>
          <w:t>oo few mistakes)</w:t>
        </w:r>
      </w:ins>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three</w:t>
      </w:r>
      <w:ins w:id="143" w:author="Dr. Brittany Aleshire" w:date="2014-11-08T23:42:00Z">
        <w:r w:rsidR="00A30ADF">
          <w:rPr>
            <w:rFonts w:ascii="Times New Roman" w:eastAsia="Times New Roman" w:hAnsi="Times New Roman" w:cs="Times New Roman"/>
            <w:sz w:val="24"/>
          </w:rPr>
          <w:t xml:space="preserve"> theories</w:t>
        </w:r>
      </w:ins>
      <w:ins w:id="144" w:author="Dr. Brittany Aleshire" w:date="2014-11-08T23:43:00Z">
        <w:r w:rsidR="00A30ADF">
          <w:rPr>
            <w:rFonts w:ascii="Times New Roman" w:eastAsia="Times New Roman" w:hAnsi="Times New Roman" w:cs="Times New Roman"/>
            <w:sz w:val="24"/>
          </w:rPr>
          <w:t xml:space="preserve"> of fun</w:t>
        </w:r>
      </w:ins>
      <w:del w:id="145" w:author="Dr. Brittany Aleshire" w:date="2014-11-08T23:42:00Z">
        <w:r w:rsidRPr="004B143D" w:rsidDel="00A30ADF">
          <w:rPr>
            <w:rFonts w:ascii="Times New Roman" w:eastAsia="Times New Roman" w:hAnsi="Times New Roman" w:cs="Times New Roman"/>
            <w:sz w:val="24"/>
          </w:rPr>
          <w:delText xml:space="preserve"> models</w:delText>
        </w:r>
      </w:del>
      <w:r w:rsidRPr="004B143D">
        <w:rPr>
          <w:rFonts w:ascii="Times New Roman" w:eastAsia="Times New Roman" w:hAnsi="Times New Roman" w:cs="Times New Roman"/>
          <w:sz w:val="24"/>
        </w:rPr>
        <w:t xml:space="preserve"> </w:t>
      </w:r>
      <w:del w:id="146" w:author="Dr. Brittany Aleshire" w:date="2014-11-08T23:42:00Z">
        <w:r w:rsidRPr="004B143D" w:rsidDel="00A30ADF">
          <w:rPr>
            <w:rFonts w:ascii="Times New Roman" w:eastAsia="Times New Roman" w:hAnsi="Times New Roman" w:cs="Times New Roman"/>
            <w:sz w:val="24"/>
          </w:rPr>
          <w:delText>that</w:delText>
        </w:r>
      </w:del>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sz w:val="24"/>
        </w:rPr>
        <w:t xml:space="preserve">this study </w:t>
      </w:r>
      <w:del w:id="147" w:author="Dr. Brittany Aleshire" w:date="2014-11-08T23:43:00Z">
        <w:r w:rsidRPr="004B143D" w:rsidDel="00A30ADF">
          <w:rPr>
            <w:rFonts w:ascii="Times New Roman" w:eastAsia="Times New Roman" w:hAnsi="Times New Roman" w:cs="Times New Roman"/>
            <w:sz w:val="24"/>
          </w:rPr>
          <w:delText>will</w:delText>
        </w:r>
      </w:del>
      <w:r w:rsidRPr="004B143D">
        <w:rPr>
          <w:rFonts w:ascii="Times New Roman" w:eastAsia="Times New Roman" w:hAnsi="Times New Roman" w:cs="Times New Roman"/>
          <w:sz w:val="24"/>
        </w:rPr>
        <w:t xml:space="preserve"> </w:t>
      </w:r>
      <w:ins w:id="148" w:author="Dr. Brittany Aleshire" w:date="2014-11-08T23:43:00Z">
        <w:r w:rsidR="00A30ADF">
          <w:rPr>
            <w:rFonts w:ascii="Times New Roman" w:eastAsia="Times New Roman" w:hAnsi="Times New Roman" w:cs="Times New Roman"/>
            <w:sz w:val="24"/>
          </w:rPr>
          <w:t xml:space="preserve">integrated </w:t>
        </w:r>
      </w:ins>
      <w:del w:id="149" w:author="Dr. Brittany Aleshire" w:date="2014-11-08T23:43:00Z">
        <w:r w:rsidRPr="004B143D" w:rsidDel="00A30ADF">
          <w:rPr>
            <w:rFonts w:ascii="Times New Roman" w:eastAsia="Times New Roman" w:hAnsi="Times New Roman" w:cs="Times New Roman"/>
            <w:sz w:val="24"/>
          </w:rPr>
          <w:delText>adopt</w:delText>
        </w:r>
      </w:del>
      <w:r w:rsidRPr="004B143D">
        <w:rPr>
          <w:rFonts w:ascii="Times New Roman" w:eastAsia="Times New Roman" w:hAnsi="Times New Roman" w:cs="Times New Roman"/>
          <w:sz w:val="24"/>
        </w:rPr>
        <w:t xml:space="preserve"> include</w:t>
      </w:r>
      <w:proofErr w:type="gramEnd"/>
      <w:r w:rsidRPr="004B143D">
        <w:rPr>
          <w:rFonts w:ascii="Times New Roman" w:eastAsia="Times New Roman" w:hAnsi="Times New Roman" w:cs="Times New Roman"/>
          <w:sz w:val="24"/>
        </w:rPr>
        <w:t xml:space="preserve"> one based on affect regulation, one based on learning, and one based on a combination of </w:t>
      </w:r>
      <w:ins w:id="150" w:author="Dr. Brittany Aleshire" w:date="2014-11-08T23:43:00Z">
        <w:r w:rsidR="00A30ADF">
          <w:rPr>
            <w:rFonts w:ascii="Times New Roman" w:eastAsia="Times New Roman" w:hAnsi="Times New Roman" w:cs="Times New Roman"/>
            <w:sz w:val="24"/>
          </w:rPr>
          <w:t>affect and learning.</w:t>
        </w:r>
      </w:ins>
      <w:del w:id="151" w:author="Dr. Brittany Aleshire" w:date="2014-11-08T23:43:00Z">
        <w:r w:rsidRPr="004B143D" w:rsidDel="00A30ADF">
          <w:rPr>
            <w:rFonts w:ascii="Times New Roman" w:eastAsia="Times New Roman" w:hAnsi="Times New Roman" w:cs="Times New Roman"/>
            <w:sz w:val="24"/>
          </w:rPr>
          <w:delText xml:space="preserve">these two factors. </w:delText>
        </w:r>
      </w:del>
      <w:r w:rsidRPr="004B143D">
        <w:rPr>
          <w:rFonts w:ascii="Times New Roman" w:eastAsia="Times New Roman" w:hAnsi="Times New Roman" w:cs="Times New Roman"/>
          <w:sz w:val="24"/>
        </w:rPr>
        <w:t xml:space="preserve"> The model based on affect regulation will examine </w:t>
      </w:r>
      <w:commentRangeStart w:id="152"/>
      <w:r w:rsidRPr="004B143D">
        <w:rPr>
          <w:rFonts w:ascii="Times New Roman" w:eastAsia="Times New Roman" w:hAnsi="Times New Roman" w:cs="Times New Roman"/>
          <w:sz w:val="24"/>
        </w:rPr>
        <w:t xml:space="preserve">Csikszentmihalyi’s “flow” theory </w:t>
      </w:r>
      <w:commentRangeEnd w:id="152"/>
      <w:r w:rsidR="00A30ADF">
        <w:rPr>
          <w:rStyle w:val="CommentReference"/>
        </w:rPr>
        <w:commentReference w:id="152"/>
      </w:r>
      <w:r w:rsidRPr="004B143D">
        <w:rPr>
          <w:rFonts w:ascii="Times New Roman" w:eastAsia="Times New Roman" w:hAnsi="Times New Roman" w:cs="Times New Roman"/>
          <w:sz w:val="24"/>
        </w:rPr>
        <w:t xml:space="preserve">and what it predicts about behavior.  The model based on learning will look at </w:t>
      </w:r>
      <w:commentRangeStart w:id="153"/>
      <w:r w:rsidRPr="004B143D">
        <w:rPr>
          <w:rFonts w:ascii="Times New Roman" w:eastAsia="Times New Roman" w:hAnsi="Times New Roman" w:cs="Times New Roman"/>
          <w:sz w:val="24"/>
        </w:rPr>
        <w:t>Schmidhuber’s</w:t>
      </w:r>
      <w:commentRangeEnd w:id="153"/>
      <w:r w:rsidR="00A30ADF">
        <w:rPr>
          <w:rStyle w:val="CommentReference"/>
        </w:rPr>
        <w:commentReference w:id="153"/>
      </w:r>
      <w:r w:rsidRPr="004B143D">
        <w:rPr>
          <w:rFonts w:ascii="Times New Roman" w:eastAsia="Times New Roman" w:hAnsi="Times New Roman" w:cs="Times New Roman"/>
          <w:sz w:val="24"/>
        </w:rPr>
        <w:t xml:space="preserve"> formal theory of creativity, fun, and intrinsic motivation.  </w:t>
      </w:r>
      <w:commentRangeStart w:id="154"/>
      <w:commentRangeStart w:id="155"/>
      <w:r w:rsidRPr="004B143D">
        <w:rPr>
          <w:rFonts w:ascii="Times New Roman" w:eastAsia="Times New Roman" w:hAnsi="Times New Roman" w:cs="Times New Roman"/>
          <w:sz w:val="24"/>
        </w:rPr>
        <w:t xml:space="preserve">The </w:t>
      </w:r>
      <w:r w:rsidR="00FA27DE" w:rsidRPr="004B143D">
        <w:rPr>
          <w:rFonts w:ascii="Times New Roman" w:eastAsia="Times New Roman" w:hAnsi="Times New Roman" w:cs="Times New Roman"/>
          <w:sz w:val="24"/>
        </w:rPr>
        <w:t>model that combines the two</w:t>
      </w:r>
      <w:r w:rsidRPr="004B143D">
        <w:rPr>
          <w:rFonts w:ascii="Times New Roman" w:eastAsia="Times New Roman" w:hAnsi="Times New Roman" w:cs="Times New Roman"/>
          <w:sz w:val="24"/>
        </w:rPr>
        <w:t xml:space="preserve"> is based on Vygotsky’s theory of zone of proximal development and the Yerkes-Dodson law</w:t>
      </w:r>
      <w:commentRangeEnd w:id="154"/>
      <w:r w:rsidR="00A30ADF">
        <w:rPr>
          <w:rStyle w:val="CommentReference"/>
        </w:rPr>
        <w:commentReference w:id="154"/>
      </w:r>
      <w:r w:rsidRPr="004B143D">
        <w:rPr>
          <w:rFonts w:ascii="Times New Roman" w:eastAsia="Times New Roman" w:hAnsi="Times New Roman" w:cs="Times New Roman"/>
          <w:sz w:val="24"/>
        </w:rPr>
        <w:t xml:space="preserve">.  </w:t>
      </w:r>
      <w:commentRangeEnd w:id="155"/>
      <w:r w:rsidR="00CB298C">
        <w:rPr>
          <w:rStyle w:val="CommentReference"/>
          <w:vanish/>
        </w:rPr>
        <w:commentReference w:id="155"/>
      </w:r>
      <w:del w:id="156" w:author="Dr. Brittany Aleshire" w:date="2014-11-08T23:45:00Z">
        <w:r w:rsidRPr="004B143D" w:rsidDel="00A30ADF">
          <w:rPr>
            <w:rFonts w:ascii="Times New Roman" w:eastAsia="Times New Roman" w:hAnsi="Times New Roman" w:cs="Times New Roman"/>
            <w:sz w:val="24"/>
          </w:rPr>
          <w:delText>These theories will be fully described below.</w:delText>
        </w:r>
      </w:del>
    </w:p>
    <w:p w:rsidR="00241E0B" w:rsidRDefault="00A30ADF">
      <w:pPr>
        <w:pStyle w:val="Normal1"/>
        <w:spacing w:line="480" w:lineRule="auto"/>
        <w:rPr>
          <w:ins w:id="157" w:author="Dr. Brittany Aleshire" w:date="2014-11-08T23:45:00Z"/>
          <w:rFonts w:ascii="Times New Roman" w:eastAsia="Times New Roman" w:hAnsi="Times New Roman" w:cs="Times New Roman"/>
          <w:sz w:val="24"/>
          <w:highlight w:val="white"/>
        </w:rPr>
        <w:pPrChange w:id="158" w:author="Dr. Brittany Aleshire" w:date="2014-11-08T23:46:00Z">
          <w:pPr>
            <w:pStyle w:val="Normal1"/>
            <w:spacing w:line="480" w:lineRule="auto"/>
            <w:ind w:firstLine="720"/>
          </w:pPr>
        </w:pPrChange>
      </w:pPr>
      <w:ins w:id="159" w:author="Dr. Brittany Aleshire" w:date="2014-11-08T23:46:00Z">
        <w:r>
          <w:rPr>
            <w:rFonts w:ascii="Times New Roman" w:eastAsia="Times New Roman" w:hAnsi="Times New Roman" w:cs="Times New Roman"/>
            <w:sz w:val="24"/>
            <w:highlight w:val="white"/>
          </w:rPr>
          <w:t>Insert new section heading</w:t>
        </w:r>
      </w:ins>
      <w:del w:id="160" w:author="Dr. Brittany Aleshire" w:date="2014-11-08T23:45:00Z">
        <w:r w:rsidR="003F373E" w:rsidRPr="004B143D" w:rsidDel="00A30ADF">
          <w:rPr>
            <w:rFonts w:ascii="Times New Roman" w:eastAsia="Times New Roman" w:hAnsi="Times New Roman" w:cs="Times New Roman"/>
            <w:sz w:val="24"/>
            <w:highlight w:val="white"/>
          </w:rPr>
          <w:delText>As shown below,</w:delText>
        </w:r>
      </w:del>
      <w:r w:rsidR="003F373E" w:rsidRPr="004B143D">
        <w:rPr>
          <w:rFonts w:ascii="Times New Roman" w:eastAsia="Times New Roman" w:hAnsi="Times New Roman" w:cs="Times New Roman"/>
          <w:sz w:val="24"/>
          <w:highlight w:val="white"/>
        </w:rPr>
        <w:t xml:space="preserve"> </w:t>
      </w:r>
    </w:p>
    <w:p w:rsidR="00644528" w:rsidRDefault="00A30ADF">
      <w:pPr>
        <w:pStyle w:val="Normal1"/>
        <w:spacing w:line="480" w:lineRule="auto"/>
        <w:ind w:firstLine="720"/>
        <w:rPr>
          <w:ins w:id="161" w:author="Dr. Brittany Aleshire" w:date="2014-11-08T23:50:00Z"/>
          <w:rFonts w:ascii="Times New Roman" w:eastAsia="Times New Roman" w:hAnsi="Times New Roman" w:cs="Times New Roman"/>
          <w:sz w:val="24"/>
          <w:highlight w:val="white"/>
        </w:rPr>
      </w:pPr>
      <w:ins w:id="162" w:author="Dr. Brittany Aleshire" w:date="2014-11-08T23:46:00Z">
        <w:r>
          <w:rPr>
            <w:rFonts w:ascii="Times New Roman" w:eastAsia="Times New Roman" w:hAnsi="Times New Roman" w:cs="Times New Roman"/>
            <w:sz w:val="24"/>
            <w:highlight w:val="white"/>
          </w:rPr>
          <w:t>T</w:t>
        </w:r>
      </w:ins>
      <w:del w:id="163" w:author="Dr. Brittany Aleshire" w:date="2014-11-08T23:46:00Z">
        <w:r w:rsidR="003F373E" w:rsidRPr="004B143D" w:rsidDel="00A30ADF">
          <w:rPr>
            <w:rFonts w:ascii="Times New Roman" w:eastAsia="Times New Roman" w:hAnsi="Times New Roman" w:cs="Times New Roman"/>
            <w:sz w:val="24"/>
            <w:highlight w:val="white"/>
          </w:rPr>
          <w:delText>t</w:delText>
        </w:r>
      </w:del>
      <w:r w:rsidR="003F373E" w:rsidRPr="004B143D">
        <w:rPr>
          <w:rFonts w:ascii="Times New Roman" w:eastAsia="Times New Roman" w:hAnsi="Times New Roman" w:cs="Times New Roman"/>
          <w:sz w:val="24"/>
          <w:highlight w:val="white"/>
        </w:rPr>
        <w:t xml:space="preserve">here is a close relationship between fun and </w:t>
      </w:r>
      <w:commentRangeStart w:id="164"/>
      <w:r w:rsidR="003F373E" w:rsidRPr="004B143D">
        <w:rPr>
          <w:rFonts w:ascii="Times New Roman" w:eastAsia="Times New Roman" w:hAnsi="Times New Roman" w:cs="Times New Roman"/>
          <w:sz w:val="24"/>
          <w:highlight w:val="white"/>
        </w:rPr>
        <w:t>learning</w:t>
      </w:r>
      <w:commentRangeEnd w:id="164"/>
      <w:r w:rsidR="00644528">
        <w:rPr>
          <w:rStyle w:val="CommentReference"/>
        </w:rPr>
        <w:commentReference w:id="164"/>
      </w:r>
      <w:r w:rsidR="003F373E" w:rsidRPr="004B143D">
        <w:rPr>
          <w:rFonts w:ascii="Times New Roman" w:eastAsia="Times New Roman" w:hAnsi="Times New Roman" w:cs="Times New Roman"/>
          <w:sz w:val="24"/>
          <w:highlight w:val="white"/>
        </w:rPr>
        <w:t xml:space="preserve">.  </w:t>
      </w:r>
    </w:p>
    <w:p w:rsidR="00644528" w:rsidRDefault="003F373E">
      <w:pPr>
        <w:pStyle w:val="Normal1"/>
        <w:spacing w:line="480" w:lineRule="auto"/>
        <w:ind w:firstLine="720"/>
        <w:rPr>
          <w:ins w:id="165" w:author="Dr. Brittany Aleshire" w:date="2014-11-08T23:50:00Z"/>
          <w:rFonts w:ascii="Times New Roman" w:eastAsia="Times New Roman" w:hAnsi="Times New Roman" w:cs="Times New Roman"/>
          <w:sz w:val="24"/>
          <w:highlight w:val="white"/>
        </w:rPr>
      </w:pPr>
      <w:del w:id="166" w:author="Dr. Brittany Aleshire" w:date="2014-11-08T23:50:00Z">
        <w:r w:rsidRPr="004B143D" w:rsidDel="00644528">
          <w:rPr>
            <w:rFonts w:ascii="Times New Roman" w:eastAsia="Times New Roman" w:hAnsi="Times New Roman" w:cs="Times New Roman"/>
            <w:sz w:val="24"/>
            <w:highlight w:val="white"/>
          </w:rPr>
          <w:delText>Because of this relationship, a</w:delText>
        </w:r>
      </w:del>
    </w:p>
    <w:p w:rsidR="00BB3C97" w:rsidRPr="004B143D" w:rsidRDefault="00644528">
      <w:pPr>
        <w:pStyle w:val="Normal1"/>
        <w:spacing w:line="480" w:lineRule="auto"/>
        <w:ind w:firstLine="720"/>
        <w:rPr>
          <w:rFonts w:ascii="Times New Roman" w:hAnsi="Times New Roman"/>
          <w:sz w:val="24"/>
        </w:rPr>
      </w:pPr>
      <w:ins w:id="167" w:author="Dr. Brittany Aleshire" w:date="2014-11-08T23:50:00Z">
        <w:r>
          <w:rPr>
            <w:rFonts w:ascii="Times New Roman" w:eastAsia="Times New Roman" w:hAnsi="Times New Roman" w:cs="Times New Roman"/>
            <w:sz w:val="24"/>
            <w:highlight w:val="white"/>
          </w:rPr>
          <w:t>A</w:t>
        </w:r>
      </w:ins>
      <w:r w:rsidR="003F373E" w:rsidRPr="004B143D">
        <w:rPr>
          <w:rFonts w:ascii="Times New Roman" w:eastAsia="Times New Roman" w:hAnsi="Times New Roman" w:cs="Times New Roman"/>
          <w:sz w:val="24"/>
          <w:highlight w:val="white"/>
        </w:rPr>
        <w:t xml:space="preserve"> possible confound on establishing a </w:t>
      </w:r>
      <w:commentRangeStart w:id="168"/>
      <w:r w:rsidR="003F373E" w:rsidRPr="004B143D">
        <w:rPr>
          <w:rFonts w:ascii="Times New Roman" w:eastAsia="Times New Roman" w:hAnsi="Times New Roman" w:cs="Times New Roman"/>
          <w:sz w:val="24"/>
          <w:highlight w:val="white"/>
        </w:rPr>
        <w:t xml:space="preserve">preferred difficulty value </w:t>
      </w:r>
      <w:commentRangeEnd w:id="168"/>
      <w:r>
        <w:rPr>
          <w:rStyle w:val="CommentReference"/>
        </w:rPr>
        <w:commentReference w:id="168"/>
      </w:r>
      <w:r w:rsidR="003F373E" w:rsidRPr="004B143D">
        <w:rPr>
          <w:rFonts w:ascii="Times New Roman" w:eastAsia="Times New Roman" w:hAnsi="Times New Roman" w:cs="Times New Roman"/>
          <w:sz w:val="24"/>
          <w:highlight w:val="white"/>
        </w:rPr>
        <w:t>is the participant’s preferred learning modality, which is the mode through which the learner most readily absorbs information.   This paper will adopt the set of learning modalities in the Swassing Barbe Modality Index (</w:t>
      </w:r>
      <w:commentRangeStart w:id="169"/>
      <w:r w:rsidR="003F373E" w:rsidRPr="004B143D">
        <w:rPr>
          <w:rFonts w:ascii="Times New Roman" w:eastAsia="Times New Roman" w:hAnsi="Times New Roman" w:cs="Times New Roman"/>
          <w:sz w:val="24"/>
          <w:highlight w:val="white"/>
        </w:rPr>
        <w:t>SBMI</w:t>
      </w:r>
      <w:commentRangeEnd w:id="169"/>
      <w:r>
        <w:rPr>
          <w:rStyle w:val="CommentReference"/>
        </w:rPr>
        <w:commentReference w:id="169"/>
      </w:r>
      <w:r w:rsidR="003F373E" w:rsidRPr="004B143D">
        <w:rPr>
          <w:rFonts w:ascii="Times New Roman" w:eastAsia="Times New Roman" w:hAnsi="Times New Roman" w:cs="Times New Roman"/>
          <w:sz w:val="24"/>
          <w:highlight w:val="white"/>
        </w:rPr>
        <w:t xml:space="preserve">).  These learning modalities are “visual”, “auditory” and “kinesthetic”  (Barbe &amp; Swassing, 1979).  There is some disagreement over how preferred learning style </w:t>
      </w:r>
      <w:ins w:id="170" w:author="Dr. Brittany Aleshire" w:date="2014-11-08T23:54:00Z">
        <w:r>
          <w:rPr>
            <w:rFonts w:ascii="Times New Roman" w:eastAsia="Times New Roman" w:hAnsi="Times New Roman" w:cs="Times New Roman"/>
            <w:sz w:val="24"/>
            <w:highlight w:val="white"/>
          </w:rPr>
          <w:t>e</w:t>
        </w:r>
      </w:ins>
      <w:commentRangeStart w:id="171"/>
      <w:del w:id="172" w:author="Dr. Brittany Aleshire" w:date="2014-11-08T23:54:00Z">
        <w:r w:rsidR="003F373E" w:rsidRPr="004B143D" w:rsidDel="00644528">
          <w:rPr>
            <w:rFonts w:ascii="Times New Roman" w:eastAsia="Times New Roman" w:hAnsi="Times New Roman" w:cs="Times New Roman"/>
            <w:sz w:val="24"/>
            <w:highlight w:val="white"/>
          </w:rPr>
          <w:delText>a</w:delText>
        </w:r>
      </w:del>
      <w:r w:rsidR="003F373E" w:rsidRPr="004B143D">
        <w:rPr>
          <w:rFonts w:ascii="Times New Roman" w:eastAsia="Times New Roman" w:hAnsi="Times New Roman" w:cs="Times New Roman"/>
          <w:sz w:val="24"/>
          <w:highlight w:val="white"/>
        </w:rPr>
        <w:t>ffects</w:t>
      </w:r>
      <w:commentRangeEnd w:id="171"/>
      <w:r>
        <w:rPr>
          <w:rStyle w:val="CommentReference"/>
        </w:rPr>
        <w:commentReference w:id="171"/>
      </w:r>
      <w:r w:rsidR="003F373E" w:rsidRPr="004B143D">
        <w:rPr>
          <w:rFonts w:ascii="Times New Roman" w:eastAsia="Times New Roman" w:hAnsi="Times New Roman" w:cs="Times New Roman"/>
          <w:sz w:val="24"/>
          <w:highlight w:val="white"/>
        </w:rPr>
        <w:t xml:space="preserve"> learning </w:t>
      </w:r>
      <w:commentRangeStart w:id="173"/>
      <w:r w:rsidR="003F373E" w:rsidRPr="004B143D">
        <w:rPr>
          <w:rFonts w:ascii="Times New Roman" w:eastAsia="Times New Roman" w:hAnsi="Times New Roman" w:cs="Times New Roman"/>
          <w:sz w:val="24"/>
          <w:highlight w:val="white"/>
        </w:rPr>
        <w:t>rate</w:t>
      </w:r>
      <w:commentRangeEnd w:id="173"/>
      <w:r>
        <w:rPr>
          <w:rStyle w:val="CommentReference"/>
        </w:rPr>
        <w:commentReference w:id="173"/>
      </w:r>
      <w:r w:rsidR="003F373E" w:rsidRPr="004B143D">
        <w:rPr>
          <w:rFonts w:ascii="Times New Roman" w:eastAsia="Times New Roman" w:hAnsi="Times New Roman" w:cs="Times New Roman"/>
          <w:sz w:val="24"/>
          <w:highlight w:val="white"/>
        </w:rPr>
        <w:t xml:space="preserve"> (Dunn, 1993; </w:t>
      </w:r>
      <w:r w:rsidR="003F373E" w:rsidRPr="004B143D">
        <w:rPr>
          <w:rFonts w:ascii="Times New Roman" w:eastAsia="Times New Roman" w:hAnsi="Times New Roman" w:cs="Times New Roman"/>
          <w:sz w:val="24"/>
        </w:rPr>
        <w:t>Krätzig &amp; Arbuthnott, 2006)</w:t>
      </w:r>
      <w:ins w:id="174" w:author="Dr. Brittany Aleshire" w:date="2014-11-08T23:58:00Z">
        <w:r w:rsidR="00ED50F9">
          <w:rPr>
            <w:rFonts w:ascii="Times New Roman" w:eastAsia="Times New Roman" w:hAnsi="Times New Roman" w:cs="Times New Roman"/>
            <w:sz w:val="24"/>
          </w:rPr>
          <w:t xml:space="preserve"> and</w:t>
        </w:r>
      </w:ins>
      <w:del w:id="175" w:author="Dr. Brittany Aleshire" w:date="2014-11-08T23:58:00Z">
        <w:r w:rsidR="003F373E" w:rsidRPr="004B143D" w:rsidDel="00ED50F9">
          <w:rPr>
            <w:rFonts w:ascii="Times New Roman" w:eastAsia="Times New Roman" w:hAnsi="Times New Roman" w:cs="Times New Roman"/>
            <w:sz w:val="24"/>
          </w:rPr>
          <w:delText>.  Ideally, this study would test users for learning style and try to find a relationship based on these preferred orientations.  However</w:delText>
        </w:r>
      </w:del>
      <w:r w:rsidR="003F373E" w:rsidRPr="004B143D">
        <w:rPr>
          <w:rFonts w:ascii="Times New Roman" w:eastAsia="Times New Roman" w:hAnsi="Times New Roman" w:cs="Times New Roman"/>
          <w:sz w:val="24"/>
        </w:rPr>
        <w:t xml:space="preserve">, it appears that several of the more popular learning style inventories disagree and are in fact measuring different things (Ferrell, 1983).  In order to examine the possible effects of learning style on learning rate, this study will incorporate data from one visual, one verbal, and one kinesthetic </w:t>
      </w:r>
      <w:commentRangeStart w:id="176"/>
      <w:r w:rsidR="003F373E" w:rsidRPr="004B143D">
        <w:rPr>
          <w:rFonts w:ascii="Times New Roman" w:eastAsia="Times New Roman" w:hAnsi="Times New Roman" w:cs="Times New Roman"/>
          <w:sz w:val="24"/>
        </w:rPr>
        <w:t>task</w:t>
      </w:r>
      <w:commentRangeEnd w:id="176"/>
      <w:r w:rsidR="00ED50F9">
        <w:rPr>
          <w:rStyle w:val="CommentReference"/>
        </w:rPr>
        <w:commentReference w:id="176"/>
      </w:r>
      <w:r w:rsidR="003F373E" w:rsidRPr="004B143D">
        <w:rPr>
          <w:rFonts w:ascii="Times New Roman" w:eastAsia="Times New Roman" w:hAnsi="Times New Roman" w:cs="Times New Roman"/>
          <w:sz w:val="24"/>
        </w:rPr>
        <w:t>.</w:t>
      </w:r>
    </w:p>
    <w:p w:rsidR="00BC218F" w:rsidRPr="00F31F4D" w:rsidRDefault="00BC218F" w:rsidP="00F31F4D">
      <w:pPr>
        <w:spacing w:line="480" w:lineRule="auto"/>
        <w:jc w:val="center"/>
        <w:rPr>
          <w:rFonts w:ascii="Times New Roman" w:hAnsi="Times New Roman"/>
          <w:sz w:val="24"/>
        </w:rPr>
      </w:pPr>
      <w:commentRangeStart w:id="177"/>
      <w:r w:rsidRPr="004B143D">
        <w:rPr>
          <w:rFonts w:ascii="Times New Roman" w:eastAsia="Times New Roman" w:hAnsi="Times New Roman" w:cs="Times New Roman"/>
          <w:b/>
          <w:sz w:val="24"/>
        </w:rPr>
        <w:t>Three</w:t>
      </w:r>
      <w:commentRangeEnd w:id="177"/>
      <w:r w:rsidR="00ED50F9">
        <w:rPr>
          <w:rStyle w:val="CommentReference"/>
        </w:rPr>
        <w:commentReference w:id="177"/>
      </w:r>
      <w:r w:rsidRPr="004B143D">
        <w:rPr>
          <w:rFonts w:ascii="Times New Roman" w:eastAsia="Times New Roman" w:hAnsi="Times New Roman" w:cs="Times New Roman"/>
          <w:b/>
          <w:sz w:val="24"/>
        </w:rPr>
        <w:t xml:space="preserve"> Models of Fun</w:t>
      </w:r>
    </w:p>
    <w:p w:rsidR="00BB3C97" w:rsidRDefault="003F373E" w:rsidP="00F31F4D">
      <w:pPr>
        <w:pStyle w:val="Normal1"/>
        <w:spacing w:line="480" w:lineRule="auto"/>
        <w:rPr>
          <w:ins w:id="178" w:author="Dr. Brittany Aleshire" w:date="2014-11-09T10:07:00Z"/>
          <w:rFonts w:ascii="Times New Roman" w:eastAsia="Times New Roman" w:hAnsi="Times New Roman" w:cs="Times New Roman"/>
          <w:b/>
          <w:sz w:val="24"/>
        </w:rPr>
      </w:pPr>
      <w:r w:rsidRPr="004B143D">
        <w:rPr>
          <w:rFonts w:ascii="Times New Roman" w:eastAsia="Times New Roman" w:hAnsi="Times New Roman" w:cs="Times New Roman"/>
          <w:b/>
          <w:sz w:val="24"/>
        </w:rPr>
        <w:t xml:space="preserve">Range </w:t>
      </w:r>
      <w:ins w:id="179" w:author="Dr. Brittany Aleshire" w:date="2014-11-09T00:00:00Z">
        <w:r w:rsidR="00ED50F9">
          <w:rPr>
            <w:rFonts w:ascii="Times New Roman" w:eastAsia="Times New Roman" w:hAnsi="Times New Roman" w:cs="Times New Roman"/>
            <w:b/>
            <w:sz w:val="24"/>
          </w:rPr>
          <w:t>E</w:t>
        </w:r>
      </w:ins>
      <w:del w:id="180" w:author="Dr. Brittany Aleshire" w:date="2014-11-09T00:00:00Z">
        <w:r w:rsidRPr="004B143D" w:rsidDel="00ED50F9">
          <w:rPr>
            <w:rFonts w:ascii="Times New Roman" w:eastAsia="Times New Roman" w:hAnsi="Times New Roman" w:cs="Times New Roman"/>
            <w:b/>
            <w:sz w:val="24"/>
          </w:rPr>
          <w:delText>e</w:delText>
        </w:r>
      </w:del>
      <w:r w:rsidRPr="004B143D">
        <w:rPr>
          <w:rFonts w:ascii="Times New Roman" w:eastAsia="Times New Roman" w:hAnsi="Times New Roman" w:cs="Times New Roman"/>
          <w:b/>
          <w:sz w:val="24"/>
        </w:rPr>
        <w:t xml:space="preserve">ffects and </w:t>
      </w:r>
      <w:ins w:id="181" w:author="Dr. Brittany Aleshire" w:date="2014-11-09T00:01:00Z">
        <w:r w:rsidR="00ED50F9">
          <w:rPr>
            <w:rFonts w:ascii="Times New Roman" w:eastAsia="Times New Roman" w:hAnsi="Times New Roman" w:cs="Times New Roman"/>
            <w:b/>
            <w:sz w:val="24"/>
          </w:rPr>
          <w:t>F</w:t>
        </w:r>
      </w:ins>
      <w:del w:id="182" w:author="Dr. Brittany Aleshire" w:date="2014-11-09T00:01:00Z">
        <w:r w:rsidRPr="004B143D" w:rsidDel="00ED50F9">
          <w:rPr>
            <w:rFonts w:ascii="Times New Roman" w:eastAsia="Times New Roman" w:hAnsi="Times New Roman" w:cs="Times New Roman"/>
            <w:b/>
            <w:sz w:val="24"/>
          </w:rPr>
          <w:delText>f</w:delText>
        </w:r>
      </w:del>
      <w:proofErr w:type="gramStart"/>
      <w:r w:rsidRPr="004B143D">
        <w:rPr>
          <w:rFonts w:ascii="Times New Roman" w:eastAsia="Times New Roman" w:hAnsi="Times New Roman" w:cs="Times New Roman"/>
          <w:b/>
          <w:sz w:val="24"/>
        </w:rPr>
        <w:t>low</w:t>
      </w:r>
      <w:ins w:id="183" w:author="Dr. Brittany Aleshire" w:date="2014-11-09T09:57:00Z">
        <w:r w:rsidR="003E7E0B" w:rsidRPr="003E7E0B">
          <w:t xml:space="preserve"> </w:t>
        </w:r>
        <w:r w:rsidR="003E7E0B">
          <w:t xml:space="preserve"> </w:t>
        </w:r>
        <w:r w:rsidR="003E7E0B" w:rsidRPr="003E7E0B">
          <w:rPr>
            <w:rFonts w:ascii="Times New Roman" w:eastAsia="Times New Roman" w:hAnsi="Times New Roman" w:cs="Times New Roman"/>
            <w:b/>
            <w:sz w:val="24"/>
          </w:rPr>
          <w:t>This</w:t>
        </w:r>
        <w:proofErr w:type="gramEnd"/>
        <w:r w:rsidR="003E7E0B" w:rsidRPr="003E7E0B">
          <w:rPr>
            <w:rFonts w:ascii="Times New Roman" w:eastAsia="Times New Roman" w:hAnsi="Times New Roman" w:cs="Times New Roman"/>
            <w:b/>
            <w:sz w:val="24"/>
          </w:rPr>
          <w:t xml:space="preserve"> is not Csikszentmihalyi’s definition of flow. You are specifically referring to </w:t>
        </w:r>
        <w:proofErr w:type="spellStart"/>
        <w:r w:rsidR="003E7E0B" w:rsidRPr="003E7E0B">
          <w:rPr>
            <w:rFonts w:ascii="Times New Roman" w:eastAsia="Times New Roman" w:hAnsi="Times New Roman" w:cs="Times New Roman"/>
            <w:b/>
            <w:sz w:val="24"/>
          </w:rPr>
          <w:t>agoinistic</w:t>
        </w:r>
        <w:proofErr w:type="spellEnd"/>
        <w:r w:rsidR="003E7E0B" w:rsidRPr="003E7E0B">
          <w:rPr>
            <w:rFonts w:ascii="Times New Roman" w:eastAsia="Times New Roman" w:hAnsi="Times New Roman" w:cs="Times New Roman"/>
            <w:b/>
            <w:sz w:val="24"/>
          </w:rPr>
          <w:t xml:space="preserve"> games here. You have yet to give a broader sense of what the author meant in theorizing flow, how he breaks it down, and how it relates to your project</w:t>
        </w:r>
        <w:r w:rsidR="003E7E0B">
          <w:rPr>
            <w:rFonts w:ascii="Times New Roman" w:eastAsia="Times New Roman" w:hAnsi="Times New Roman" w:cs="Times New Roman"/>
            <w:b/>
            <w:sz w:val="24"/>
          </w:rPr>
          <w:t xml:space="preserve">. </w:t>
        </w:r>
      </w:ins>
      <w:ins w:id="184" w:author="Dr. Brittany Aleshire" w:date="2014-11-09T10:04:00Z">
        <w:r w:rsidR="00AD2ECB">
          <w:rPr>
            <w:rFonts w:ascii="Times New Roman" w:eastAsia="Times New Roman" w:hAnsi="Times New Roman" w:cs="Times New Roman"/>
            <w:b/>
            <w:sz w:val="24"/>
          </w:rPr>
          <w:t xml:space="preserve">The author uses psychological theory to support his position theoretically and you’ll need to include this. </w:t>
        </w:r>
      </w:ins>
      <w:ins w:id="185" w:author="Dr. Brittany Aleshire" w:date="2014-11-09T09:57:00Z">
        <w:r w:rsidR="003E7E0B">
          <w:rPr>
            <w:rFonts w:ascii="Times New Roman" w:eastAsia="Times New Roman" w:hAnsi="Times New Roman" w:cs="Times New Roman"/>
            <w:b/>
            <w:sz w:val="24"/>
          </w:rPr>
          <w:t>Additionally, you have yet to include</w:t>
        </w:r>
      </w:ins>
      <w:ins w:id="186" w:author="Dr. Brittany Aleshire" w:date="2014-11-09T09:58:00Z">
        <w:r w:rsidR="003E7E0B">
          <w:rPr>
            <w:rFonts w:ascii="Times New Roman" w:eastAsia="Times New Roman" w:hAnsi="Times New Roman" w:cs="Times New Roman"/>
            <w:b/>
            <w:sz w:val="24"/>
          </w:rPr>
          <w:t xml:space="preserve"> any of the </w:t>
        </w:r>
      </w:ins>
      <w:ins w:id="187" w:author="Dr. Brittany Aleshire" w:date="2014-11-09T10:00:00Z">
        <w:r w:rsidR="003E7E0B">
          <w:rPr>
            <w:rFonts w:ascii="Times New Roman" w:eastAsia="Times New Roman" w:hAnsi="Times New Roman" w:cs="Times New Roman"/>
            <w:b/>
            <w:sz w:val="24"/>
          </w:rPr>
          <w:t>wide range of</w:t>
        </w:r>
      </w:ins>
      <w:ins w:id="188" w:author="Dr. Brittany Aleshire" w:date="2014-11-09T09:57:00Z">
        <w:r w:rsidR="003E7E0B">
          <w:rPr>
            <w:rFonts w:ascii="Times New Roman" w:eastAsia="Times New Roman" w:hAnsi="Times New Roman" w:cs="Times New Roman"/>
            <w:b/>
            <w:sz w:val="24"/>
          </w:rPr>
          <w:t xml:space="preserve"> current</w:t>
        </w:r>
      </w:ins>
      <w:ins w:id="189" w:author="Dr. Brittany Aleshire" w:date="2014-11-09T10:00:00Z">
        <w:r w:rsidR="003E7E0B">
          <w:rPr>
            <w:rFonts w:ascii="Times New Roman" w:eastAsia="Times New Roman" w:hAnsi="Times New Roman" w:cs="Times New Roman"/>
            <w:b/>
            <w:sz w:val="24"/>
          </w:rPr>
          <w:t xml:space="preserve"> psychological</w:t>
        </w:r>
      </w:ins>
      <w:ins w:id="190" w:author="Dr. Brittany Aleshire" w:date="2014-11-09T09:57:00Z">
        <w:r w:rsidR="003E7E0B">
          <w:rPr>
            <w:rFonts w:ascii="Times New Roman" w:eastAsia="Times New Roman" w:hAnsi="Times New Roman" w:cs="Times New Roman"/>
            <w:b/>
            <w:sz w:val="24"/>
          </w:rPr>
          <w:t xml:space="preserve"> research that </w:t>
        </w:r>
      </w:ins>
      <w:ins w:id="191" w:author="Dr. Brittany Aleshire" w:date="2014-11-09T09:58:00Z">
        <w:r w:rsidR="003E7E0B">
          <w:rPr>
            <w:rFonts w:ascii="Times New Roman" w:eastAsia="Times New Roman" w:hAnsi="Times New Roman" w:cs="Times New Roman"/>
            <w:b/>
            <w:sz w:val="24"/>
          </w:rPr>
          <w:t>supports this theory</w:t>
        </w:r>
      </w:ins>
      <w:ins w:id="192" w:author="Dr. Brittany Aleshire" w:date="2014-11-09T10:00:00Z">
        <w:r w:rsidR="003E7E0B">
          <w:rPr>
            <w:rFonts w:ascii="Times New Roman" w:eastAsia="Times New Roman" w:hAnsi="Times New Roman" w:cs="Times New Roman"/>
            <w:b/>
            <w:sz w:val="24"/>
          </w:rPr>
          <w:t>. You are also missing inform</w:t>
        </w:r>
      </w:ins>
      <w:ins w:id="193" w:author="Dr. Brittany Aleshire" w:date="2014-11-09T10:01:00Z">
        <w:r w:rsidR="003E7E0B">
          <w:rPr>
            <w:rFonts w:ascii="Times New Roman" w:eastAsia="Times New Roman" w:hAnsi="Times New Roman" w:cs="Times New Roman"/>
            <w:b/>
            <w:sz w:val="24"/>
          </w:rPr>
          <w:t xml:space="preserve">ation that would tie this theory to your hypotheses. Finally, you are </w:t>
        </w:r>
      </w:ins>
      <w:ins w:id="194" w:author="Dr. Brittany Aleshire" w:date="2014-11-09T10:03:00Z">
        <w:r w:rsidR="00AD2ECB">
          <w:rPr>
            <w:rFonts w:ascii="Times New Roman" w:eastAsia="Times New Roman" w:hAnsi="Times New Roman" w:cs="Times New Roman"/>
            <w:b/>
            <w:sz w:val="24"/>
          </w:rPr>
          <w:t>not citing the theory correctly. You need to include page numbers, chapter</w:t>
        </w:r>
      </w:ins>
      <w:ins w:id="195" w:author="Dr. Brittany Aleshire" w:date="2014-11-09T10:04:00Z">
        <w:r w:rsidR="00AD2ECB">
          <w:rPr>
            <w:rFonts w:ascii="Times New Roman" w:eastAsia="Times New Roman" w:hAnsi="Times New Roman" w:cs="Times New Roman"/>
            <w:b/>
            <w:sz w:val="24"/>
          </w:rPr>
          <w:t xml:space="preserve">s, etc. </w:t>
        </w:r>
      </w:ins>
    </w:p>
    <w:p w:rsidR="00AD2ECB" w:rsidRPr="004B143D" w:rsidRDefault="00AD2ECB" w:rsidP="00F31F4D">
      <w:pPr>
        <w:pStyle w:val="Normal1"/>
        <w:spacing w:line="480" w:lineRule="auto"/>
        <w:rPr>
          <w:rFonts w:ascii="Times New Roman" w:hAnsi="Times New Roman"/>
          <w:sz w:val="24"/>
        </w:rPr>
      </w:pPr>
      <w:ins w:id="196" w:author="Dr. Brittany Aleshire" w:date="2014-11-09T10:07:00Z">
        <w:r>
          <w:rPr>
            <w:rFonts w:ascii="Times New Roman" w:eastAsia="Times New Roman" w:hAnsi="Times New Roman" w:cs="Times New Roman"/>
            <w:b/>
            <w:sz w:val="24"/>
          </w:rPr>
          <w:tab/>
          <w:t xml:space="preserve">You will need to make the same correction regarding </w:t>
        </w:r>
        <w:proofErr w:type="gramStart"/>
        <w:r>
          <w:rPr>
            <w:rFonts w:ascii="Times New Roman" w:eastAsia="Times New Roman" w:hAnsi="Times New Roman" w:cs="Times New Roman"/>
            <w:b/>
            <w:sz w:val="24"/>
          </w:rPr>
          <w:t>ALL of the</w:t>
        </w:r>
        <w:proofErr w:type="gramEnd"/>
        <w:r>
          <w:rPr>
            <w:rFonts w:ascii="Times New Roman" w:eastAsia="Times New Roman" w:hAnsi="Times New Roman" w:cs="Times New Roman"/>
            <w:b/>
            <w:sz w:val="24"/>
          </w:rPr>
          <w:t xml:space="preserve"> </w:t>
        </w:r>
      </w:ins>
      <w:ins w:id="197" w:author="Dr. Brittany Aleshire" w:date="2014-11-09T10:08:00Z">
        <w:r>
          <w:rPr>
            <w:rFonts w:ascii="Times New Roman" w:eastAsia="Times New Roman" w:hAnsi="Times New Roman" w:cs="Times New Roman"/>
            <w:b/>
            <w:sz w:val="24"/>
          </w:rPr>
          <w:t>theorem you have included in your paper.</w:t>
        </w:r>
      </w:ins>
    </w:p>
    <w:p w:rsidR="00BB3C97" w:rsidRPr="004B143D" w:rsidDel="00420B0B" w:rsidRDefault="003F373E" w:rsidP="00BC218F">
      <w:pPr>
        <w:pStyle w:val="Normal1"/>
        <w:spacing w:line="480" w:lineRule="auto"/>
        <w:ind w:firstLine="720"/>
        <w:rPr>
          <w:del w:id="198" w:author="Dr. Brittany Aleshire" w:date="2014-11-09T00:08:00Z"/>
          <w:rFonts w:ascii="Times New Roman" w:hAnsi="Times New Roman"/>
          <w:sz w:val="24"/>
        </w:rPr>
      </w:pPr>
      <w:proofErr w:type="spellStart"/>
      <w:r w:rsidRPr="004B143D">
        <w:rPr>
          <w:rFonts w:ascii="Times New Roman" w:eastAsia="Times New Roman" w:hAnsi="Times New Roman" w:cs="Times New Roman"/>
          <w:sz w:val="24"/>
        </w:rPr>
        <w:t>I</w:t>
      </w:r>
      <w:del w:id="199" w:author="Dr. Brittany Aleshire" w:date="2014-11-09T00:03:00Z">
        <w:r w:rsidRPr="004B143D" w:rsidDel="00ED50F9">
          <w:rPr>
            <w:rFonts w:ascii="Times New Roman" w:eastAsia="Times New Roman" w:hAnsi="Times New Roman" w:cs="Times New Roman"/>
            <w:sz w:val="24"/>
          </w:rPr>
          <w:delText xml:space="preserve">n order to demonstrate a logical basis for the </w:delText>
        </w:r>
        <w:commentRangeStart w:id="200"/>
        <w:r w:rsidRPr="004B143D" w:rsidDel="00ED50F9">
          <w:rPr>
            <w:rFonts w:ascii="Times New Roman" w:eastAsia="Times New Roman" w:hAnsi="Times New Roman" w:cs="Times New Roman"/>
            <w:sz w:val="24"/>
          </w:rPr>
          <w:delText>following experiment</w:delText>
        </w:r>
        <w:commentRangeEnd w:id="200"/>
        <w:r w:rsidR="00ED50F9" w:rsidDel="00ED50F9">
          <w:rPr>
            <w:rStyle w:val="CommentReference"/>
          </w:rPr>
          <w:commentReference w:id="200"/>
        </w:r>
        <w:r w:rsidRPr="004B143D" w:rsidDel="00ED50F9">
          <w:rPr>
            <w:rFonts w:ascii="Times New Roman" w:eastAsia="Times New Roman" w:hAnsi="Times New Roman" w:cs="Times New Roman"/>
            <w:sz w:val="24"/>
          </w:rPr>
          <w:delText xml:space="preserve">, this paper will establish an approximation of the </w:delText>
        </w:r>
        <w:r w:rsidR="00BC218F" w:rsidRPr="004B143D" w:rsidDel="00ED50F9">
          <w:rPr>
            <w:rFonts w:ascii="Times New Roman" w:eastAsia="Times New Roman" w:hAnsi="Times New Roman" w:cs="Times New Roman"/>
            <w:sz w:val="24"/>
          </w:rPr>
          <w:delText>function that</w:delText>
        </w:r>
        <w:r w:rsidRPr="004B143D" w:rsidDel="00ED50F9">
          <w:rPr>
            <w:rFonts w:ascii="Times New Roman" w:eastAsia="Times New Roman" w:hAnsi="Times New Roman" w:cs="Times New Roman"/>
            <w:sz w:val="24"/>
          </w:rPr>
          <w:delText xml:space="preserve"> relates task enjoyment and task </w:delText>
        </w:r>
        <w:commentRangeStart w:id="201"/>
        <w:r w:rsidRPr="004B143D" w:rsidDel="00ED50F9">
          <w:rPr>
            <w:rFonts w:ascii="Times New Roman" w:eastAsia="Times New Roman" w:hAnsi="Times New Roman" w:cs="Times New Roman"/>
            <w:sz w:val="24"/>
          </w:rPr>
          <w:delText>score</w:delText>
        </w:r>
      </w:del>
      <w:commentRangeEnd w:id="201"/>
      <w:r w:rsidR="00ED50F9">
        <w:rPr>
          <w:rStyle w:val="CommentReference"/>
        </w:rPr>
        <w:commentReference w:id="201"/>
      </w:r>
      <w:del w:id="202" w:author="Dr. Brittany Aleshire" w:date="2014-11-09T00:03:00Z">
        <w:r w:rsidRPr="004B143D" w:rsidDel="00ED50F9">
          <w:rPr>
            <w:rFonts w:ascii="Times New Roman" w:eastAsia="Times New Roman" w:hAnsi="Times New Roman" w:cs="Times New Roman"/>
            <w:sz w:val="24"/>
          </w:rPr>
          <w:delText xml:space="preserve">.  This approximation is based on the concepts of range effects and flow.  </w:delText>
        </w:r>
      </w:del>
      <w:r w:rsidRPr="004B143D">
        <w:rPr>
          <w:rFonts w:ascii="Times New Roman" w:eastAsia="Times New Roman" w:hAnsi="Times New Roman" w:cs="Times New Roman"/>
          <w:sz w:val="24"/>
        </w:rPr>
        <w:t>Flow</w:t>
      </w:r>
      <w:proofErr w:type="spellEnd"/>
      <w:r w:rsidRPr="004B143D">
        <w:rPr>
          <w:rFonts w:ascii="Times New Roman" w:eastAsia="Times New Roman" w:hAnsi="Times New Roman" w:cs="Times New Roman"/>
          <w:sz w:val="24"/>
        </w:rPr>
        <w:t xml:space="preserve"> can be thought of as the peak level of enjoyment </w:t>
      </w:r>
      <w:r w:rsidR="00BC218F" w:rsidRPr="004B143D">
        <w:rPr>
          <w:rFonts w:ascii="Times New Roman" w:eastAsia="Times New Roman" w:hAnsi="Times New Roman" w:cs="Times New Roman"/>
          <w:sz w:val="24"/>
        </w:rPr>
        <w:t xml:space="preserve">that </w:t>
      </w:r>
      <w:r w:rsidRPr="004B143D">
        <w:rPr>
          <w:rFonts w:ascii="Times New Roman" w:eastAsia="Times New Roman" w:hAnsi="Times New Roman" w:cs="Times New Roman"/>
          <w:sz w:val="24"/>
        </w:rPr>
        <w:t xml:space="preserve">an individual experiences when the difficulty of a task exactly matches that individual’s preferred difficulty level for that task.  The theory of flow </w:t>
      </w:r>
      <w:commentRangeStart w:id="203"/>
      <w:r w:rsidRPr="004B143D">
        <w:rPr>
          <w:rFonts w:ascii="Times New Roman" w:eastAsia="Times New Roman" w:hAnsi="Times New Roman" w:cs="Times New Roman"/>
          <w:sz w:val="24"/>
        </w:rPr>
        <w:t>states</w:t>
      </w:r>
      <w:commentRangeEnd w:id="203"/>
      <w:r w:rsidR="00ED50F9">
        <w:rPr>
          <w:rStyle w:val="CommentReference"/>
        </w:rPr>
        <w:commentReference w:id="203"/>
      </w:r>
      <w:r w:rsidRPr="004B143D">
        <w:rPr>
          <w:rFonts w:ascii="Times New Roman" w:eastAsia="Times New Roman" w:hAnsi="Times New Roman" w:cs="Times New Roman"/>
          <w:sz w:val="24"/>
        </w:rPr>
        <w:t xml:space="preserve"> that the amount of enjoyment an individual experiences is a strictly decreasing function of the difference between the difficulty level of the task and the individual’s ideal difficulty level (Csikszentmihalyi, 1990; Csikszentmihalyi, </w:t>
      </w:r>
      <w:commentRangeStart w:id="204"/>
      <w:r w:rsidRPr="004B143D">
        <w:rPr>
          <w:rFonts w:ascii="Times New Roman" w:eastAsia="Times New Roman" w:hAnsi="Times New Roman" w:cs="Times New Roman"/>
          <w:sz w:val="24"/>
        </w:rPr>
        <w:t>1997</w:t>
      </w:r>
      <w:commentRangeEnd w:id="204"/>
      <w:r w:rsidR="00ED50F9">
        <w:rPr>
          <w:rStyle w:val="CommentReference"/>
        </w:rPr>
        <w:commentReference w:id="204"/>
      </w:r>
      <w:r w:rsidRPr="004B143D">
        <w:rPr>
          <w:rFonts w:ascii="Times New Roman" w:eastAsia="Times New Roman" w:hAnsi="Times New Roman" w:cs="Times New Roman"/>
          <w:sz w:val="24"/>
        </w:rPr>
        <w:t xml:space="preserve">).  </w:t>
      </w:r>
    </w:p>
    <w:p w:rsidR="00241E0B" w:rsidRDefault="003F373E">
      <w:pPr>
        <w:pStyle w:val="Normal1"/>
        <w:spacing w:line="480" w:lineRule="auto"/>
        <w:ind w:firstLine="720"/>
        <w:rPr>
          <w:ins w:id="205" w:author="Dr. Brittany Aleshire" w:date="2014-11-09T00:10:00Z"/>
          <w:rFonts w:ascii="Times New Roman" w:eastAsia="Times New Roman" w:hAnsi="Times New Roman" w:cs="Times New Roman"/>
          <w:sz w:val="24"/>
        </w:rPr>
        <w:pPrChange w:id="206" w:author="Dr. Brittany Aleshire" w:date="2014-11-09T00:08:00Z">
          <w:pPr>
            <w:pStyle w:val="Normal1"/>
            <w:spacing w:line="480" w:lineRule="auto"/>
          </w:pPr>
        </w:pPrChange>
      </w:pPr>
      <w:del w:id="207" w:author="Dr. Brittany Aleshire" w:date="2014-11-09T00:08:00Z">
        <w:r w:rsidRPr="004B143D" w:rsidDel="00420B0B">
          <w:rPr>
            <w:rFonts w:ascii="Times New Roman" w:eastAsia="Times New Roman" w:hAnsi="Times New Roman" w:cs="Times New Roman"/>
            <w:sz w:val="24"/>
          </w:rPr>
          <w:tab/>
        </w:r>
      </w:del>
      <w:r w:rsidRPr="004B143D">
        <w:rPr>
          <w:rFonts w:ascii="Times New Roman" w:eastAsia="Times New Roman" w:hAnsi="Times New Roman" w:cs="Times New Roman"/>
          <w:sz w:val="24"/>
        </w:rPr>
        <w:t xml:space="preserve">A </w:t>
      </w:r>
      <w:r w:rsidR="00BC218F" w:rsidRPr="004B143D">
        <w:rPr>
          <w:rFonts w:ascii="Times New Roman" w:eastAsia="Times New Roman" w:hAnsi="Times New Roman" w:cs="Times New Roman"/>
          <w:sz w:val="24"/>
        </w:rPr>
        <w:t xml:space="preserve">function that represents flow </w:t>
      </w:r>
      <w:del w:id="208" w:author="Dr. Brittany Aleshire" w:date="2014-11-09T00:04:00Z">
        <w:r w:rsidR="00BC218F" w:rsidRPr="004B143D" w:rsidDel="00ED50F9">
          <w:rPr>
            <w:rFonts w:ascii="Times New Roman" w:eastAsia="Times New Roman" w:hAnsi="Times New Roman" w:cs="Times New Roman"/>
            <w:sz w:val="24"/>
          </w:rPr>
          <w:delText>according to the above description</w:delText>
        </w:r>
      </w:del>
      <w:r w:rsidRPr="004B143D">
        <w:rPr>
          <w:rFonts w:ascii="Times New Roman" w:eastAsia="Times New Roman" w:hAnsi="Times New Roman" w:cs="Times New Roman"/>
          <w:sz w:val="24"/>
        </w:rPr>
        <w:t xml:space="preserve"> would relate difficulty to enjoyment,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enjoyment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peak at a specific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 and decay to zero for large and small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Such a monomodal (one-peaked) function </w:t>
      </w:r>
      <w:commentRangeStart w:id="209"/>
      <w:r w:rsidRPr="004B143D">
        <w:rPr>
          <w:rFonts w:ascii="Times New Roman" w:eastAsia="Times New Roman" w:hAnsi="Times New Roman" w:cs="Times New Roman"/>
          <w:sz w:val="24"/>
        </w:rPr>
        <w:t xml:space="preserve">might look </w:t>
      </w:r>
      <w:commentRangeEnd w:id="209"/>
      <w:r w:rsidR="001B5DF8">
        <w:rPr>
          <w:rStyle w:val="CommentReference"/>
        </w:rPr>
        <w:commentReference w:id="209"/>
      </w:r>
      <w:r w:rsidRPr="004B143D">
        <w:rPr>
          <w:rFonts w:ascii="Times New Roman" w:eastAsia="Times New Roman" w:hAnsi="Times New Roman" w:cs="Times New Roman"/>
          <w:sz w:val="24"/>
        </w:rPr>
        <w:t xml:space="preserve">like the one found in Figure </w:t>
      </w:r>
      <w:commentRangeStart w:id="210"/>
      <w:commentRangeStart w:id="211"/>
      <w:commentRangeStart w:id="212"/>
      <w:r w:rsidRPr="004B143D">
        <w:rPr>
          <w:rFonts w:ascii="Times New Roman" w:eastAsia="Times New Roman" w:hAnsi="Times New Roman" w:cs="Times New Roman"/>
          <w:sz w:val="24"/>
        </w:rPr>
        <w:t>5</w:t>
      </w:r>
      <w:commentRangeEnd w:id="210"/>
      <w:r w:rsidR="00420B0B">
        <w:rPr>
          <w:rStyle w:val="CommentReference"/>
        </w:rPr>
        <w:commentReference w:id="210"/>
      </w:r>
      <w:commentRangeEnd w:id="211"/>
      <w:commentRangeEnd w:id="212"/>
      <w:r w:rsidR="001B5DF8">
        <w:rPr>
          <w:rStyle w:val="CommentReference"/>
        </w:rPr>
        <w:commentReference w:id="211"/>
      </w:r>
      <w:r w:rsidR="001B5DF8">
        <w:rPr>
          <w:rStyle w:val="CommentReference"/>
        </w:rPr>
        <w:commentReference w:id="212"/>
      </w:r>
      <w:r w:rsidRPr="004B143D">
        <w:rPr>
          <w:rFonts w:ascii="Times New Roman" w:eastAsia="Times New Roman" w:hAnsi="Times New Roman" w:cs="Times New Roman"/>
          <w:sz w:val="24"/>
        </w:rPr>
        <w:t xml:space="preserve">. </w:t>
      </w:r>
    </w:p>
    <w:p w:rsidR="00241E0B" w:rsidRDefault="00420B0B">
      <w:pPr>
        <w:pStyle w:val="Normal1"/>
        <w:spacing w:line="480" w:lineRule="auto"/>
        <w:ind w:firstLine="720"/>
        <w:rPr>
          <w:rFonts w:ascii="Times New Roman" w:hAnsi="Times New Roman"/>
          <w:sz w:val="24"/>
        </w:rPr>
        <w:pPrChange w:id="213" w:author="Dr. Brittany Aleshire" w:date="2014-11-09T00:08:00Z">
          <w:pPr>
            <w:pStyle w:val="Normal1"/>
            <w:spacing w:line="480" w:lineRule="auto"/>
          </w:pPr>
        </w:pPrChange>
      </w:pPr>
      <w:commentRangeStart w:id="214"/>
      <w:ins w:id="215" w:author="Dr. Brittany Aleshire" w:date="2014-11-09T00:10:00Z">
        <w:r>
          <w:rPr>
            <w:rFonts w:ascii="Times New Roman" w:hAnsi="Times New Roman"/>
            <w:sz w:val="24"/>
          </w:rPr>
          <w:t>Figure</w:t>
        </w:r>
      </w:ins>
      <w:commentRangeEnd w:id="214"/>
      <w:ins w:id="216" w:author="Dr. Brittany Aleshire" w:date="2014-11-09T00:21:00Z">
        <w:r w:rsidR="00FD6AD4">
          <w:rPr>
            <w:rStyle w:val="CommentReference"/>
          </w:rPr>
          <w:commentReference w:id="214"/>
        </w:r>
      </w:ins>
      <w:ins w:id="217" w:author="Dr. Brittany Aleshire" w:date="2014-11-09T00:10:00Z">
        <w:r>
          <w:rPr>
            <w:rFonts w:ascii="Times New Roman" w:hAnsi="Times New Roman"/>
            <w:sz w:val="24"/>
          </w:rPr>
          <w:t xml:space="preserve"> </w:t>
        </w:r>
        <w:commentRangeStart w:id="218"/>
        <w:r>
          <w:rPr>
            <w:rFonts w:ascii="Times New Roman" w:hAnsi="Times New Roman"/>
            <w:sz w:val="24"/>
          </w:rPr>
          <w:t>5</w:t>
        </w:r>
        <w:commentRangeEnd w:id="218"/>
        <w:r>
          <w:rPr>
            <w:rStyle w:val="CommentReference"/>
          </w:rPr>
          <w:commentReference w:id="218"/>
        </w:r>
      </w:ins>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219"/>
      <w:r w:rsidRPr="004B143D">
        <w:rPr>
          <w:rFonts w:ascii="Times New Roman" w:eastAsia="Times New Roman" w:hAnsi="Times New Roman" w:cs="Times New Roman"/>
          <w:sz w:val="24"/>
        </w:rPr>
        <w:t xml:space="preserve">Range effects </w:t>
      </w:r>
      <w:commentRangeEnd w:id="219"/>
      <w:r w:rsidR="007618E4">
        <w:rPr>
          <w:rStyle w:val="CommentReference"/>
        </w:rPr>
        <w:commentReference w:id="219"/>
      </w:r>
      <w:r w:rsidRPr="004B143D">
        <w:rPr>
          <w:rFonts w:ascii="Times New Roman" w:eastAsia="Times New Roman" w:hAnsi="Times New Roman" w:cs="Times New Roman"/>
          <w:sz w:val="24"/>
        </w:rPr>
        <w:t xml:space="preserve">include ceiling and floor effects, which effectively limit how well or poorly a person can score on a task, respectively.  Range effects occur when the difficulty of a task is either too high, in which case the individual scores extremely low, or the difficulty is too low, in which the individual scores extremely high.  In both of these cases, scores plateau outside of a sensitive range. </w:t>
      </w:r>
      <w:commentRangeStart w:id="220"/>
      <w:r w:rsidRPr="004B143D">
        <w:rPr>
          <w:rFonts w:ascii="Times New Roman" w:eastAsia="Times New Roman" w:hAnsi="Times New Roman" w:cs="Times New Roman"/>
          <w:sz w:val="24"/>
        </w:rPr>
        <w:t xml:space="preserve">When these effects are present, the expected score a person will achieve on a task is only sensitive to changes in difficulty over a relatively small domain of difficulty values.  Any difficulty values outside this domain result in scores close to the minimum or the maximum.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 A </w:t>
      </w:r>
      <w:r w:rsidR="00BC218F" w:rsidRPr="004B143D">
        <w:rPr>
          <w:rFonts w:ascii="Times New Roman" w:eastAsia="Times New Roman" w:hAnsi="Times New Roman" w:cs="Times New Roman"/>
          <w:sz w:val="24"/>
        </w:rPr>
        <w:t>function that represents range effects</w:t>
      </w:r>
      <w:r w:rsidRPr="004B143D">
        <w:rPr>
          <w:rFonts w:ascii="Times New Roman" w:eastAsia="Times New Roman" w:hAnsi="Times New Roman" w:cs="Times New Roman"/>
          <w:sz w:val="24"/>
        </w:rPr>
        <w:t xml:space="preserve"> would relate difficulty to score,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score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steep decline only on a small domain of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less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maximum score, corresponding to a ceiling effect.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greater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minimum score, corresponding to a floor effect.  A class of smooth </w:t>
      </w:r>
      <w:r w:rsidR="00BC218F" w:rsidRPr="004B143D">
        <w:rPr>
          <w:rFonts w:ascii="Times New Roman" w:eastAsia="Times New Roman" w:hAnsi="Times New Roman" w:cs="Times New Roman"/>
          <w:sz w:val="24"/>
        </w:rPr>
        <w:t>functions that fit this definition</w:t>
      </w:r>
      <w:r w:rsidRPr="004B143D">
        <w:rPr>
          <w:rFonts w:ascii="Times New Roman" w:eastAsia="Times New Roman" w:hAnsi="Times New Roman" w:cs="Times New Roman"/>
          <w:sz w:val="24"/>
        </w:rPr>
        <w:t xml:space="preserve"> </w:t>
      </w:r>
      <w:r w:rsidR="00BC218F" w:rsidRPr="004B143D">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referred to as </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sigmoid</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  Such a sigmoid function might look like the one found in Figure 7, which is from the class of sigmoid functions known as logistic functions.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these two functions described above, both have difficulty as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For a given difficulty, the first function associates a measure of enjoyment, and the second a score.  For each difficulty it is therefore possible to relate the score to the level of enjoyment, thus creating a composite function with score and enjoyment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-axes, respectively.  The resulting function might look like the one found in Figure 8.  The exact shape of the function is not important.  Variations in the type of sigmoid or monomodal function yield compositions with similar properties, namely a restricted domain and a single peak.  </w:t>
      </w:r>
      <w:commentRangeEnd w:id="220"/>
      <w:r w:rsidR="00AD2ECB">
        <w:rPr>
          <w:rStyle w:val="CommentReference"/>
        </w:rPr>
        <w:commentReference w:id="220"/>
      </w:r>
      <w:r w:rsidRPr="004B143D">
        <w:rPr>
          <w:rFonts w:ascii="Times New Roman" w:eastAsia="Times New Roman" w:hAnsi="Times New Roman" w:cs="Times New Roman"/>
          <w:sz w:val="24"/>
        </w:rPr>
        <w:t xml:space="preserve">Based on the above assumptions, peak enjoyment happens at an expected score somewhere below the maximum, and that having an expected score at the minimum or maximum is a thoroughly unpleasant experience.  </w:t>
      </w:r>
      <w:commentRangeStart w:id="221"/>
      <w:r w:rsidRPr="004B143D">
        <w:rPr>
          <w:rFonts w:ascii="Times New Roman" w:eastAsia="Times New Roman" w:hAnsi="Times New Roman" w:cs="Times New Roman"/>
          <w:sz w:val="24"/>
        </w:rPr>
        <w:t xml:space="preserve">Please see Appendix H for a more rigorous argument.  </w:t>
      </w:r>
      <w:commentRangeEnd w:id="221"/>
      <w:r w:rsidR="001B5DF8">
        <w:rPr>
          <w:rStyle w:val="CommentReference"/>
        </w:rPr>
        <w:commentReference w:id="221"/>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Schmidhuber’s formal theory of fun</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commentRangeStart w:id="222"/>
      <w:del w:id="223" w:author="Dr. Brittany Aleshire" w:date="2014-11-09T00:41:00Z">
        <w:r w:rsidRPr="004B143D" w:rsidDel="0069704A">
          <w:rPr>
            <w:rFonts w:ascii="Times New Roman" w:eastAsia="Times New Roman" w:hAnsi="Times New Roman" w:cs="Times New Roman"/>
            <w:sz w:val="24"/>
          </w:rPr>
          <w:delText>In</w:delText>
        </w:r>
      </w:del>
      <w:commentRangeEnd w:id="222"/>
      <w:r w:rsidR="0069704A">
        <w:rPr>
          <w:rStyle w:val="CommentReference"/>
        </w:rPr>
        <w:commentReference w:id="222"/>
      </w:r>
      <w:del w:id="224" w:author="Dr. Brittany Aleshire" w:date="2014-11-09T00:41:00Z">
        <w:r w:rsidRPr="004B143D" w:rsidDel="0069704A">
          <w:rPr>
            <w:rFonts w:ascii="Times New Roman" w:eastAsia="Times New Roman" w:hAnsi="Times New Roman" w:cs="Times New Roman"/>
            <w:sz w:val="24"/>
          </w:rPr>
          <w:delText xml:space="preserve"> the field of artificial intelligence, one of the main goals is to </w:delText>
        </w:r>
      </w:del>
      <w:del w:id="225" w:author="Dr. Brittany Aleshire" w:date="2014-11-09T00:37:00Z">
        <w:r w:rsidRPr="004B143D" w:rsidDel="001B5DF8">
          <w:rPr>
            <w:rFonts w:ascii="Times New Roman" w:eastAsia="Times New Roman" w:hAnsi="Times New Roman" w:cs="Times New Roman"/>
            <w:sz w:val="24"/>
          </w:rPr>
          <w:delText>get</w:delText>
        </w:r>
      </w:del>
      <w:del w:id="226" w:author="Dr. Brittany Aleshire" w:date="2014-11-09T00:41:00Z">
        <w:r w:rsidRPr="004B143D" w:rsidDel="0069704A">
          <w:rPr>
            <w:rFonts w:ascii="Times New Roman" w:eastAsia="Times New Roman" w:hAnsi="Times New Roman" w:cs="Times New Roman"/>
            <w:sz w:val="24"/>
          </w:rPr>
          <w:delText xml:space="preserve"> robots to interact with and learn from the environment the way humans do.  Alan Turing, the father of modern computing, discussed the importance of simulated learning as far back as the mid-20th century (Turing, 1950).  In order to </w:delText>
        </w:r>
      </w:del>
      <w:del w:id="227" w:author="Dr. Brittany Aleshire" w:date="2014-11-09T00:38:00Z">
        <w:r w:rsidRPr="004B143D" w:rsidDel="001B5DF8">
          <w:rPr>
            <w:rFonts w:ascii="Times New Roman" w:eastAsia="Times New Roman" w:hAnsi="Times New Roman" w:cs="Times New Roman"/>
            <w:sz w:val="24"/>
          </w:rPr>
          <w:delText>get</w:delText>
        </w:r>
      </w:del>
      <w:del w:id="228" w:author="Dr. Brittany Aleshire" w:date="2014-11-09T00:41:00Z">
        <w:r w:rsidRPr="004B143D" w:rsidDel="0069704A">
          <w:rPr>
            <w:rFonts w:ascii="Times New Roman" w:eastAsia="Times New Roman" w:hAnsi="Times New Roman" w:cs="Times New Roman"/>
            <w:sz w:val="24"/>
          </w:rPr>
          <w:delText xml:space="preserve"> artificial agents to learn the way humans do, </w:delText>
        </w:r>
      </w:del>
      <w:del w:id="229" w:author="Dr. Brittany Aleshire" w:date="2014-11-09T00:38:00Z">
        <w:r w:rsidRPr="004B143D" w:rsidDel="001B5DF8">
          <w:rPr>
            <w:rFonts w:ascii="Times New Roman" w:eastAsia="Times New Roman" w:hAnsi="Times New Roman" w:cs="Times New Roman"/>
            <w:sz w:val="24"/>
          </w:rPr>
          <w:delText>it</w:delText>
        </w:r>
      </w:del>
      <w:del w:id="230" w:author="Dr. Brittany Aleshire" w:date="2014-11-09T00:41:00Z">
        <w:r w:rsidRPr="004B143D" w:rsidDel="0069704A">
          <w:rPr>
            <w:rFonts w:ascii="Times New Roman" w:eastAsia="Times New Roman" w:hAnsi="Times New Roman" w:cs="Times New Roman"/>
            <w:sz w:val="24"/>
          </w:rPr>
          <w:delText xml:space="preserve"> would be </w:delText>
        </w:r>
      </w:del>
      <w:del w:id="231" w:author="Dr. Brittany Aleshire" w:date="2014-11-09T00:39:00Z">
        <w:r w:rsidRPr="004B143D" w:rsidDel="001B5DF8">
          <w:rPr>
            <w:rFonts w:ascii="Times New Roman" w:eastAsia="Times New Roman" w:hAnsi="Times New Roman" w:cs="Times New Roman"/>
            <w:sz w:val="24"/>
          </w:rPr>
          <w:delText>necessary</w:delText>
        </w:r>
      </w:del>
      <w:del w:id="232" w:author="Dr. Brittany Aleshire" w:date="2014-11-09T00:41:00Z">
        <w:r w:rsidRPr="004B143D" w:rsidDel="0069704A">
          <w:rPr>
            <w:rFonts w:ascii="Times New Roman" w:eastAsia="Times New Roman" w:hAnsi="Times New Roman" w:cs="Times New Roman"/>
            <w:sz w:val="24"/>
          </w:rPr>
          <w:delText xml:space="preserve"> to </w:delText>
        </w:r>
      </w:del>
      <w:del w:id="233" w:author="Dr. Brittany Aleshire" w:date="2014-11-09T00:38:00Z">
        <w:r w:rsidRPr="004B143D" w:rsidDel="001B5DF8">
          <w:rPr>
            <w:rFonts w:ascii="Times New Roman" w:eastAsia="Times New Roman" w:hAnsi="Times New Roman" w:cs="Times New Roman"/>
            <w:sz w:val="24"/>
          </w:rPr>
          <w:delText>first</w:delText>
        </w:r>
      </w:del>
      <w:del w:id="234" w:author="Dr. Brittany Aleshire" w:date="2014-11-09T00:41:00Z">
        <w:r w:rsidRPr="004B143D" w:rsidDel="0069704A">
          <w:rPr>
            <w:rFonts w:ascii="Times New Roman" w:eastAsia="Times New Roman" w:hAnsi="Times New Roman" w:cs="Times New Roman"/>
            <w:sz w:val="24"/>
          </w:rPr>
          <w:delText xml:space="preserve"> understand what motivates humans to learn, and to then implement some form of this motivation in a manner a computer could understand. </w:delText>
        </w:r>
      </w:del>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235"/>
      <w:r w:rsidRPr="004B143D">
        <w:rPr>
          <w:rFonts w:ascii="Times New Roman" w:eastAsia="Times New Roman" w:hAnsi="Times New Roman" w:cs="Times New Roman"/>
          <w:sz w:val="24"/>
        </w:rPr>
        <w:t xml:space="preserve">Schmidhuber (2010) </w:t>
      </w:r>
      <w:ins w:id="236" w:author="Dr. Brittany Aleshire" w:date="2014-11-09T00:43:00Z">
        <w:r w:rsidR="0069704A">
          <w:rPr>
            <w:rFonts w:ascii="Times New Roman" w:eastAsia="Times New Roman" w:hAnsi="Times New Roman" w:cs="Times New Roman"/>
            <w:sz w:val="24"/>
          </w:rPr>
          <w:t xml:space="preserve">proposed </w:t>
        </w:r>
      </w:ins>
      <w:ins w:id="237" w:author="Dr. Brittany Aleshire" w:date="2014-11-09T00:44:00Z">
        <w:r w:rsidR="0069704A">
          <w:rPr>
            <w:rFonts w:ascii="Times New Roman" w:eastAsia="Times New Roman" w:hAnsi="Times New Roman" w:cs="Times New Roman"/>
            <w:sz w:val="24"/>
          </w:rPr>
          <w:t xml:space="preserve">a model by which an understanding of the underpinnings of motivation may contribute to a </w:t>
        </w:r>
      </w:ins>
      <w:ins w:id="238" w:author="Dr. Brittany Aleshire" w:date="2014-11-09T00:45:00Z">
        <w:r w:rsidR="0069704A">
          <w:rPr>
            <w:rFonts w:ascii="Times New Roman" w:eastAsia="Times New Roman" w:hAnsi="Times New Roman" w:cs="Times New Roman"/>
            <w:sz w:val="24"/>
          </w:rPr>
          <w:t xml:space="preserve">theory of learning. </w:t>
        </w:r>
        <w:commentRangeEnd w:id="235"/>
        <w:r w:rsidR="0069704A">
          <w:rPr>
            <w:rStyle w:val="CommentReference"/>
          </w:rPr>
          <w:commentReference w:id="235"/>
        </w:r>
      </w:ins>
      <w:del w:id="239" w:author="Dr. Brittany Aleshire" w:date="2014-11-09T00:43:00Z">
        <w:r w:rsidRPr="004B143D" w:rsidDel="0069704A">
          <w:rPr>
            <w:rFonts w:ascii="Times New Roman" w:eastAsia="Times New Roman" w:hAnsi="Times New Roman" w:cs="Times New Roman"/>
            <w:sz w:val="24"/>
          </w:rPr>
          <w:delText>discusse</w:delText>
        </w:r>
      </w:del>
      <w:del w:id="240" w:author="Dr. Brittany Aleshire" w:date="2014-11-09T00:42:00Z">
        <w:r w:rsidRPr="004B143D" w:rsidDel="0069704A">
          <w:rPr>
            <w:rFonts w:ascii="Times New Roman" w:eastAsia="Times New Roman" w:hAnsi="Times New Roman" w:cs="Times New Roman"/>
            <w:sz w:val="24"/>
          </w:rPr>
          <w:delText>s such a way</w:delText>
        </w:r>
      </w:del>
      <w:r w:rsidRPr="004B143D">
        <w:rPr>
          <w:rFonts w:ascii="Times New Roman" w:eastAsia="Times New Roman" w:hAnsi="Times New Roman" w:cs="Times New Roman"/>
          <w:sz w:val="24"/>
        </w:rPr>
        <w:t xml:space="preserve">. </w:t>
      </w:r>
      <w:commentRangeStart w:id="241"/>
      <w:r w:rsidRPr="004B143D">
        <w:rPr>
          <w:rFonts w:ascii="Times New Roman" w:eastAsia="Times New Roman" w:hAnsi="Times New Roman" w:cs="Times New Roman"/>
          <w:sz w:val="24"/>
        </w:rPr>
        <w:t xml:space="preserve"> If an agent (human or artificial) has an internal model of the world, it requires a certain amount of memory to hold all of the information pertaining to that model.  Once in a while a discovery might take </w:t>
      </w:r>
      <w:r w:rsidR="00BC218F" w:rsidRPr="004B143D">
        <w:rPr>
          <w:rFonts w:ascii="Times New Roman" w:eastAsia="Times New Roman" w:hAnsi="Times New Roman" w:cs="Times New Roman"/>
          <w:sz w:val="24"/>
        </w:rPr>
        <w:t>place that</w:t>
      </w:r>
      <w:r w:rsidRPr="004B143D">
        <w:rPr>
          <w:rFonts w:ascii="Times New Roman" w:eastAsia="Times New Roman" w:hAnsi="Times New Roman" w:cs="Times New Roman"/>
          <w:sz w:val="24"/>
        </w:rPr>
        <w:t xml:space="preserve"> would illuminate a redundancy in the data.  This illuminating discovery would allow the agent to recode the information for the world model into a smaller footprint.  For instance, Newton’s discovery of the law of gravity gave a common explanation for apples falling from trees and planets orbiting the sun</w:t>
      </w:r>
      <w:commentRangeEnd w:id="241"/>
      <w:r w:rsidR="0069704A">
        <w:rPr>
          <w:rStyle w:val="CommentReference"/>
        </w:rPr>
        <w:commentReference w:id="241"/>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defines beauty as the compressibility of a data set </w:t>
      </w:r>
      <w:commentRangeStart w:id="242"/>
      <w:r w:rsidRPr="004B143D">
        <w:rPr>
          <w:rFonts w:ascii="Times New Roman" w:eastAsia="Times New Roman" w:hAnsi="Times New Roman" w:cs="Times New Roman"/>
          <w:sz w:val="24"/>
        </w:rPr>
        <w:t>(</w:t>
      </w:r>
      <w:commentRangeStart w:id="243"/>
      <w:r w:rsidRPr="004B143D">
        <w:rPr>
          <w:rFonts w:ascii="Times New Roman" w:eastAsia="Times New Roman" w:hAnsi="Times New Roman" w:cs="Times New Roman"/>
          <w:sz w:val="24"/>
        </w:rPr>
        <w:t>Schmidhuber, 2007</w:t>
      </w:r>
      <w:commentRangeEnd w:id="243"/>
      <w:r w:rsidR="00182438">
        <w:rPr>
          <w:rStyle w:val="CommentReference"/>
          <w:vanish/>
        </w:rPr>
        <w:commentReference w:id="243"/>
      </w:r>
      <w:r w:rsidRPr="004B143D">
        <w:rPr>
          <w:rFonts w:ascii="Times New Roman" w:eastAsia="Times New Roman" w:hAnsi="Times New Roman" w:cs="Times New Roman"/>
          <w:sz w:val="24"/>
        </w:rPr>
        <w:t xml:space="preserve">).  </w:t>
      </w:r>
      <w:commentRangeEnd w:id="242"/>
      <w:r w:rsidR="00AD2ECB">
        <w:rPr>
          <w:rStyle w:val="CommentReference"/>
        </w:rPr>
        <w:commentReference w:id="242"/>
      </w:r>
      <w:r w:rsidRPr="004B143D">
        <w:rPr>
          <w:rFonts w:ascii="Times New Roman" w:eastAsia="Times New Roman" w:hAnsi="Times New Roman" w:cs="Times New Roman"/>
          <w:sz w:val="24"/>
        </w:rPr>
        <w:t xml:space="preserve">He claims that the beauty we see in a face, a poem, a sunset or a theory all stem from the same property - something about the observation allows us to store a large amount of information with a small amount of memory.  Schmidhuber goes on to define interestingness, novelty, surprise, or fun as the change with respect to time of the required memory footprint for storing information about an object or idea.  </w:t>
      </w:r>
      <w:commentRangeStart w:id="244"/>
      <w:r w:rsidRPr="004B143D">
        <w:rPr>
          <w:rFonts w:ascii="Times New Roman" w:eastAsia="Times New Roman" w:hAnsi="Times New Roman" w:cs="Times New Roman"/>
          <w:sz w:val="24"/>
        </w:rPr>
        <w:t xml:space="preserve">In other words, something is fun or interesting if it allows an agent to see beauty in a new place (i.e. to compress data which previously seemed incompressible).  </w:t>
      </w:r>
      <w:commentRangeEnd w:id="244"/>
      <w:r w:rsidR="007618E4">
        <w:rPr>
          <w:rStyle w:val="CommentReference"/>
        </w:rPr>
        <w:commentReference w:id="244"/>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says that in order to find something interesting (i.e. compressible), the observations an agent makes about the world must be neither predictably regular nor random.  Instead, data from such observations must be “...regular in a way that is new with respect to the observer's current knowledge, yet learnable.”  </w:t>
      </w:r>
      <w:commentRangeStart w:id="245"/>
      <w:r w:rsidRPr="004B143D">
        <w:rPr>
          <w:rFonts w:ascii="Times New Roman" w:eastAsia="Times New Roman" w:hAnsi="Times New Roman" w:cs="Times New Roman"/>
          <w:sz w:val="24"/>
        </w:rPr>
        <w:t>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w:t>
      </w:r>
      <w:commentRangeEnd w:id="245"/>
      <w:r w:rsidR="0069704A">
        <w:rPr>
          <w:rStyle w:val="CommentReference"/>
        </w:rPr>
        <w:commentReference w:id="245"/>
      </w:r>
      <w:r w:rsidRPr="004B143D">
        <w:rPr>
          <w:rFonts w:ascii="Times New Roman" w:eastAsia="Times New Roman" w:hAnsi="Times New Roman" w:cs="Times New Roman"/>
          <w:sz w:val="24"/>
        </w:rPr>
        <w:t xml:space="preserve">.  </w:t>
      </w:r>
      <w:commentRangeStart w:id="246"/>
      <w:r w:rsidRPr="004B143D">
        <w:rPr>
          <w:rFonts w:ascii="Times New Roman" w:eastAsia="Times New Roman" w:hAnsi="Times New Roman" w:cs="Times New Roman"/>
          <w:sz w:val="24"/>
        </w:rPr>
        <w:t xml:space="preserve">Schmidhuber’s theory of fun leads to the conclusion that a moderate level of difficulty is ideal to produce the maximal amount of fun.  </w:t>
      </w:r>
      <w:commentRangeEnd w:id="246"/>
      <w:r w:rsidR="0069704A">
        <w:rPr>
          <w:rStyle w:val="CommentReference"/>
        </w:rPr>
        <w:commentReference w:id="246"/>
      </w:r>
    </w:p>
    <w:p w:rsidR="00F31F4D" w:rsidRDefault="00F31F4D">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B3C97" w:rsidRPr="004B143D" w:rsidRDefault="003F373E">
      <w:pPr>
        <w:pStyle w:val="Normal1"/>
        <w:spacing w:line="480" w:lineRule="auto"/>
        <w:rPr>
          <w:rFonts w:ascii="Times New Roman" w:hAnsi="Times New Roman"/>
          <w:sz w:val="24"/>
        </w:rPr>
      </w:pPr>
      <w:commentRangeStart w:id="247"/>
      <w:r w:rsidRPr="004B143D">
        <w:rPr>
          <w:rFonts w:ascii="Times New Roman" w:eastAsia="Times New Roman" w:hAnsi="Times New Roman" w:cs="Times New Roman"/>
          <w:b/>
          <w:sz w:val="24"/>
        </w:rPr>
        <w:t>Frustration</w:t>
      </w:r>
      <w:commentRangeEnd w:id="247"/>
      <w:r w:rsidR="00F519FC">
        <w:rPr>
          <w:rStyle w:val="CommentReference"/>
        </w:rPr>
        <w:commentReference w:id="247"/>
      </w:r>
      <w:r w:rsidRPr="004B143D">
        <w:rPr>
          <w:rFonts w:ascii="Times New Roman" w:eastAsia="Times New Roman" w:hAnsi="Times New Roman" w:cs="Times New Roman"/>
          <w:b/>
          <w:sz w:val="24"/>
        </w:rPr>
        <w:t>, arousal and the Yerkes-Dodson law</w:t>
      </w:r>
      <w:ins w:id="248" w:author="Dr. Brittany Aleshire" w:date="2014-11-09T10:42:00Z">
        <w:r w:rsidR="007618E4">
          <w:rPr>
            <w:rFonts w:ascii="Times New Roman" w:eastAsia="Times New Roman" w:hAnsi="Times New Roman" w:cs="Times New Roman"/>
            <w:b/>
            <w:sz w:val="24"/>
          </w:rPr>
          <w:t xml:space="preserve"> </w:t>
        </w:r>
        <w:proofErr w:type="gramStart"/>
        <w:r w:rsidR="007618E4">
          <w:rPr>
            <w:rFonts w:ascii="Times New Roman" w:eastAsia="Times New Roman" w:hAnsi="Times New Roman" w:cs="Times New Roman"/>
            <w:b/>
            <w:sz w:val="24"/>
          </w:rPr>
          <w:t>You</w:t>
        </w:r>
        <w:proofErr w:type="gramEnd"/>
        <w:r w:rsidR="007618E4">
          <w:rPr>
            <w:rFonts w:ascii="Times New Roman" w:eastAsia="Times New Roman" w:hAnsi="Times New Roman" w:cs="Times New Roman"/>
            <w:b/>
            <w:sz w:val="24"/>
          </w:rPr>
          <w:t xml:space="preserve"> have yet to fully unpack these ideas. Add more informat</w:t>
        </w:r>
      </w:ins>
      <w:ins w:id="249" w:author="Dr. Brittany Aleshire" w:date="2014-11-09T10:43:00Z">
        <w:r w:rsidR="007618E4">
          <w:rPr>
            <w:rFonts w:ascii="Times New Roman" w:eastAsia="Times New Roman" w:hAnsi="Times New Roman" w:cs="Times New Roman"/>
            <w:b/>
            <w:sz w:val="24"/>
          </w:rPr>
          <w:t xml:space="preserve">ion about each and their relationship to the field of psychology here. Also include </w:t>
        </w:r>
      </w:ins>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commentRangeStart w:id="250"/>
      <w:r w:rsidRPr="004B143D">
        <w:rPr>
          <w:rFonts w:ascii="Times New Roman" w:eastAsia="Times New Roman" w:hAnsi="Times New Roman" w:cs="Times New Roman"/>
          <w:sz w:val="24"/>
        </w:rPr>
        <w:t xml:space="preserve">The Merriam-Webster online dictionary </w:t>
      </w:r>
      <w:commentRangeStart w:id="251"/>
      <w:r w:rsidRPr="004B143D">
        <w:rPr>
          <w:rFonts w:ascii="Times New Roman" w:eastAsia="Times New Roman" w:hAnsi="Times New Roman" w:cs="Times New Roman"/>
          <w:sz w:val="24"/>
        </w:rPr>
        <w:t>defines</w:t>
      </w:r>
      <w:commentRangeEnd w:id="251"/>
      <w:r w:rsidR="00F519FC">
        <w:rPr>
          <w:rStyle w:val="CommentReference"/>
        </w:rPr>
        <w:commentReference w:id="251"/>
      </w:r>
      <w:r w:rsidRPr="004B143D">
        <w:rPr>
          <w:rFonts w:ascii="Times New Roman" w:eastAsia="Times New Roman" w:hAnsi="Times New Roman" w:cs="Times New Roman"/>
          <w:sz w:val="24"/>
        </w:rPr>
        <w:t xml:space="preserve"> frustration as “a feeling of anger or annoyance caused by being unable to do something.”  In other words, frustration is the result of failure at a task at which one wanted to succeed.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Frustration can increase levels of arousal.  What is arousal?  Merriam-Webster online defines arousal as “</w:t>
      </w:r>
      <w:r w:rsidRPr="004B143D">
        <w:rPr>
          <w:rFonts w:ascii="Times New Roman" w:eastAsia="Times New Roman" w:hAnsi="Times New Roman" w:cs="Times New Roman"/>
          <w:sz w:val="24"/>
          <w:highlight w:val="white"/>
        </w:rPr>
        <w:t>a state of heightened physiological activity”</w:t>
      </w:r>
      <w:r w:rsidRPr="004B143D">
        <w:rPr>
          <w:rFonts w:ascii="Times New Roman" w:hAnsi="Times New Roman"/>
          <w:sz w:val="24"/>
          <w:highlight w:val="white"/>
        </w:rPr>
        <w:t xml:space="preserve">.  </w:t>
      </w:r>
      <w:commentRangeEnd w:id="250"/>
      <w:r w:rsidR="00F519FC">
        <w:rPr>
          <w:rStyle w:val="CommentReference"/>
        </w:rPr>
        <w:commentReference w:id="250"/>
      </w:r>
      <w:r w:rsidRPr="004B143D">
        <w:rPr>
          <w:rFonts w:ascii="Times New Roman" w:eastAsia="Times New Roman" w:hAnsi="Times New Roman" w:cs="Times New Roman"/>
          <w:sz w:val="24"/>
          <w:highlight w:val="white"/>
        </w:rPr>
        <w:t xml:space="preserve">Studies show that physiological arousal increases with frustration.  </w:t>
      </w:r>
      <w:r w:rsidRPr="004B143D">
        <w:rPr>
          <w:rFonts w:ascii="Times New Roman" w:eastAsia="Times New Roman" w:hAnsi="Times New Roman" w:cs="Times New Roman"/>
          <w:sz w:val="24"/>
        </w:rPr>
        <w:t xml:space="preserve">For instance, Doob &amp; Kirshenbaum </w:t>
      </w:r>
      <w:commentRangeStart w:id="252"/>
      <w:r w:rsidRPr="004B143D">
        <w:rPr>
          <w:rFonts w:ascii="Times New Roman" w:eastAsia="Times New Roman" w:hAnsi="Times New Roman" w:cs="Times New Roman"/>
          <w:sz w:val="24"/>
        </w:rPr>
        <w:t>(1971) found that exposure to frustration leads to higher blood pressure.  Similarly, Hokanson &amp; Burgess (1964) used frustration to increase the heart rates of participants by 20 beats per minute</w:t>
      </w:r>
      <w:commentRangeEnd w:id="252"/>
      <w:r w:rsidR="00E54D8F">
        <w:rPr>
          <w:rStyle w:val="CommentReference"/>
        </w:rPr>
        <w:commentReference w:id="252"/>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This relationship is commonly represented with an inverted </w:t>
      </w:r>
      <w:r w:rsidRPr="004B143D">
        <w:rPr>
          <w:rFonts w:ascii="Times New Roman" w:eastAsia="Times New Roman" w:hAnsi="Times New Roman" w:cs="Times New Roman"/>
          <w:i/>
          <w:sz w:val="24"/>
        </w:rPr>
        <w:t>U</w:t>
      </w:r>
      <w:r w:rsidRPr="004B143D">
        <w:rPr>
          <w:rFonts w:ascii="Times New Roman" w:eastAsia="Times New Roman" w:hAnsi="Times New Roman" w:cs="Times New Roman"/>
          <w:sz w:val="24"/>
        </w:rPr>
        <w:t xml:space="preserve">-shaped curve with “arousal”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“ability” or “performance”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as shown in </w:t>
      </w:r>
      <w:commentRangeStart w:id="253"/>
      <w:r w:rsidRPr="004B143D">
        <w:rPr>
          <w:rFonts w:ascii="Times New Roman" w:eastAsia="Times New Roman" w:hAnsi="Times New Roman" w:cs="Times New Roman"/>
          <w:sz w:val="24"/>
        </w:rPr>
        <w:t xml:space="preserve">Figure 13.  </w:t>
      </w:r>
      <w:commentRangeEnd w:id="253"/>
      <w:r w:rsidR="00F519FC">
        <w:rPr>
          <w:rStyle w:val="CommentReference"/>
        </w:rPr>
        <w:commentReference w:id="253"/>
      </w:r>
      <w:r w:rsidRPr="004B143D">
        <w:rPr>
          <w:rFonts w:ascii="Times New Roman" w:eastAsia="Times New Roman" w:hAnsi="Times New Roman" w:cs="Times New Roman"/>
          <w:sz w:val="24"/>
        </w:rPr>
        <w:t>As argued above in the section on Schmidhuber’s formal theory of fun, the interestingness of a task is related to the speed at which an agent (</w:t>
      </w:r>
      <w:commentRangeStart w:id="254"/>
      <w:r w:rsidRPr="004B143D">
        <w:rPr>
          <w:rFonts w:ascii="Times New Roman" w:eastAsia="Times New Roman" w:hAnsi="Times New Roman" w:cs="Times New Roman"/>
          <w:sz w:val="24"/>
        </w:rPr>
        <w:t>either human or artificial</w:t>
      </w:r>
      <w:commentRangeEnd w:id="254"/>
      <w:r w:rsidR="00F519FC">
        <w:rPr>
          <w:rStyle w:val="CommentReference"/>
        </w:rPr>
        <w:commentReference w:id="254"/>
      </w:r>
      <w:r w:rsidRPr="004B143D">
        <w:rPr>
          <w:rFonts w:ascii="Times New Roman" w:eastAsia="Times New Roman" w:hAnsi="Times New Roman" w:cs="Times New Roman"/>
          <w:sz w:val="24"/>
        </w:rPr>
        <w:t xml:space="preserve">) can develop a method of compressing information about the task (i.e., the speed at which the agent learns the task).  According to Vygotsky’s idea of the zone of proximal development,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BB3C97" w:rsidRPr="004B143D" w:rsidRDefault="003F373E">
      <w:pPr>
        <w:pStyle w:val="Normal1"/>
        <w:spacing w:line="480" w:lineRule="auto"/>
        <w:ind w:firstLine="720"/>
        <w:rPr>
          <w:rFonts w:ascii="Times New Roman" w:hAnsi="Times New Roman"/>
          <w:sz w:val="24"/>
        </w:rPr>
      </w:pPr>
      <w:commentRangeStart w:id="255"/>
      <w:commentRangeStart w:id="256"/>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 xml:space="preserve">In conclusion, the relationship between frustration, arousal, the Yerkes-Dodson law and Vygotsky’s zone of proximal development leads to the prediction that there </w:t>
      </w:r>
      <w:proofErr w:type="gramStart"/>
      <w:r w:rsidR="00FA27DE" w:rsidRPr="004B143D">
        <w:rPr>
          <w:rFonts w:ascii="Times New Roman" w:eastAsia="Times New Roman" w:hAnsi="Times New Roman" w:cs="Times New Roman"/>
          <w:sz w:val="24"/>
        </w:rPr>
        <w:t>exists</w:t>
      </w:r>
      <w:proofErr w:type="gramEnd"/>
      <w:r w:rsidR="00FA27DE" w:rsidRPr="004B143D">
        <w:rPr>
          <w:rFonts w:ascii="Times New Roman" w:eastAsia="Times New Roman" w:hAnsi="Times New Roman" w:cs="Times New Roman"/>
          <w:sz w:val="24"/>
        </w:rPr>
        <w:t xml:space="preserve"> a percentage of wrong answers that is non-zero that will lead to the most fun.  </w:t>
      </w:r>
      <w:commentRangeEnd w:id="255"/>
      <w:r w:rsidR="00B662A5">
        <w:rPr>
          <w:rStyle w:val="CommentReference"/>
        </w:rPr>
        <w:commentReference w:id="255"/>
      </w:r>
      <w:commentRangeEnd w:id="256"/>
      <w:r w:rsidR="00AD214A">
        <w:rPr>
          <w:rStyle w:val="CommentReference"/>
          <w:vanish/>
        </w:rPr>
        <w:commentReference w:id="256"/>
      </w:r>
    </w:p>
    <w:p w:rsidR="00BB3C97" w:rsidRPr="004B143D" w:rsidRDefault="003F373E" w:rsidP="00BC218F">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Hypotheses</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main purpose of this study was to pioneer a method to measure the relative desires of frustration and accomplishment in individuals who encounter novel computer-based tasks.  The following four hypotheses led to direct tests of the theories and models mentioned above.  T</w:t>
      </w:r>
      <w:commentRangeStart w:id="257"/>
      <w:r w:rsidRPr="004B143D">
        <w:rPr>
          <w:rFonts w:ascii="Times New Roman" w:eastAsia="Times New Roman" w:hAnsi="Times New Roman" w:cs="Times New Roman"/>
          <w:sz w:val="24"/>
        </w:rPr>
        <w:t>he first hypothesis of this paper was that for each individual, there is a curve representing enjoyment as a function of score on a task, that this curve has a single peak, and that this curve has minimal values for scores of 0% and 100% (please see Figures 8-12 for possible examples).  The second hypothesis was that a participant would be willing and able to adjust a task to match this difficulty level if given the means to do so.  The third hypothesis was that the peak of this function (and thus peak enjoyment) would be in the 80%-95% score range</w:t>
      </w:r>
      <w:commentRangeEnd w:id="257"/>
      <w:r w:rsidR="00E54D8F">
        <w:rPr>
          <w:rStyle w:val="CommentReference"/>
        </w:rPr>
        <w:commentReference w:id="257"/>
      </w:r>
      <w:r w:rsidRPr="004B143D">
        <w:rPr>
          <w:rFonts w:ascii="Times New Roman" w:eastAsia="Times New Roman" w:hAnsi="Times New Roman" w:cs="Times New Roman"/>
          <w:sz w:val="24"/>
        </w:rPr>
        <w:t xml:space="preserve">.  The fourth hypothesis was that the percentage correct at peak enjoyment would not be dependent upon task type.  </w:t>
      </w:r>
    </w:p>
    <w:p w:rsidR="00353C7C" w:rsidRDefault="00353C7C" w:rsidP="00353C7C">
      <w:pPr>
        <w:widowControl w:val="0"/>
        <w:tabs>
          <w:tab w:val="left" w:pos="7513"/>
        </w:tabs>
        <w:autoSpaceDE w:val="0"/>
        <w:autoSpaceDN w:val="0"/>
        <w:adjustRightInd w:val="0"/>
        <w:spacing w:line="480" w:lineRule="auto"/>
        <w:rPr>
          <w:ins w:id="258" w:author="Michelle Haley" w:date="2014-11-11T21:07:00Z"/>
          <w:rFonts w:ascii="Times New Roman" w:hAnsi="Times New Roman" w:cs="Times New Roman"/>
        </w:rPr>
      </w:pPr>
      <w:ins w:id="259" w:author="Michelle Haley" w:date="2014-11-11T21:07:00Z">
        <w:r>
          <w:rPr>
            <w:rFonts w:ascii="Times New Roman" w:hAnsi="Times New Roman" w:cs="Times New Roman"/>
          </w:rPr>
          <w:t>HERE IS AN EXAMPLE HOW TO WRITE HYPOTHESES SECTION:</w:t>
        </w:r>
      </w:ins>
    </w:p>
    <w:p w:rsidR="00353C7C" w:rsidRPr="00C3680F" w:rsidRDefault="00353C7C" w:rsidP="00353C7C">
      <w:pPr>
        <w:pStyle w:val="Heading2"/>
        <w:spacing w:before="0" w:line="480" w:lineRule="auto"/>
        <w:rPr>
          <w:ins w:id="260" w:author="Michelle Haley" w:date="2014-11-11T21:07:00Z"/>
          <w:rFonts w:ascii="Times New Roman" w:hAnsi="Times New Roman" w:cs="Times New Roman"/>
          <w:sz w:val="24"/>
          <w:szCs w:val="24"/>
        </w:rPr>
      </w:pPr>
      <w:ins w:id="261" w:author="Michelle Haley" w:date="2014-11-11T21:07:00Z">
        <w:r w:rsidRPr="00C3680F">
          <w:rPr>
            <w:rFonts w:ascii="Times New Roman" w:hAnsi="Times New Roman" w:cs="Times New Roman"/>
            <w:sz w:val="24"/>
            <w:szCs w:val="24"/>
          </w:rPr>
          <w:t>Research Aims and Hypotheses</w:t>
        </w:r>
      </w:ins>
    </w:p>
    <w:p w:rsidR="00353C7C" w:rsidRPr="00C3680F" w:rsidRDefault="00353C7C" w:rsidP="00353C7C">
      <w:pPr>
        <w:pStyle w:val="Heading2"/>
        <w:spacing w:before="0" w:line="480" w:lineRule="auto"/>
        <w:ind w:firstLine="720"/>
        <w:rPr>
          <w:ins w:id="262" w:author="Michelle Haley" w:date="2014-11-11T21:07:00Z"/>
          <w:rFonts w:ascii="Times New Roman" w:hAnsi="Times New Roman" w:cs="Times New Roman"/>
          <w:sz w:val="24"/>
          <w:szCs w:val="24"/>
        </w:rPr>
      </w:pPr>
      <w:commentRangeStart w:id="263"/>
      <w:ins w:id="264" w:author="Michelle Haley" w:date="2014-11-11T21:07:00Z">
        <w:r w:rsidRPr="00C3680F">
          <w:rPr>
            <w:rFonts w:ascii="Times New Roman" w:hAnsi="Times New Roman" w:cs="Times New Roman"/>
            <w:b w:val="0"/>
            <w:sz w:val="24"/>
            <w:szCs w:val="24"/>
          </w:rPr>
          <w:t xml:space="preserve"> This research sought to investigate </w:t>
        </w:r>
        <w:r w:rsidRPr="00C3680F">
          <w:rPr>
            <w:rFonts w:ascii="Times New Roman" w:hAnsi="Times New Roman" w:cs="Times New Roman"/>
            <w:b w:val="0"/>
            <w:iCs/>
            <w:sz w:val="24"/>
            <w:szCs w:val="24"/>
          </w:rPr>
          <w:t>the relationship between women’s motivations toward hooking up behavior in relation to their Sexual Self-</w:t>
        </w:r>
        <w:proofErr w:type="gramStart"/>
        <w:r w:rsidRPr="00C3680F">
          <w:rPr>
            <w:rFonts w:ascii="Times New Roman" w:hAnsi="Times New Roman" w:cs="Times New Roman"/>
            <w:b w:val="0"/>
            <w:iCs/>
            <w:sz w:val="24"/>
            <w:szCs w:val="24"/>
          </w:rPr>
          <w:t>Concept,</w:t>
        </w:r>
        <w:proofErr w:type="gramEnd"/>
        <w:r w:rsidRPr="00C3680F">
          <w:rPr>
            <w:rFonts w:ascii="Times New Roman" w:hAnsi="Times New Roman" w:cs="Times New Roman"/>
            <w:b w:val="0"/>
            <w:iCs/>
            <w:sz w:val="24"/>
            <w:szCs w:val="24"/>
          </w:rPr>
          <w:t xml:space="preserve"> their Emotional Associations with hooking up, and their use of sexual protection during hook ups involving intercourse. This study also examined women’s relationship authenticity in association with their Sexual Self-Concept, Emotional Associations with hooking up, and use of sexual protection during hook ups</w:t>
        </w:r>
        <w:r w:rsidRPr="00C3680F">
          <w:rPr>
            <w:rFonts w:ascii="Times New Roman" w:hAnsi="Times New Roman" w:cs="Times New Roman"/>
            <w:iCs/>
            <w:sz w:val="24"/>
            <w:szCs w:val="24"/>
          </w:rPr>
          <w:t xml:space="preserve">. </w:t>
        </w:r>
        <w:commentRangeEnd w:id="263"/>
        <w:r>
          <w:rPr>
            <w:rStyle w:val="CommentReference"/>
            <w:rFonts w:ascii="Times New Roman" w:eastAsia="Times New Roman" w:hAnsi="Times New Roman" w:cs="Times New Roman"/>
            <w:b w:val="0"/>
          </w:rPr>
          <w:commentReference w:id="263"/>
        </w:r>
      </w:ins>
    </w:p>
    <w:p w:rsidR="00353C7C" w:rsidRPr="00C3680F" w:rsidRDefault="00353C7C" w:rsidP="00353C7C">
      <w:pPr>
        <w:spacing w:line="480" w:lineRule="auto"/>
        <w:ind w:firstLine="720"/>
        <w:rPr>
          <w:ins w:id="265" w:author="Michelle Haley" w:date="2014-11-11T21:07:00Z"/>
          <w:rFonts w:ascii="Times New Roman" w:hAnsi="Times New Roman" w:cs="Times New Roman"/>
          <w:b/>
          <w:i/>
          <w:iCs/>
        </w:rPr>
      </w:pPr>
      <w:commentRangeStart w:id="266"/>
      <w:proofErr w:type="gramStart"/>
      <w:ins w:id="267" w:author="Michelle Haley" w:date="2014-11-11T21:07:00Z">
        <w:r w:rsidRPr="00C3680F">
          <w:rPr>
            <w:rFonts w:ascii="Times New Roman" w:hAnsi="Times New Roman" w:cs="Times New Roman"/>
            <w:b/>
            <w:iCs/>
          </w:rPr>
          <w:t>Hypotheses pertaining to women’s motivation to engage in hooking up</w:t>
        </w:r>
        <w:r w:rsidRPr="00C3680F">
          <w:rPr>
            <w:rFonts w:ascii="Times New Roman" w:hAnsi="Times New Roman" w:cs="Times New Roman"/>
            <w:b/>
            <w:i/>
            <w:iCs/>
          </w:rPr>
          <w:t>.</w:t>
        </w:r>
        <w:proofErr w:type="gramEnd"/>
        <w:r w:rsidRPr="00C3680F">
          <w:rPr>
            <w:rFonts w:ascii="Times New Roman" w:hAnsi="Times New Roman" w:cs="Times New Roman"/>
            <w:b/>
            <w:i/>
            <w:iCs/>
          </w:rPr>
          <w:t xml:space="preserve"> </w:t>
        </w:r>
        <w:r w:rsidRPr="00C3680F">
          <w:rPr>
            <w:rFonts w:ascii="Times New Roman" w:hAnsi="Times New Roman" w:cs="Times New Roman"/>
            <w:iCs/>
          </w:rPr>
          <w:t xml:space="preserve">The first set of hypotheses concerned Motivational Style variables. </w:t>
        </w:r>
        <w:r w:rsidRPr="00C3680F">
          <w:rPr>
            <w:rFonts w:ascii="Times New Roman" w:hAnsi="Times New Roman" w:cs="Times New Roman"/>
            <w:bCs/>
            <w:iCs/>
          </w:rPr>
          <w:t xml:space="preserve">The first hypothesis investigated Motivational Style and its association with women’s Sexual Self-Concept, Positive and Negative Emotional Associations with women’s hook up experiences, and the use of sexual protection during hookups involving intercourse. The second set of hypotheses concerned Regulatory Style variables. Regulatory Style would be associated with women’s overall Sexual Self Concept, Positive and Negative Emotional Associations with women’s hook up experiences, and the use of sexual protection during hookups involving intercourse. </w:t>
        </w:r>
        <w:r w:rsidRPr="00C3680F">
          <w:rPr>
            <w:rFonts w:ascii="Times New Roman" w:hAnsi="Times New Roman" w:cs="Times New Roman"/>
          </w:rPr>
          <w:t>These hypotheses are as follows:</w:t>
        </w:r>
        <w:commentRangeEnd w:id="266"/>
        <w:r>
          <w:rPr>
            <w:rStyle w:val="CommentReference"/>
            <w:rFonts w:ascii="Times New Roman" w:eastAsia="Times New Roman" w:hAnsi="Times New Roman" w:cs="Times New Roman"/>
          </w:rPr>
          <w:commentReference w:id="266"/>
        </w:r>
      </w:ins>
    </w:p>
    <w:p w:rsidR="00353C7C" w:rsidRPr="00C3680F" w:rsidRDefault="00353C7C" w:rsidP="00353C7C">
      <w:pPr>
        <w:spacing w:line="480" w:lineRule="auto"/>
        <w:ind w:firstLine="720"/>
        <w:rPr>
          <w:ins w:id="268" w:author="Michelle Haley" w:date="2014-11-11T21:07:00Z"/>
          <w:rFonts w:ascii="Times New Roman" w:hAnsi="Times New Roman" w:cs="Times New Roman"/>
          <w:b/>
          <w:bCs/>
          <w:iCs/>
        </w:rPr>
      </w:pPr>
      <w:commentRangeStart w:id="269"/>
      <w:ins w:id="270" w:author="Michelle Haley" w:date="2014-11-11T21:07:00Z">
        <w:r w:rsidRPr="00C3680F">
          <w:rPr>
            <w:rFonts w:ascii="Times New Roman" w:hAnsi="Times New Roman" w:cs="Times New Roman"/>
            <w:b/>
            <w:bCs/>
            <w:i/>
            <w:iCs/>
          </w:rPr>
          <w:t>Hypothesis 1A</w:t>
        </w:r>
        <w:r w:rsidRPr="00C3680F">
          <w:rPr>
            <w:rFonts w:ascii="Times New Roman" w:hAnsi="Times New Roman" w:cs="Times New Roman"/>
            <w:b/>
            <w:bCs/>
            <w:iCs/>
          </w:rPr>
          <w:t xml:space="preserve">. </w:t>
        </w:r>
        <w:commentRangeEnd w:id="269"/>
        <w:r>
          <w:rPr>
            <w:rStyle w:val="CommentReference"/>
            <w:rFonts w:ascii="Times New Roman" w:eastAsia="Times New Roman" w:hAnsi="Times New Roman" w:cs="Times New Roman"/>
          </w:rPr>
          <w:commentReference w:id="269"/>
        </w:r>
        <w:commentRangeStart w:id="271"/>
        <w:proofErr w:type="gramStart"/>
        <w:r w:rsidRPr="00C3680F">
          <w:rPr>
            <w:rFonts w:ascii="Times New Roman" w:hAnsi="Times New Roman" w:cs="Times New Roman"/>
          </w:rPr>
          <w:t xml:space="preserve">Women’s self-determined motivational style </w:t>
        </w:r>
        <w:r w:rsidRPr="00C3680F">
          <w:rPr>
            <w:rFonts w:ascii="Times New Roman" w:hAnsi="Times New Roman" w:cs="Times New Roman"/>
            <w:bCs/>
            <w:iCs/>
          </w:rPr>
          <w:t xml:space="preserve">(i.e., Controlled and Autonomous; SRQ-H) </w:t>
        </w:r>
        <w:r w:rsidRPr="00C3680F">
          <w:rPr>
            <w:rFonts w:ascii="Times New Roman" w:hAnsi="Times New Roman" w:cs="Times New Roman"/>
          </w:rPr>
          <w:t>for engaging in hooking up will be related to Women’s Sexual Self-Concept (WSSCS).</w:t>
        </w:r>
        <w:commentRangeEnd w:id="271"/>
        <w:proofErr w:type="gramEnd"/>
        <w:r>
          <w:rPr>
            <w:rStyle w:val="CommentReference"/>
            <w:rFonts w:ascii="Times New Roman" w:eastAsia="Times New Roman" w:hAnsi="Times New Roman" w:cs="Times New Roman"/>
          </w:rPr>
          <w:commentReference w:id="271"/>
        </w:r>
        <w:r w:rsidRPr="00C3680F">
          <w:rPr>
            <w:rFonts w:ascii="Times New Roman" w:hAnsi="Times New Roman" w:cs="Times New Roman"/>
          </w:rPr>
          <w:t xml:space="preserve"> </w:t>
        </w:r>
        <w:commentRangeStart w:id="272"/>
        <w:r w:rsidRPr="00C3680F">
          <w:rPr>
            <w:rFonts w:ascii="Times New Roman" w:hAnsi="Times New Roman" w:cs="Times New Roman"/>
          </w:rPr>
          <w:t xml:space="preserve">Autonomous motivational style will be positively related to </w:t>
        </w:r>
        <w:proofErr w:type="spellStart"/>
        <w:r w:rsidRPr="00C3680F">
          <w:rPr>
            <w:rFonts w:ascii="Times New Roman" w:hAnsi="Times New Roman" w:cs="Times New Roman"/>
          </w:rPr>
          <w:t>Agentic</w:t>
        </w:r>
        <w:proofErr w:type="spellEnd"/>
        <w:r w:rsidRPr="00C3680F">
          <w:rPr>
            <w:rFonts w:ascii="Times New Roman" w:hAnsi="Times New Roman" w:cs="Times New Roman"/>
          </w:rPr>
          <w:t xml:space="preserve"> and Reserved Sexual Self Concept. Controlled motivational style will be positively related to Negative Sexual Self Concept.</w:t>
        </w:r>
        <w:commentRangeEnd w:id="272"/>
        <w:r>
          <w:rPr>
            <w:rStyle w:val="CommentReference"/>
            <w:rFonts w:ascii="Times New Roman" w:eastAsia="Times New Roman" w:hAnsi="Times New Roman" w:cs="Times New Roman"/>
          </w:rPr>
          <w:commentReference w:id="272"/>
        </w:r>
      </w:ins>
    </w:p>
    <w:p w:rsidR="00F31F4D" w:rsidRDefault="00F31F4D">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B3C97" w:rsidRPr="004B143D" w:rsidRDefault="003F373E">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Participants and design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(please see Appendix F).  Would-be participants were directed to the website </w:t>
      </w:r>
      <w:hyperlink r:id="rId8">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BB3C97" w:rsidRPr="004B143D" w:rsidRDefault="003F373E">
      <w:pPr>
        <w:pStyle w:val="Normal1"/>
        <w:spacing w:line="480" w:lineRule="auto"/>
        <w:ind w:firstLine="720"/>
        <w:rPr>
          <w:rFonts w:ascii="Times New Roman" w:hAnsi="Times New Roman"/>
          <w:sz w:val="24"/>
        </w:rPr>
      </w:pPr>
      <w:commentRangeStart w:id="273"/>
      <w:commentRangeStart w:id="274"/>
      <w:r w:rsidRPr="004B143D">
        <w:rPr>
          <w:rFonts w:ascii="Times New Roman" w:eastAsia="Times New Roman" w:hAnsi="Times New Roman" w:cs="Times New Roman"/>
          <w:sz w:val="24"/>
        </w:rPr>
        <w:t>Between 3/18/2014 and 3/25/2014, 11 participants took part in the study.  Of these, data from the first 10 were included in the pilot data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10).  The group was young (age range 18 - 36, </w:t>
      </w:r>
      <w:r w:rsidRPr="004B143D">
        <w:rPr>
          <w:rFonts w:ascii="Times New Roman" w:hAnsi="Times New Roman"/>
          <w:i/>
          <w:color w:val="252525"/>
          <w:sz w:val="24"/>
          <w:highlight w:val="white"/>
        </w:rPr>
        <w:t>μ</w:t>
      </w:r>
      <w:r w:rsidRPr="004B143D">
        <w:rPr>
          <w:rFonts w:ascii="Times New Roman" w:eastAsia="Times New Roman" w:hAnsi="Times New Roman" w:cs="Times New Roman"/>
          <w:sz w:val="24"/>
        </w:rPr>
        <w:t xml:space="preserve"> = 29.3), and overwhelmingly consisted of people who spent large amounts of time gaming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9 in the “high” game usage segment,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 in the “medium” game usage segment, as described below).  For the full study, the author will take steps to reduce this skew, as described in the “discussion” section below.  </w:t>
      </w:r>
      <w:commentRangeEnd w:id="273"/>
      <w:r w:rsidR="00E54D8F">
        <w:rPr>
          <w:rStyle w:val="CommentReference"/>
        </w:rPr>
        <w:commentReference w:id="273"/>
      </w:r>
      <w:commentRangeEnd w:id="274"/>
      <w:r w:rsidR="00241E0B">
        <w:rPr>
          <w:rStyle w:val="CommentReference"/>
          <w:vanish/>
        </w:rPr>
        <w:commentReference w:id="274"/>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divided into three groups based on the amount of experience they had with computer gaming.  These levels were called “low”, “medium” and “high” game usage.  In order to define these groups, we relied on the definitions of </w:t>
      </w:r>
      <w:commentRangeStart w:id="275"/>
      <w:r w:rsidRPr="004B143D">
        <w:rPr>
          <w:rFonts w:ascii="Times New Roman" w:eastAsia="Times New Roman" w:hAnsi="Times New Roman" w:cs="Times New Roman"/>
          <w:sz w:val="24"/>
        </w:rPr>
        <w:t>The NPD Group</w:t>
      </w:r>
      <w:commentRangeEnd w:id="275"/>
      <w:r w:rsidR="00E54D8F">
        <w:rPr>
          <w:rStyle w:val="CommentReference"/>
        </w:rPr>
        <w:commentReference w:id="275"/>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We defined the “low” usage group to include those individuals who were unlikely to play games in any given week.  Correspondingly, the “medium” group consisted of those who played somewhere between zero and five hours of games during a typical week.  Volunteers were sorted into “high”, “medium” and “low” game usage groups based on this definition. In order to sort participants into these categories, we asked participants to answer two Likert-scale questions about game usage habits as described in the “procedure” section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design of this study was a 3x3 mixed-subjects quasi-experiment.  The quasi-independent variables were “game usage” and “task type”.  Levels for game usage were “low”, “medium” and “high”, as described above.  Task type levels were “visual”, “verbal” and “kinesthetic”, as described in the materials and apparatus section below.  Every participant fell into exactly one of the three game usage levels, so game usage was a between-subjects variable.  Every participant completed all task types, so task type was a within-subjects variable.  For each task type, there were two dependent variables.  The first was “score at chosen difficulty”, which is a percentage from 0 to 100%.  The second was “chosen difficulty after the test”.  These two variables are described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For a given participant and a given task, the participant was asked to complete least 20 trials of that task across three different phases.  Phase one was the tutorial, where the participant completed five tasks of increasing difficulty with the help of detailed instructions.  Phase two was practice, where the participant was able to set the difficulty level before each task.  The participant was able to end this phase whenever he or she wished.  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The difficulty was fixed at this chosen level during phase three.  Phase three was the test phase, where the participant completed 15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xml:space="preserve">, he or she was asked: “if you were to do this task again, what difficulty would you prefer?”  The difference between this value and the previously expressed preferred difficulty value was recorded as the second dependent variable described above.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Materials and apparatus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and adjust the difficulty level.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Each of these tasks had to fulfill the following characteristics in order to work for the design of the current experiment.  One, it must be clear when there had been a success or failure on the task.  Two, there must have been some easily adjustable component of the task which scaled either directly or inversely with difficulty.  Three, the task must have been short enough so that 20 or more repetitions could have been completed in a reasonably short period of time (five minutes or less, ideally).  Four, the task must have been novel but quickly learnable, meaning that it should have been composed of activities which were familiar to the participant but which were combined in 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 “same size”, and “right is bigger” (Please see Appendix A for example).  The participant had no time limit for this task. During all phases, after the participant selected an answer, the display revealed the circles and their relative sizes (Please see Appendix B for example).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 xml:space="preserve">The range of values on the slider was “0” to “50”,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verbal task, the participant was presented with a target word and then a list.  The participant had four seconds to determine how many of the words in the list rhymed with the target word.  The list contained words which were randomly chosen from one of four categories: rhyming lookalikes (“our” and “sour”); non-rhyming lookalikes (“our” and “pour”); rhyming non-lookalikes (“our” and “flower”); and non-rhyming non-lookalikes (“our” and “grower”) (please see Appendix C for example).  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 revealed (please see Appendix D for example).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kinesthetic task, participants were asked to use the arrow keys to guide a ball through a randomly generated maze to a blue end square (Please see Appendix E for example).  Success meant getting the ball to the square without hitting a wall; if the participant collided with a wall, it was considered a failure.  When a wall was hit, the ball disappeared and the wall blinked red where the ball hit the wall, and then the ball reappeared at the beginning of the maze.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thesis advisor, Dr. Nusha Askari.  The thesis advisor, the second reader, and the IRB each signed off on the study before any data were collected.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Ads were placed on Facebook for volunteers.  The ad emphasized that individuals who were 18 years or older with all levels of gaming experience were needed, and that the study involved playing games on a computer for approximately 10 to 15 minutes.  Please see Appendix F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terminate.  Please see Appendix G for a copy of the informed consent form.</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medium game usage category, and a response of three through five put the participant in the high game usage category.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At the beginning of each task, there was a short (less than one minute) tutorial on the nature of the task, how to input answers, and how to alter the difficulty level via the slider.  Participants were guided through at least 20 items of each task.  The first five items comprised the tutorial.  Between the tutorial and the test, the user was able to set the difficulty level on each item and practice for as long as he or she wished.  After the participant chose to end the practice session, he or she was prompted to pick the level of difficulty </w:t>
      </w:r>
      <w:r w:rsidR="00FA27DE"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was the most fun.  Following this selection was the test session, which was composed of 15 items at this chosen difficulty level.  At the end of each task, the participant was </w:t>
      </w:r>
      <w:r w:rsidR="00FA27DE" w:rsidRPr="004B143D">
        <w:rPr>
          <w:rFonts w:ascii="Times New Roman" w:eastAsia="Times New Roman" w:hAnsi="Times New Roman" w:cs="Times New Roman"/>
          <w:sz w:val="24"/>
        </w:rPr>
        <w:t>asked,</w:t>
      </w:r>
      <w:r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Once all three tasks were completed, the responses and any additional comments were coded into an HTTP-post request to hidden page on the </w:t>
      </w:r>
      <w:hyperlink r:id="rId9">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 xml:space="preserve">The page that caught the request (and stored the data in a MySQL database) was written in PHP.  </w:t>
      </w:r>
      <w:r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the HTTP-post catcher, and the database extraction (also written in PHP) will be available online after the completion of the data gathering phase and closure of the database.  </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Analysis</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main analysis of this experiment focused on establishing estimated preferred difficulty values for each of the nine combinations of task type and game usage.  For each participant, three estimates of this measure were possible from the data.  Two are described here, and one is described in the secondary analyses section.  The first estimate of preferred difficulty is the score that the participant received on the fifteen test items of each task.  The reason that this is an estimate of preferred difficulty is that the user chose the difficulty level as the most fun.  The second estimate can be interpolated from the combination of percentage correct on the task and the desired change in difficulty level after the task is complete.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first estimate is a measure of prospective preferred difficulty.  That is, it is a measure of what a participant would like for the near future.  This can be calculated by a simple percentage of correct answers for the test phase of the task. Each participant generated one such percentage for each task.  Averages per user varied from a minimum of .467 to a maximum of .933, with a mean of .723 and a standard deviation of .129.  The Kinesthetic task produced the lowest average at .61, and the Verbal task produced the highest average at .8.  The mean average of a task was .723 with a standard deviation of .100.  These data deviate significantly from the hypothesized value of 80% to 95%.  Please see Figure 14 for this data.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second estimate was a measure of reflective preferred difficulty.  That is, it measured the participant’s attitude toward his or her experience with the recent past.  </w:t>
      </w:r>
      <w:r w:rsidR="00FA27DE" w:rsidRPr="004B143D">
        <w:rPr>
          <w:rFonts w:ascii="Times New Roman" w:eastAsia="Times New Roman" w:hAnsi="Times New Roman" w:cs="Times New Roman"/>
          <w:sz w:val="24"/>
        </w:rPr>
        <w:t xml:space="preserve">For each task, a participant generated a score and a preferred change in difficulty, or </w:t>
      </w:r>
      <w:r w:rsidR="00FA27DE" w:rsidRPr="004B143D">
        <w:rPr>
          <w:rFonts w:ascii="Times New Roman" w:eastAsia="Times New Roman" w:hAnsi="Times New Roman" w:cs="Times New Roman"/>
          <w:sz w:val="24"/>
          <w:highlight w:val="white"/>
        </w:rPr>
        <w:t xml:space="preserve">Δdiff, which was described in the method section.  These pairs generated a scatter plot with score on the </w:t>
      </w:r>
      <w:r w:rsidR="00FA27DE" w:rsidRPr="004B143D">
        <w:rPr>
          <w:rFonts w:ascii="Times New Roman" w:eastAsia="Times New Roman" w:hAnsi="Times New Roman" w:cs="Times New Roman"/>
          <w:i/>
          <w:sz w:val="24"/>
          <w:highlight w:val="white"/>
        </w:rPr>
        <w:t>x</w:t>
      </w:r>
      <w:r w:rsidR="00FA27DE" w:rsidRPr="004B143D">
        <w:rPr>
          <w:rFonts w:ascii="Times New Roman" w:eastAsia="Times New Roman" w:hAnsi="Times New Roman" w:cs="Times New Roman"/>
          <w:sz w:val="24"/>
          <w:highlight w:val="white"/>
        </w:rPr>
        <w:t xml:space="preserve">-axis and Δdiff on the </w:t>
      </w:r>
      <w:r w:rsidR="00FA27DE" w:rsidRPr="004B143D">
        <w:rPr>
          <w:rFonts w:ascii="Times New Roman" w:eastAsia="Times New Roman" w:hAnsi="Times New Roman" w:cs="Times New Roman"/>
          <w:i/>
          <w:sz w:val="24"/>
          <w:highlight w:val="white"/>
        </w:rPr>
        <w:t>y</w:t>
      </w:r>
      <w:r w:rsidR="00FA27DE" w:rsidRPr="004B143D">
        <w:rPr>
          <w:rFonts w:ascii="Times New Roman" w:eastAsia="Times New Roman" w:hAnsi="Times New Roman" w:cs="Times New Roman"/>
          <w:sz w:val="24"/>
          <w:highlight w:val="white"/>
        </w:rPr>
        <w:t xml:space="preserve">-axis.  </w:t>
      </w:r>
      <w:r w:rsidRPr="004B143D">
        <w:rPr>
          <w:rFonts w:ascii="Times New Roman" w:eastAsia="Times New Roman" w:hAnsi="Times New Roman" w:cs="Times New Roman"/>
          <w:sz w:val="24"/>
          <w:highlight w:val="white"/>
        </w:rPr>
        <w:t xml:space="preserve">These Δdiff scores were only comparable for a given task type.  </w:t>
      </w:r>
      <w:r w:rsidR="00FA27DE" w:rsidRPr="004B143D">
        <w:rPr>
          <w:rFonts w:ascii="Times New Roman" w:eastAsia="Times New Roman" w:hAnsi="Times New Roman" w:cs="Times New Roman"/>
          <w:sz w:val="24"/>
          <w:highlight w:val="white"/>
        </w:rPr>
        <w:t xml:space="preserve">By looking at different subsets of the data, we can generate twelve such scatter plots.    </w:t>
      </w:r>
      <w:r w:rsidRPr="004B143D">
        <w:rPr>
          <w:rFonts w:ascii="Times New Roman" w:eastAsia="Times New Roman" w:hAnsi="Times New Roman" w:cs="Times New Roman"/>
          <w:sz w:val="24"/>
          <w:highlight w:val="white"/>
        </w:rPr>
        <w:t xml:space="preserve">These are: nine for each cell in the 3x3 grid of data; and three for the total set of data in each of the three task types.  However, given the skew in game usage type found in the pilot study, this analysis will only focus on the total data set for each task type.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For each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a regression can be performed.  According to the theories set out in the introduction, higher scores on tasks should lead to desires for increased difficulty (positive Δdiff), and lower scores will lead to desires for decreased difficulty (negative Δdiff).  Thus, we would expect there to be a negative slope to the regression line.  (Since for the Kinesthetic and Visual tasks, high slider values indicated easier tasks, we would expect this result to be reversed on those tasks).  We would expect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this line to fall somewhere between the minimum and maximum score for the task.  This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-intercept represents the best estimate of the population’s desired difficulty level.  That is, this point on the regression line is where the predicted Δdiff equals zero, and where a participant would likely want to keep the difficulty the same.</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In order to test the hypothesis that lower scores led to higher Δdiff values on the Verbal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.604,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.065,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Kinesthetic task, a regression was performed.  The result was not significant,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Visual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-.584,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.341,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Verbal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-2.97 + 3.46</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.859, which was within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2.2 - 5.54</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.397, which was outside of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Visual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5.6 - 7.89</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.710, which was not within the hypothesized range of .8 to .95.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the hypothesis that there was no difference between preferred difficulty levels for the three different tasks, </w:t>
      </w:r>
      <w:r w:rsidR="00FA27DE" w:rsidRPr="004B143D">
        <w:rPr>
          <w:rFonts w:ascii="Times New Roman" w:eastAsia="Times New Roman" w:hAnsi="Times New Roman" w:cs="Times New Roman"/>
          <w:sz w:val="24"/>
          <w:highlight w:val="white"/>
        </w:rPr>
        <w:t>within</w:t>
      </w:r>
      <w:r w:rsidRPr="004B143D">
        <w:rPr>
          <w:rFonts w:ascii="Times New Roman" w:eastAsia="Times New Roman" w:hAnsi="Times New Roman" w:cs="Times New Roman"/>
          <w:sz w:val="24"/>
          <w:highlight w:val="white"/>
        </w:rPr>
        <w:t xml:space="preserve">-subjects, repeated measures ANOVA test was run on the outcome percentages of each participant.  For this ANOVA, </w:t>
      </w:r>
      <w:proofErr w:type="gramStart"/>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w:t>
      </w:r>
      <w:proofErr w:type="gramEnd"/>
      <w:r w:rsidRPr="004B143D">
        <w:rPr>
          <w:rFonts w:ascii="Times New Roman" w:eastAsia="Times New Roman" w:hAnsi="Times New Roman" w:cs="Times New Roman"/>
          <w:sz w:val="24"/>
          <w:highlight w:val="white"/>
        </w:rPr>
        <w:t xml:space="preserve">2, 8) = 2.174,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.176,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This result did not achieve significance, which was in agreement with hypothesis four.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Another question of importance for this study is whether learning continued to take place during the test session, and if so, at what rate?  </w:t>
      </w:r>
      <w:r w:rsidR="00FA27DE" w:rsidRPr="004B143D">
        <w:rPr>
          <w:rFonts w:ascii="Times New Roman" w:eastAsia="Times New Roman" w:hAnsi="Times New Roman" w:cs="Times New Roman"/>
          <w:sz w:val="24"/>
        </w:rPr>
        <w:t xml:space="preserve">Ideally no learning would take place, since that could confound the relationship between percentage correct and </w:t>
      </w:r>
      <w:r w:rsidR="00FA27DE" w:rsidRPr="004B143D">
        <w:rPr>
          <w:rFonts w:ascii="Times New Roman" w:eastAsia="Times New Roman" w:hAnsi="Times New Roman" w:cs="Times New Roman"/>
          <w:sz w:val="24"/>
          <w:highlight w:val="white"/>
        </w:rPr>
        <w:t xml:space="preserve">Δdiff as described above.  </w:t>
      </w:r>
      <w:r w:rsidRPr="004B143D">
        <w:rPr>
          <w:rFonts w:ascii="Times New Roman" w:eastAsia="Times New Roman" w:hAnsi="Times New Roman" w:cs="Times New Roman"/>
          <w:sz w:val="24"/>
          <w:highlight w:val="white"/>
        </w:rPr>
        <w:t xml:space="preserve">In order to test for the presence of learning, a linear regression was run on a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of percentage correct vs. item number on test phase data.  If there was learning taking place, then one would expect the slope of the linear regression to be significantly greater than zero.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learning occurred in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a plot of index vs. outcome was generated for all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.003,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.000,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.969,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Visual task, a plot of index vs. outcome was generated for all Visual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-.051,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.003,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.539,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Verbal task, a plot of index vs. outcome was generated for all Verbal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.371,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Discussion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Though data was sparse for this experiment, there were some interesting patterns that emerged.  First of all, since the </w:t>
      </w:r>
      <w:r w:rsidRPr="004B143D">
        <w:rPr>
          <w:rFonts w:ascii="Times New Roman" w:eastAsia="Times New Roman" w:hAnsi="Times New Roman" w:cs="Times New Roman"/>
          <w:i/>
          <w:sz w:val="24"/>
        </w:rPr>
        <w:t>p</w:t>
      </w:r>
      <w:r w:rsidRPr="004B143D">
        <w:rPr>
          <w:rFonts w:ascii="Times New Roman" w:eastAsia="Times New Roman" w:hAnsi="Times New Roman" w:cs="Times New Roman"/>
          <w:sz w:val="24"/>
        </w:rPr>
        <w:t xml:space="preserve">-values for the beta coefficients approached significance in two of the three task types, it looks as though there is a relationship between percent correct and a user’s change in difficulty, lending some support to hypotheses one and two.  </w:t>
      </w:r>
      <w:commentRangeStart w:id="276"/>
      <w:r w:rsidRPr="004B143D">
        <w:rPr>
          <w:rFonts w:ascii="Times New Roman" w:eastAsia="Times New Roman" w:hAnsi="Times New Roman" w:cs="Times New Roman"/>
          <w:sz w:val="24"/>
        </w:rPr>
        <w:t xml:space="preserve">This result agrees with all of the theories laid out in the introduction section.  </w:t>
      </w:r>
      <w:commentRangeEnd w:id="276"/>
      <w:r w:rsidR="002918C2">
        <w:rPr>
          <w:rStyle w:val="CommentReference"/>
        </w:rPr>
        <w:commentReference w:id="276"/>
      </w:r>
      <w:r w:rsidRPr="004B143D">
        <w:rPr>
          <w:rFonts w:ascii="Times New Roman" w:eastAsia="Times New Roman" w:hAnsi="Times New Roman" w:cs="Times New Roman"/>
          <w:sz w:val="24"/>
        </w:rPr>
        <w:t xml:space="preserve">In the full version of this experiment, we are hopeful that there will be significant values for these beta coefficients, which would indicate strong support of the hypothesis and provide experimental evidence for the flow theory, the formal theory of fun, and the zone of proximal development theory.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Second, there seems to be a lack of evidence for learning taking place after the beginning of the test </w:t>
      </w:r>
      <w:commentRangeStart w:id="277"/>
      <w:r w:rsidRPr="004B143D">
        <w:rPr>
          <w:rFonts w:ascii="Times New Roman" w:eastAsia="Times New Roman" w:hAnsi="Times New Roman" w:cs="Times New Roman"/>
          <w:sz w:val="24"/>
        </w:rPr>
        <w:t>section</w:t>
      </w:r>
      <w:commentRangeEnd w:id="277"/>
      <w:r w:rsidR="00B662A5">
        <w:rPr>
          <w:rStyle w:val="CommentReference"/>
        </w:rPr>
        <w:commentReference w:id="277"/>
      </w:r>
      <w:r w:rsidRPr="004B143D">
        <w:rPr>
          <w:rFonts w:ascii="Times New Roman" w:eastAsia="Times New Roman" w:hAnsi="Times New Roman" w:cs="Times New Roman"/>
          <w:sz w:val="24"/>
        </w:rPr>
        <w:t xml:space="preserve">.  Once more data is available, we will run more types of tests to be sure.  These tests will include logistic as well as linear regressions, and generation of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logistic curves using bootstrapping.</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Third, it appears that we overestimated the percentage correct that participants preferred on tasks.  Few participants scored above 80% at their preferred difficulty level, and the average percent correct of 72.3% is distinctly lower than the 80% - 95% hypothesized range.  Additionally, the regressions of percent correct vs.</w:t>
      </w:r>
      <w:commentRangeStart w:id="278"/>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sz w:val="24"/>
          <w:highlight w:val="white"/>
        </w:rPr>
        <w:t xml:space="preserve">Δdiff intersected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-axes at lower values than expected.  </w:t>
      </w:r>
      <w:commentRangeEnd w:id="278"/>
      <w:r w:rsidR="00B662A5">
        <w:rPr>
          <w:rStyle w:val="CommentReference"/>
        </w:rPr>
        <w:commentReference w:id="278"/>
      </w:r>
      <w:r w:rsidRPr="004B143D">
        <w:rPr>
          <w:rFonts w:ascii="Times New Roman" w:eastAsia="Times New Roman" w:hAnsi="Times New Roman" w:cs="Times New Roman"/>
          <w:sz w:val="24"/>
          <w:highlight w:val="white"/>
        </w:rPr>
        <w:t xml:space="preserve">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-value of 39.7% for the kinesthetic task was especially noteworthy.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It was intended that the data from the practice phase of each trial would be used to attempt to construct a logistic function relating difficulty level to percentage correct for each participant using the maximum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method.  This method uses </w:t>
      </w:r>
      <w:commentRangeStart w:id="279"/>
      <w:r w:rsidRPr="004B143D">
        <w:rPr>
          <w:rFonts w:ascii="Times New Roman" w:eastAsia="Times New Roman" w:hAnsi="Times New Roman" w:cs="Times New Roman"/>
          <w:sz w:val="24"/>
        </w:rPr>
        <w:t xml:space="preserve">Bayesian reasoning </w:t>
      </w:r>
      <w:commentRangeEnd w:id="279"/>
      <w:r w:rsidR="002918C2">
        <w:rPr>
          <w:rStyle w:val="CommentReference"/>
        </w:rPr>
        <w:commentReference w:id="279"/>
      </w:r>
      <w:r w:rsidRPr="004B143D">
        <w:rPr>
          <w:rFonts w:ascii="Times New Roman" w:eastAsia="Times New Roman" w:hAnsi="Times New Roman" w:cs="Times New Roman"/>
          <w:sz w:val="24"/>
        </w:rPr>
        <w:t xml:space="preserve">to establish parameters of a </w:t>
      </w:r>
      <w:r w:rsidR="00FA27DE" w:rsidRPr="004B143D">
        <w:rPr>
          <w:rFonts w:ascii="Times New Roman" w:eastAsia="Times New Roman" w:hAnsi="Times New Roman" w:cs="Times New Roman"/>
          <w:sz w:val="24"/>
        </w:rPr>
        <w:t>distribution that</w:t>
      </w:r>
      <w:r w:rsidRPr="004B143D">
        <w:rPr>
          <w:rFonts w:ascii="Times New Roman" w:eastAsia="Times New Roman" w:hAnsi="Times New Roman" w:cs="Times New Roman"/>
          <w:sz w:val="24"/>
        </w:rPr>
        <w:t xml:space="preserve"> generate the highest likelihood of a given set of observations.  For each item in phase one, a participant will have a difficulty level and either a success or failure (coded as a 1 or a 0).  </w:t>
      </w:r>
      <w:commentRangeStart w:id="280"/>
      <w:r w:rsidRPr="004B143D">
        <w:rPr>
          <w:rFonts w:ascii="Times New Roman" w:eastAsia="Times New Roman" w:hAnsi="Times New Roman" w:cs="Times New Roman"/>
          <w:sz w:val="24"/>
        </w:rPr>
        <w:t>As described in the first part of the introduction, it is assumed that the function relating difficulty level and chance of success is logistic</w:t>
      </w:r>
      <w:commentRangeEnd w:id="280"/>
      <w:r w:rsidR="002918C2">
        <w:rPr>
          <w:rStyle w:val="CommentReference"/>
        </w:rPr>
        <w:commentReference w:id="280"/>
      </w:r>
      <w:r w:rsidRPr="004B143D">
        <w:rPr>
          <w:rFonts w:ascii="Times New Roman" w:eastAsia="Times New Roman" w:hAnsi="Times New Roman" w:cs="Times New Roman"/>
          <w:sz w:val="24"/>
        </w:rPr>
        <w:t xml:space="preserve">.  Any logistic function can be completely described by a mean and a shape parameter.  For each combination of mean and shape parameter, it is possible to generate a likelihood that the participant’s responses would be the given set of successes and failures.  By examining this likelihood function over the set of all means and shape parameters, it might have been possible through search methods to find it and use it to predict how hard a task would actually be to a user.  </w:t>
      </w:r>
    </w:p>
    <w:p w:rsidR="00241E0B" w:rsidRDefault="002918C2">
      <w:pPr>
        <w:pStyle w:val="Normal1"/>
        <w:spacing w:line="480" w:lineRule="auto"/>
        <w:rPr>
          <w:ins w:id="281" w:author="Dr. Brittany Aleshire" w:date="2014-11-09T10:34:00Z"/>
          <w:rFonts w:ascii="Times New Roman" w:eastAsia="Times New Roman" w:hAnsi="Times New Roman" w:cs="Times New Roman"/>
          <w:sz w:val="24"/>
        </w:rPr>
        <w:pPrChange w:id="282" w:author="Dr. Brittany Aleshire" w:date="2014-11-09T10:34:00Z">
          <w:pPr>
            <w:pStyle w:val="Normal1"/>
            <w:spacing w:line="480" w:lineRule="auto"/>
            <w:ind w:firstLine="720"/>
          </w:pPr>
        </w:pPrChange>
      </w:pPr>
      <w:ins w:id="283" w:author="Dr. Brittany Aleshire" w:date="2014-11-09T10:34:00Z">
        <w:r>
          <w:rPr>
            <w:rFonts w:ascii="Times New Roman" w:eastAsia="Times New Roman" w:hAnsi="Times New Roman" w:cs="Times New Roman"/>
            <w:sz w:val="24"/>
          </w:rPr>
          <w:t>Limitations</w:t>
        </w:r>
      </w:ins>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However, it turns out that participants did not generate enough of the right kinds of data to pin down such a function.  In order to generate this function, more practice data at more varied difficulty levels would be needed.  The author is contemplating ways to coax this data from users for the full study.  One such way would be to take control of the difficulty slider away from the participant until we have achieved enough data to construct a reliable curve.  However, this would lengthen the time commitment of a participant and likely cause a lower completion rate among respondents.  </w:t>
      </w:r>
    </w:p>
    <w:p w:rsidR="00BB3C97" w:rsidRPr="004B143D" w:rsidRDefault="003F373E">
      <w:pPr>
        <w:pStyle w:val="Normal1"/>
        <w:spacing w:line="480" w:lineRule="auto"/>
        <w:ind w:firstLine="720"/>
        <w:rPr>
          <w:rFonts w:ascii="Times New Roman" w:hAnsi="Times New Roman"/>
          <w:sz w:val="24"/>
        </w:rPr>
      </w:pPr>
      <w:commentRangeStart w:id="284"/>
      <w:r w:rsidRPr="004B143D">
        <w:rPr>
          <w:rFonts w:ascii="Times New Roman" w:eastAsia="Times New Roman" w:hAnsi="Times New Roman" w:cs="Times New Roman"/>
          <w:sz w:val="24"/>
        </w:rPr>
        <w:t xml:space="preserve">The sample for this study leaves much to be desired. </w:t>
      </w:r>
      <w:commentRangeEnd w:id="284"/>
      <w:r w:rsidR="002918C2">
        <w:rPr>
          <w:rStyle w:val="CommentReference"/>
        </w:rPr>
        <w:commentReference w:id="284"/>
      </w:r>
      <w:r w:rsidRPr="004B143D">
        <w:rPr>
          <w:rFonts w:ascii="Times New Roman" w:eastAsia="Times New Roman" w:hAnsi="Times New Roman" w:cs="Times New Roman"/>
          <w:sz w:val="24"/>
        </w:rPr>
        <w:t xml:space="preserve"> First of all, the size will need to be increased.  We will seek more volunteers from more communities in the future.  The IRB has given this study approval to seek volunteers from Reddit, Craigslist and the NDNU campus, so it should be easy to reach more people for the next round of data.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 second problem in the sample is the skew toward individuals who spend significant time playing video games.  The most likely reason for this skew was in the presentation of the study - for instance, the name of the website included the words “video game”, and that likely caused non-gamers to believe that they were not qualified to take part.  For the next round of data, the messaging will be tweaked to put less emphasis on the “video game” aspect.  We hope that this will reduce the skew in the sample.  </w:t>
      </w:r>
    </w:p>
    <w:p w:rsidR="00512B80" w:rsidRDefault="003F373E" w:rsidP="00512B80">
      <w:pPr>
        <w:pStyle w:val="Normal1"/>
        <w:spacing w:line="480" w:lineRule="auto"/>
        <w:ind w:firstLine="720"/>
        <w:rPr>
          <w:rFonts w:ascii="Times New Roman" w:eastAsia="Times New Roman" w:hAnsi="Times New Roman" w:cs="Times New Roman"/>
          <w:sz w:val="24"/>
          <w:highlight w:val="white"/>
        </w:rPr>
      </w:pPr>
      <w:r w:rsidRPr="004B143D">
        <w:rPr>
          <w:rFonts w:ascii="Times New Roman" w:eastAsia="Times New Roman" w:hAnsi="Times New Roman" w:cs="Times New Roman"/>
          <w:sz w:val="24"/>
          <w:highlight w:val="white"/>
        </w:rPr>
        <w:t>Since this study assumed that frustration is an integral aspect of fun, it would follow that an individual’s sensitivity to frustration should impact that in</w:t>
      </w:r>
      <w:r w:rsidRPr="004B143D">
        <w:rPr>
          <w:rFonts w:ascii="Times New Roman" w:eastAsia="Times New Roman" w:hAnsi="Times New Roman" w:cs="Times New Roman"/>
          <w:sz w:val="24"/>
        </w:rPr>
        <w:t>dividual’s preferred difficulty level.</w:t>
      </w:r>
      <w:r w:rsidR="00512B80">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Specifically, according to this model those who are prone to frustration would prefer a higher percentage correct on a task.  Szalma &amp; Taylor (2011) found that the personality trait of neuroticism correlated with frustration for dealing with automation.  Similarly, the author of the current paper would hypothesize that high measures on the neuroticism trait would</w:t>
      </w:r>
      <w:r w:rsidRPr="004B143D">
        <w:rPr>
          <w:rFonts w:ascii="Times New Roman" w:eastAsia="Times New Roman" w:hAnsi="Times New Roman" w:cs="Times New Roman"/>
          <w:sz w:val="24"/>
          <w:highlight w:val="white"/>
        </w:rPr>
        <w:t xml:space="preserve"> correlate with preferences for higher percentages correct on a task.  </w:t>
      </w:r>
      <w:commentRangeStart w:id="285"/>
      <w:r w:rsidRPr="004B143D">
        <w:rPr>
          <w:rFonts w:ascii="Times New Roman" w:eastAsia="Times New Roman" w:hAnsi="Times New Roman" w:cs="Times New Roman"/>
          <w:sz w:val="24"/>
          <w:highlight w:val="white"/>
        </w:rPr>
        <w:t>Future studies will seek to establish this correlation</w:t>
      </w:r>
      <w:commentRangeEnd w:id="285"/>
      <w:r w:rsidR="002918C2">
        <w:rPr>
          <w:rStyle w:val="CommentReference"/>
        </w:rPr>
        <w:commentReference w:id="285"/>
      </w:r>
      <w:r w:rsidRPr="004B143D">
        <w:rPr>
          <w:rFonts w:ascii="Times New Roman" w:eastAsia="Times New Roman" w:hAnsi="Times New Roman" w:cs="Times New Roman"/>
          <w:sz w:val="24"/>
          <w:highlight w:val="white"/>
        </w:rPr>
        <w:t xml:space="preserve">.  </w:t>
      </w: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highlight w:val="white"/>
        </w:rPr>
        <w:t>Amos, S. (2013).</w:t>
      </w:r>
      <w:proofErr w:type="gramEnd"/>
      <w:r w:rsidRPr="004B143D">
        <w:rPr>
          <w:rFonts w:ascii="Times New Roman" w:eastAsia="Times New Roman" w:hAnsi="Times New Roman" w:cs="Times New Roman"/>
          <w:sz w:val="24"/>
          <w:highlight w:val="white"/>
        </w:rPr>
        <w:t xml:space="preserve"> “Watch: Gamification goes Mainstream”. Retrieved November 26, 2013 from http://www.huffingtonpost.com/shawn-amos/watch-gamification-goes-m_b_3950834.html</w:t>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highlight w:val="white"/>
        </w:rPr>
        <w:t>Barbe, W. B., &amp; Swassing, R. H. (1979).</w:t>
      </w:r>
      <w:proofErr w:type="gramEnd"/>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Zaner-Bloser Incorporated.</w:t>
      </w:r>
    </w:p>
    <w:p w:rsidR="00BB3C97" w:rsidRPr="004B143D" w:rsidRDefault="003F373E">
      <w:pPr>
        <w:pStyle w:val="Normal1"/>
        <w:spacing w:line="480" w:lineRule="auto"/>
        <w:ind w:left="720" w:hanging="719"/>
        <w:rPr>
          <w:rFonts w:ascii="Times New Roman" w:hAnsi="Times New Roman"/>
          <w:sz w:val="24"/>
        </w:rPr>
      </w:pPr>
      <w:commentRangeStart w:id="286"/>
      <w:r w:rsidRPr="004B143D">
        <w:rPr>
          <w:rFonts w:ascii="Times New Roman" w:eastAsia="Times New Roman" w:hAnsi="Times New Roman" w:cs="Times New Roman"/>
          <w:sz w:val="24"/>
          <w:highlight w:val="white"/>
        </w:rPr>
        <w:t xml:space="preserve">Csikszentmihalyi, M. (1990). </w:t>
      </w:r>
      <w:r w:rsidRPr="004B143D">
        <w:rPr>
          <w:rFonts w:ascii="Times New Roman" w:eastAsia="Times New Roman" w:hAnsi="Times New Roman" w:cs="Times New Roman"/>
          <w:i/>
          <w:sz w:val="24"/>
          <w:highlight w:val="white"/>
        </w:rPr>
        <w:t>Flow: The psychology of optimal experience</w:t>
      </w:r>
      <w:r w:rsidRPr="004B143D">
        <w:rPr>
          <w:rFonts w:ascii="Times New Roman" w:eastAsia="Times New Roman" w:hAnsi="Times New Roman" w:cs="Times New Roman"/>
          <w:sz w:val="24"/>
          <w:highlight w:val="white"/>
        </w:rPr>
        <w:t>. New York, NY: Harper &amp; Row.</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Csikszentmihalyi, M. (1997). </w:t>
      </w:r>
      <w:r w:rsidRPr="004B143D">
        <w:rPr>
          <w:rFonts w:ascii="Times New Roman" w:eastAsia="Times New Roman" w:hAnsi="Times New Roman" w:cs="Times New Roman"/>
          <w:i/>
          <w:sz w:val="24"/>
          <w:highlight w:val="white"/>
        </w:rPr>
        <w:t>Finding flow: The psychology of engagement with everyday life</w:t>
      </w:r>
      <w:r w:rsidRPr="004B143D">
        <w:rPr>
          <w:rFonts w:ascii="Times New Roman" w:eastAsia="Times New Roman" w:hAnsi="Times New Roman" w:cs="Times New Roman"/>
          <w:sz w:val="24"/>
          <w:highlight w:val="white"/>
        </w:rPr>
        <w:t>. Basic Books.</w:t>
      </w:r>
      <w:commentRangeEnd w:id="286"/>
      <w:r w:rsidR="003B24FB">
        <w:rPr>
          <w:rStyle w:val="CommentReference"/>
        </w:rPr>
        <w:commentReference w:id="286"/>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rPr>
        <w:t>Csikszentmihalyi, M., &amp; LeFevre, J. (1989).</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sz w:val="24"/>
        </w:rPr>
        <w:t>Optimal experience in work and leisure.</w:t>
      </w:r>
      <w:proofErr w:type="gramEnd"/>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Journal Of Personality And Social Psychology</w:t>
      </w:r>
      <w:proofErr w:type="gramStart"/>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56</w:t>
      </w:r>
      <w:proofErr w:type="gramEnd"/>
      <w:r w:rsidRPr="004B143D">
        <w:rPr>
          <w:rFonts w:ascii="Times New Roman" w:eastAsia="Times New Roman" w:hAnsi="Times New Roman" w:cs="Times New Roman"/>
          <w:sz w:val="24"/>
        </w:rPr>
        <w:t xml:space="preserve">(5), 815-822.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/0022-3514.56.5.815</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Dunn, R. </w:t>
      </w:r>
      <w:proofErr w:type="gramStart"/>
      <w:r w:rsidRPr="004B143D">
        <w:rPr>
          <w:rFonts w:ascii="Times New Roman" w:eastAsia="Times New Roman" w:hAnsi="Times New Roman" w:cs="Times New Roman"/>
          <w:sz w:val="24"/>
          <w:highlight w:val="white"/>
        </w:rPr>
        <w:t>( 1993</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sz w:val="24"/>
          <w:highlight w:val="white"/>
        </w:rPr>
        <w:t>Learning styles of the multiculturally diverse.</w:t>
      </w:r>
      <w:proofErr w:type="gramEnd"/>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Emergency Librarian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20</w:t>
      </w:r>
      <w:proofErr w:type="gramStart"/>
      <w:r w:rsidRPr="004B143D">
        <w:rPr>
          <w:rFonts w:ascii="Times New Roman" w:eastAsia="Times New Roman" w:hAnsi="Times New Roman" w:cs="Times New Roman"/>
          <w:sz w:val="24"/>
          <w:highlight w:val="white"/>
        </w:rPr>
        <w:t>( 4</w:t>
      </w:r>
      <w:proofErr w:type="gramEnd"/>
      <w:r w:rsidRPr="004B143D">
        <w:rPr>
          <w:rFonts w:ascii="Times New Roman" w:eastAsia="Times New Roman" w:hAnsi="Times New Roman" w:cs="Times New Roman"/>
          <w:sz w:val="24"/>
          <w:highlight w:val="white"/>
        </w:rPr>
        <w:t>), 24– 32.</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Doob, A. N., &amp; Kirshenbaum, H. M. (1973). </w:t>
      </w:r>
      <w:proofErr w:type="gramStart"/>
      <w:r w:rsidRPr="004B143D">
        <w:rPr>
          <w:rFonts w:ascii="Times New Roman" w:eastAsia="Times New Roman" w:hAnsi="Times New Roman" w:cs="Times New Roman"/>
          <w:sz w:val="24"/>
          <w:highlight w:val="white"/>
        </w:rPr>
        <w:t>The effects on arousal of frustrat</w:t>
      </w:r>
      <w:r w:rsidRPr="004B143D">
        <w:rPr>
          <w:rFonts w:ascii="Times New Roman" w:eastAsia="Times New Roman" w:hAnsi="Times New Roman" w:cs="Times New Roman"/>
          <w:sz w:val="24"/>
        </w:rPr>
        <w:t>ion and aggressive films.</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i/>
          <w:sz w:val="24"/>
        </w:rPr>
        <w:t>Journal of Experimental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w:t>
      </w:r>
      <w:r w:rsidRPr="004B143D">
        <w:rPr>
          <w:rFonts w:ascii="Times New Roman" w:eastAsia="Times New Roman" w:hAnsi="Times New Roman" w:cs="Times New Roman"/>
          <w:sz w:val="24"/>
        </w:rPr>
        <w:t>(1), 57-64.</w:t>
      </w:r>
      <w:proofErr w:type="gramEnd"/>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Hokanson, J. E., &amp; Burgess, M. (1964). </w:t>
      </w:r>
      <w:proofErr w:type="gramStart"/>
      <w:r w:rsidRPr="004B143D">
        <w:rPr>
          <w:rFonts w:ascii="Times New Roman" w:eastAsia="Times New Roman" w:hAnsi="Times New Roman" w:cs="Times New Roman"/>
          <w:sz w:val="24"/>
        </w:rPr>
        <w:t>Effects of physiological arousal level, frustration, and task complexity on performance.</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i/>
          <w:sz w:val="24"/>
        </w:rPr>
        <w:t>The Journal Of Abnormal And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68</w:t>
      </w:r>
      <w:r w:rsidRPr="004B143D">
        <w:rPr>
          <w:rFonts w:ascii="Times New Roman" w:eastAsia="Times New Roman" w:hAnsi="Times New Roman" w:cs="Times New Roman"/>
          <w:sz w:val="24"/>
        </w:rPr>
        <w:t>(6), 698-702.</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/h0049340</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“New Report from the NPD Group Focuses on Core Gaming and Core Gamers”. (2013) Retrieved November 26, 2013 from </w:t>
      </w:r>
      <w:hyperlink r:id="rId10">
        <w:r w:rsidRPr="004B143D">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4B143D">
        <w:rPr>
          <w:rFonts w:ascii="Times New Roman" w:eastAsia="Times New Roman" w:hAnsi="Times New Roman" w:cs="Times New Roman"/>
          <w:sz w:val="24"/>
          <w:highlight w:val="white"/>
        </w:rPr>
        <w:t>.</w:t>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highlight w:val="white"/>
        </w:rPr>
        <w:t>Koster, R. (2010).</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i/>
          <w:sz w:val="24"/>
          <w:highlight w:val="white"/>
        </w:rPr>
        <w:t>Theory of fun for game design</w:t>
      </w:r>
      <w:r w:rsidRPr="004B143D">
        <w:rPr>
          <w:rFonts w:ascii="Times New Roman" w:eastAsia="Times New Roman" w:hAnsi="Times New Roman" w:cs="Times New Roman"/>
          <w:sz w:val="24"/>
          <w:highlight w:val="white"/>
        </w:rPr>
        <w:t>.</w:t>
      </w:r>
      <w:proofErr w:type="gramEnd"/>
      <w:r w:rsidRPr="004B143D">
        <w:rPr>
          <w:rFonts w:ascii="Times New Roman" w:eastAsia="Times New Roman" w:hAnsi="Times New Roman" w:cs="Times New Roman"/>
          <w:sz w:val="24"/>
          <w:highlight w:val="white"/>
        </w:rPr>
        <w:t xml:space="preserve"> O'Reilly Media, Inc</w:t>
      </w:r>
      <w:proofErr w:type="gramStart"/>
      <w:r w:rsidRPr="004B143D">
        <w:rPr>
          <w:rFonts w:ascii="Times New Roman" w:eastAsia="Times New Roman" w:hAnsi="Times New Roman" w:cs="Times New Roman"/>
          <w:sz w:val="24"/>
          <w:highlight w:val="white"/>
        </w:rPr>
        <w:t>..</w:t>
      </w:r>
      <w:proofErr w:type="gramEnd"/>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proofErr w:type="gramStart"/>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/0022-0663.98.1.238</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(2007, January). </w:t>
      </w:r>
      <w:proofErr w:type="gramStart"/>
      <w:r w:rsidRPr="004B143D">
        <w:rPr>
          <w:rFonts w:ascii="Times New Roman" w:eastAsia="Times New Roman" w:hAnsi="Times New Roman" w:cs="Times New Roman"/>
          <w:sz w:val="24"/>
          <w:highlight w:val="white"/>
        </w:rPr>
        <w:t>Simple algorithmic principles of discovery, subjective beauty, selective attention, curiosity &amp; creativity.</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sz w:val="24"/>
          <w:highlight w:val="white"/>
        </w:rPr>
        <w:t xml:space="preserve">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26-38).</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sz w:val="24"/>
          <w:highlight w:val="white"/>
        </w:rPr>
        <w:t>Springer Berlin Heidelberg.</w:t>
      </w:r>
      <w:proofErr w:type="gramEnd"/>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(2010). </w:t>
      </w:r>
      <w:proofErr w:type="gramStart"/>
      <w:r w:rsidRPr="004B143D">
        <w:rPr>
          <w:rFonts w:ascii="Times New Roman" w:eastAsia="Times New Roman" w:hAnsi="Times New Roman" w:cs="Times New Roman"/>
          <w:sz w:val="24"/>
          <w:highlight w:val="white"/>
        </w:rPr>
        <w:t>Formal theory of creativity, fun, and intrinsic motivation (1990–2010).</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roofErr w:type="gramEnd"/>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Silverman, R.S. (2013).  “Latest Game Theory: Mixing Work and Play”.  Retrieved November 26, 2013 from </w:t>
      </w:r>
      <w:hyperlink r:id="rId11">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w:t>
      </w:r>
      <w:proofErr w:type="gramStart"/>
      <w:r w:rsidRPr="004B143D">
        <w:rPr>
          <w:rFonts w:ascii="Times New Roman" w:eastAsia="Times New Roman" w:hAnsi="Times New Roman" w:cs="Times New Roman"/>
          <w:sz w:val="24"/>
        </w:rPr>
        <w:t>five factor</w:t>
      </w:r>
      <w:proofErr w:type="gramEnd"/>
      <w:r w:rsidRPr="004B143D">
        <w:rPr>
          <w:rFonts w:ascii="Times New Roman" w:eastAsia="Times New Roman" w:hAnsi="Times New Roman" w:cs="Times New Roman"/>
          <w:sz w:val="24"/>
        </w:rPr>
        <w:t xml:space="preserve">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 xml:space="preserve">(2), 71-96.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/a0024170</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“Top 10 highest grossing video games ever”.  (2012).  Retrieved November 26, 2013 from </w:t>
      </w:r>
      <w:hyperlink r:id="rId12">
        <w:r w:rsidRPr="004B143D">
          <w:rPr>
            <w:rFonts w:ascii="Times New Roman" w:eastAsia="Times New Roman" w:hAnsi="Times New Roman" w:cs="Times New Roman"/>
            <w:sz w:val="24"/>
            <w:u w:val="single"/>
          </w:rPr>
          <w:t>http://digitalbattle.com/2012/02/21/top-10-highest-grossing-video-games-ever/</w:t>
        </w:r>
      </w:hyperlink>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Turing, A. M. (1950). Computing machinery and intelligence. </w:t>
      </w:r>
      <w:proofErr w:type="gramStart"/>
      <w:r w:rsidRPr="004B143D">
        <w:rPr>
          <w:rFonts w:ascii="Times New Roman" w:eastAsia="Times New Roman" w:hAnsi="Times New Roman" w:cs="Times New Roman"/>
          <w:i/>
          <w:sz w:val="24"/>
          <w:highlight w:val="white"/>
        </w:rPr>
        <w:t>Mind</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59</w:t>
      </w:r>
      <w:r w:rsidRPr="004B143D">
        <w:rPr>
          <w:rFonts w:ascii="Times New Roman" w:eastAsia="Times New Roman" w:hAnsi="Times New Roman" w:cs="Times New Roman"/>
          <w:sz w:val="24"/>
          <w:highlight w:val="white"/>
        </w:rPr>
        <w:t>(236), 433-460.</w:t>
      </w:r>
      <w:proofErr w:type="gramEnd"/>
    </w:p>
    <w:p w:rsidR="00BB3C97" w:rsidRPr="004B143D" w:rsidRDefault="003F373E">
      <w:pPr>
        <w:pStyle w:val="Normal1"/>
        <w:spacing w:before="60" w:after="20"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Vygotsky, L.S. (1978). </w:t>
      </w:r>
      <w:r w:rsidRPr="004B143D">
        <w:rPr>
          <w:rFonts w:ascii="Times New Roman" w:eastAsia="Times New Roman" w:hAnsi="Times New Roman" w:cs="Times New Roman"/>
          <w:i/>
          <w:sz w:val="24"/>
          <w:highlight w:val="white"/>
        </w:rPr>
        <w:t>Mind and society: The development of higher psychological processes</w:t>
      </w:r>
      <w:r w:rsidRPr="004B143D">
        <w:rPr>
          <w:rFonts w:ascii="Times New Roman" w:eastAsia="Times New Roman" w:hAnsi="Times New Roman" w:cs="Times New Roman"/>
          <w:sz w:val="24"/>
          <w:highlight w:val="white"/>
        </w:rPr>
        <w:t>. Cambridge, MA: Harvard University Press.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Yerkes, R. M., &amp; Dodson, J. D. (1908). </w:t>
      </w:r>
      <w:proofErr w:type="gramStart"/>
      <w:r w:rsidRPr="004B143D">
        <w:rPr>
          <w:rFonts w:ascii="Times New Roman" w:eastAsia="Times New Roman" w:hAnsi="Times New Roman" w:cs="Times New Roman"/>
          <w:sz w:val="24"/>
          <w:highlight w:val="white"/>
        </w:rPr>
        <w:t>The relation of strength of stimulus to rapidity of habit</w:t>
      </w:r>
      <w:r w:rsidRPr="004B143D">
        <w:rPr>
          <w:rFonts w:ascii="Party LET" w:eastAsia="Times New Roman" w:hAnsi="Party LET" w:cs="Party LET"/>
          <w:sz w:val="24"/>
          <w:highlight w:val="white"/>
        </w:rPr>
        <w:t>‐</w:t>
      </w:r>
      <w:r w:rsidRPr="004B143D">
        <w:rPr>
          <w:rFonts w:ascii="Times New Roman" w:eastAsia="Times New Roman" w:hAnsi="Times New Roman" w:cs="Times New Roman"/>
          <w:sz w:val="24"/>
          <w:highlight w:val="white"/>
        </w:rPr>
        <w:t>formation.</w:t>
      </w:r>
      <w:proofErr w:type="gramEnd"/>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Journal of comparative neurology and psychology</w:t>
      </w:r>
      <w:proofErr w:type="gramStart"/>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18</w:t>
      </w:r>
      <w:proofErr w:type="gramEnd"/>
      <w:r w:rsidRPr="004B143D">
        <w:rPr>
          <w:rFonts w:ascii="Times New Roman" w:eastAsia="Times New Roman" w:hAnsi="Times New Roman" w:cs="Times New Roman"/>
          <w:sz w:val="24"/>
          <w:highlight w:val="white"/>
        </w:rPr>
        <w:t>(5), 459-482.</w:t>
      </w:r>
    </w:p>
    <w:p w:rsidR="00BB3C97" w:rsidRPr="004B143D" w:rsidRDefault="00BB3C97">
      <w:pPr>
        <w:pStyle w:val="Normal1"/>
        <w:spacing w:before="100" w:after="220" w:line="480" w:lineRule="auto"/>
        <w:rPr>
          <w:rFonts w:ascii="Times New Roman" w:hAnsi="Times New Roman"/>
          <w:sz w:val="24"/>
        </w:rPr>
      </w:pPr>
    </w:p>
    <w:p w:rsidR="007F6AF5" w:rsidRDefault="003F373E" w:rsidP="007F6AF5">
      <w:pPr>
        <w:pStyle w:val="Normal1"/>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Figure </w:t>
      </w:r>
      <w:commentRangeStart w:id="287"/>
      <w:r w:rsidRPr="004B143D">
        <w:rPr>
          <w:rFonts w:ascii="Times New Roman" w:eastAsia="Times New Roman" w:hAnsi="Times New Roman" w:cs="Times New Roman"/>
          <w:b/>
          <w:sz w:val="24"/>
          <w:highlight w:val="white"/>
        </w:rPr>
        <w:t>Captions</w:t>
      </w:r>
      <w:commentRangeEnd w:id="287"/>
      <w:r w:rsidR="00FD6AD4">
        <w:rPr>
          <w:rStyle w:val="CommentReference"/>
        </w:rPr>
        <w:commentReference w:id="287"/>
      </w:r>
    </w:p>
    <w:p w:rsidR="00BB3C97" w:rsidRPr="004B143D" w:rsidRDefault="003F373E" w:rsidP="00F31F4D">
      <w:pPr>
        <w:pStyle w:val="Normal1"/>
        <w:spacing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 </w:t>
      </w:r>
      <w:r w:rsidRPr="004B143D">
        <w:rPr>
          <w:rFonts w:ascii="Times New Roman" w:eastAsia="Times New Roman" w:hAnsi="Times New Roman" w:cs="Times New Roman"/>
          <w:sz w:val="24"/>
          <w:highlight w:val="white"/>
        </w:rPr>
        <w:t>Flow Channel diagram</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2: </w:t>
      </w:r>
      <w:r w:rsidRPr="004B143D">
        <w:rPr>
          <w:rFonts w:ascii="Times New Roman" w:eastAsia="Times New Roman" w:hAnsi="Times New Roman" w:cs="Times New Roman"/>
          <w:sz w:val="24"/>
          <w:highlight w:val="white"/>
        </w:rPr>
        <w:t>An approximation of the flow channel (from above, orange = high values, green = low values)</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3: </w:t>
      </w:r>
      <w:r w:rsidRPr="004B143D">
        <w:rPr>
          <w:rFonts w:ascii="Times New Roman" w:eastAsia="Times New Roman" w:hAnsi="Times New Roman" w:cs="Times New Roman"/>
          <w:sz w:val="24"/>
          <w:highlight w:val="white"/>
        </w:rPr>
        <w:t>An approximation of the flow channel (from a 45 degree view)</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4: </w:t>
      </w:r>
      <w:r w:rsidRPr="004B143D">
        <w:rPr>
          <w:rFonts w:ascii="Times New Roman" w:eastAsia="Times New Roman" w:hAnsi="Times New Roman" w:cs="Times New Roman"/>
          <w:sz w:val="24"/>
          <w:highlight w:val="white"/>
        </w:rPr>
        <w:t>An approximation of the flow channel (view from the origin into the first quadrant)</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5: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6: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7: </w:t>
      </w:r>
      <w:r w:rsidRPr="004B143D">
        <w:rPr>
          <w:rFonts w:ascii="Times New Roman" w:eastAsia="Times New Roman" w:hAnsi="Times New Roman" w:cs="Times New Roman"/>
          <w:sz w:val="24"/>
          <w:highlight w:val="white"/>
        </w:rPr>
        <w:t xml:space="preserve">Logistic function with ceiling effect for difficulty </w:t>
      </w:r>
      <w:proofErr w:type="gramStart"/>
      <w:r w:rsidRPr="004B143D">
        <w:rPr>
          <w:rFonts w:ascii="Times New Roman" w:eastAsia="Times New Roman" w:hAnsi="Times New Roman" w:cs="Times New Roman"/>
          <w:sz w:val="24"/>
          <w:highlight w:val="white"/>
        </w:rPr>
        <w:t>values  in</w:t>
      </w:r>
      <w:proofErr w:type="gramEnd"/>
      <w:r w:rsidRPr="004B143D">
        <w:rPr>
          <w:rFonts w:ascii="Times New Roman" w:eastAsia="Times New Roman" w:hAnsi="Times New Roman" w:cs="Times New Roman"/>
          <w:sz w:val="24"/>
          <w:highlight w:val="white"/>
        </w:rPr>
        <w:t xml:space="preserve"> [0, 1] and floor effect for values in [2, </w:t>
      </w:r>
      <w:r w:rsidRPr="004B143D">
        <w:rPr>
          <w:rFonts w:ascii="Times New Roman" w:hAnsi="Times New Roman"/>
          <w:noProof/>
          <w:sz w:val="24"/>
        </w:rPr>
        <w:drawing>
          <wp:inline distT="114300" distB="114300" distL="114300" distR="114300">
            <wp:extent cx="171450" cy="9525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8: </w:t>
      </w:r>
      <w:r w:rsidRPr="004B143D">
        <w:rPr>
          <w:rFonts w:ascii="Times New Roman" w:eastAsia="Times New Roman" w:hAnsi="Times New Roman" w:cs="Times New Roman"/>
          <w:sz w:val="24"/>
          <w:highlight w:val="white"/>
        </w:rPr>
        <w:t>Possible composition of flow channel slice with inverse</w:t>
      </w:r>
      <w:r w:rsidR="00F31F4D">
        <w:rPr>
          <w:rFonts w:ascii="Times New Roman" w:eastAsia="Times New Roman" w:hAnsi="Times New Roman" w:cs="Times New Roman"/>
          <w:sz w:val="24"/>
          <w:highlight w:val="white"/>
        </w:rPr>
        <w:t xml:space="preserve"> floor-ceiling function</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9: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10: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11: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12: </w:t>
      </w:r>
      <w:r w:rsidRPr="004B143D">
        <w:rPr>
          <w:rFonts w:ascii="Times New Roman" w:eastAsia="Times New Roman" w:hAnsi="Times New Roman" w:cs="Times New Roman"/>
          <w:sz w:val="24"/>
          <w:highlight w:val="white"/>
        </w:rPr>
        <w:t>Possible composition of flow channel slice with inverse floor-ceiling function</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13: </w:t>
      </w:r>
      <w:r w:rsidRPr="004B143D">
        <w:rPr>
          <w:rFonts w:ascii="Times New Roman" w:eastAsia="Times New Roman" w:hAnsi="Times New Roman" w:cs="Times New Roman"/>
          <w:sz w:val="24"/>
          <w:highlight w:val="white"/>
        </w:rPr>
        <w:t>Yerkes-Dodson law (retrieved from http://</w:t>
      </w:r>
      <w:proofErr w:type="spellStart"/>
      <w:r w:rsidRPr="004B143D">
        <w:rPr>
          <w:rFonts w:ascii="Times New Roman" w:eastAsia="Times New Roman" w:hAnsi="Times New Roman" w:cs="Times New Roman"/>
          <w:sz w:val="24"/>
          <w:highlight w:val="white"/>
        </w:rPr>
        <w:t>en.wikipedia.org/wiki/File</w:t>
      </w:r>
      <w:proofErr w:type="gramStart"/>
      <w:r w:rsidRPr="004B143D">
        <w:rPr>
          <w:rFonts w:ascii="Times New Roman" w:eastAsia="Times New Roman" w:hAnsi="Times New Roman" w:cs="Times New Roman"/>
          <w:sz w:val="24"/>
          <w:highlight w:val="white"/>
        </w:rPr>
        <w:t>:HebbianYerkesDodson.JPG</w:t>
      </w:r>
      <w:proofErr w:type="spellEnd"/>
      <w:proofErr w:type="gramEnd"/>
      <w:r w:rsidRPr="004B143D">
        <w:rPr>
          <w:rFonts w:ascii="Times New Roman" w:eastAsia="Times New Roman" w:hAnsi="Times New Roman" w:cs="Times New Roman"/>
          <w:sz w:val="24"/>
          <w:highlight w:val="white"/>
        </w:rPr>
        <w:t>)</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14: </w:t>
      </w:r>
      <w:r w:rsidRPr="004B143D">
        <w:rPr>
          <w:rFonts w:ascii="Times New Roman" w:eastAsia="Times New Roman" w:hAnsi="Times New Roman" w:cs="Times New Roman"/>
          <w:sz w:val="24"/>
          <w:highlight w:val="white"/>
        </w:rPr>
        <w:t>Table of percent correct by participant and task type</w:t>
      </w:r>
    </w:p>
    <w:p w:rsidR="00BB3C97" w:rsidRPr="004B143D" w:rsidRDefault="00BB3C97">
      <w:pPr>
        <w:pStyle w:val="Normal1"/>
        <w:spacing w:before="100" w:after="220" w:line="480" w:lineRule="auto"/>
        <w:jc w:val="center"/>
        <w:rPr>
          <w:rFonts w:ascii="Times New Roman" w:hAnsi="Times New Roman"/>
          <w:sz w:val="24"/>
        </w:rPr>
      </w:pPr>
    </w:p>
    <w:p w:rsidR="00512B80" w:rsidRDefault="003F373E" w:rsidP="00F31F4D">
      <w:pPr>
        <w:pStyle w:val="Normal1"/>
        <w:spacing w:line="480" w:lineRule="auto"/>
        <w:jc w:val="center"/>
        <w:rPr>
          <w:rFonts w:ascii="Times New Roman" w:hAnsi="Times New Roman"/>
          <w:sz w:val="24"/>
        </w:rPr>
      </w:pPr>
      <w:commentRangeStart w:id="288"/>
      <w:r w:rsidRPr="004B143D">
        <w:rPr>
          <w:rFonts w:ascii="Times New Roman" w:eastAsia="Times New Roman" w:hAnsi="Times New Roman" w:cs="Times New Roman"/>
          <w:b/>
          <w:sz w:val="24"/>
          <w:highlight w:val="white"/>
        </w:rPr>
        <w:t>Figure 1</w:t>
      </w:r>
    </w:p>
    <w:p w:rsidR="00BB3C97" w:rsidRPr="004B143D" w:rsidRDefault="00F31F4D" w:rsidP="00F31F4D">
      <w:pPr>
        <w:pStyle w:val="Normal1"/>
        <w:spacing w:before="100" w:after="220"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58240" behindDoc="0" locked="0" layoutInCell="0" allowOverlap="0">
            <wp:simplePos x="0" y="0"/>
            <wp:positionH relativeFrom="margin">
              <wp:posOffset>457200</wp:posOffset>
            </wp:positionH>
            <wp:positionV relativeFrom="paragraph">
              <wp:posOffset>728980</wp:posOffset>
            </wp:positionV>
            <wp:extent cx="5419725" cy="3838575"/>
            <wp:effectExtent l="25400" t="0" r="0" b="0"/>
            <wp:wrapSquare wrapText="bothSides" distT="114300" distB="114300" distL="114300" distR="114300"/>
            <wp:docPr id="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5419725" cy="383857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Flow Channel diagram</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pPr>
        <w:pStyle w:val="Normal1"/>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 xml:space="preserve">Figure </w:t>
      </w:r>
      <w:commentRangeEnd w:id="288"/>
      <w:r w:rsidR="00FD6AD4">
        <w:rPr>
          <w:rStyle w:val="CommentReference"/>
        </w:rPr>
        <w:commentReference w:id="288"/>
      </w:r>
      <w:r w:rsidRPr="004B143D">
        <w:rPr>
          <w:rFonts w:ascii="Times New Roman" w:eastAsia="Times New Roman" w:hAnsi="Times New Roman" w:cs="Times New Roman"/>
          <w:b/>
          <w:sz w:val="24"/>
          <w:highlight w:val="white"/>
        </w:rPr>
        <w:t>2</w:t>
      </w: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512B80" w:rsidRPr="00512B80" w:rsidRDefault="00512B80" w:rsidP="00512B80">
      <w:pPr>
        <w:pStyle w:val="Normal1"/>
        <w:spacing w:line="480" w:lineRule="auto"/>
        <w:jc w:val="center"/>
        <w:rPr>
          <w:rFonts w:ascii="Times New Roman" w:eastAsia="Times New Roman" w:hAnsi="Times New Roman" w:cs="Times New Roman"/>
          <w:b/>
          <w:sz w:val="24"/>
          <w:highlight w:val="white"/>
        </w:rPr>
      </w:pPr>
      <w:r w:rsidRPr="00512B80">
        <w:rPr>
          <w:rFonts w:ascii="Times New Roman" w:eastAsia="Times New Roman" w:hAnsi="Times New Roman" w:cs="Times New Roman"/>
          <w:b/>
          <w:sz w:val="24"/>
          <w:highlight w:val="white"/>
        </w:rPr>
        <w:t>Figure 2</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above, orange = high values, green = low values)</w:t>
      </w:r>
      <w:r w:rsidR="007F6AF5" w:rsidRPr="007F6AF5">
        <w:rPr>
          <w:rFonts w:ascii="Times New Roman" w:eastAsia="Times New Roman" w:hAnsi="Times New Roman" w:cs="Times New Roman"/>
          <w:sz w:val="24"/>
        </w:rPr>
        <w:t xml:space="preserve"> </w:t>
      </w:r>
      <w:r w:rsidR="007F6AF5" w:rsidRPr="007F6AF5">
        <w:rPr>
          <w:rFonts w:ascii="Times New Roman" w:eastAsia="Times New Roman" w:hAnsi="Times New Roman" w:cs="Times New Roman"/>
          <w:noProof/>
          <w:sz w:val="24"/>
        </w:rPr>
        <w:drawing>
          <wp:inline distT="0" distB="0" distL="0" distR="0">
            <wp:extent cx="5778500" cy="5930900"/>
            <wp:effectExtent l="25400" t="0" r="0" b="0"/>
            <wp:docPr id="27" name="Picture 1" descr=":::Desktop:Screen Shot 2014-10-24 at 4.4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4-10-24 at 4.44.39 PM.png"/>
                    <pic:cNvPicPr>
                      <a:picLocks noChangeAspect="1" noChangeArrowheads="1"/>
                    </pic:cNvPicPr>
                  </pic:nvPicPr>
                  <pic:blipFill>
                    <a:blip r:embed="rId15"/>
                    <a:srcRect/>
                    <a:stretch>
                      <a:fillRect/>
                    </a:stretch>
                  </pic:blipFill>
                  <pic:spPr bwMode="auto">
                    <a:xfrm>
                      <a:off x="0" y="0"/>
                      <a:ext cx="5778500" cy="5930900"/>
                    </a:xfrm>
                    <a:prstGeom prst="rect">
                      <a:avLst/>
                    </a:prstGeom>
                    <a:noFill/>
                    <a:ln w="9525">
                      <a:noFill/>
                      <a:miter lim="800000"/>
                      <a:headEnd/>
                      <a:tailEnd/>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3</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 45 degree view)</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629275" cy="5819775"/>
                    </a:xfrm>
                    <a:prstGeom prst="rect">
                      <a:avLst/>
                    </a:prstGeom>
                    <a:ln/>
                  </pic:spPr>
                </pic:pic>
              </a:graphicData>
            </a:graphic>
          </wp:inline>
        </w:drawing>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4</w:t>
      </w:r>
    </w:p>
    <w:p w:rsidR="00BB3C97" w:rsidRPr="004B143D" w:rsidRDefault="003F373E" w:rsidP="007F6AF5">
      <w:pPr>
        <w:pStyle w:val="Normal1"/>
        <w:spacing w:before="100" w:after="220" w:line="480" w:lineRule="auto"/>
        <w:ind w:left="720"/>
        <w:rPr>
          <w:rFonts w:ascii="Times New Roman" w:hAnsi="Times New Roman"/>
          <w:sz w:val="24"/>
        </w:rPr>
      </w:pPr>
      <w:r w:rsidRPr="004B143D">
        <w:rPr>
          <w:rFonts w:ascii="Times New Roman" w:eastAsia="Times New Roman" w:hAnsi="Times New Roman" w:cs="Times New Roman"/>
          <w:sz w:val="24"/>
          <w:highlight w:val="white"/>
        </w:rPr>
        <w:t>An approximation of the flow channel (view from the origin into the first quadrant)</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629275" cy="5819775"/>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Figure 5</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r w:rsidR="007F6AF5" w:rsidRPr="007F6AF5">
        <w:rPr>
          <w:rFonts w:ascii="Times New Roman" w:eastAsia="Times New Roman" w:hAnsi="Times New Roman" w:cs="Times New Roman"/>
          <w:noProof/>
          <w:sz w:val="24"/>
        </w:rPr>
        <w:drawing>
          <wp:inline distT="114300" distB="114300" distL="114300" distR="114300">
            <wp:extent cx="5629275" cy="3267075"/>
            <wp:effectExtent l="0" t="0" r="0" b="0"/>
            <wp:docPr id="3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5629275" cy="3267075"/>
                    </a:xfrm>
                    <a:prstGeom prst="rect">
                      <a:avLst/>
                    </a:prstGeom>
                    <a:ln/>
                  </pic:spPr>
                </pic:pic>
              </a:graphicData>
            </a:graphic>
          </wp:inline>
        </w:drawing>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6</w:t>
      </w:r>
    </w:p>
    <w:p w:rsidR="007F6AF5" w:rsidRDefault="007F6AF5" w:rsidP="007F6AF5">
      <w:pPr>
        <w:pStyle w:val="Normal1"/>
        <w:spacing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60288" behindDoc="0" locked="0" layoutInCell="0" allowOverlap="0">
            <wp:simplePos x="0" y="0"/>
            <wp:positionH relativeFrom="margin">
              <wp:posOffset>0</wp:posOffset>
            </wp:positionH>
            <wp:positionV relativeFrom="paragraph">
              <wp:posOffset>802005</wp:posOffset>
            </wp:positionV>
            <wp:extent cx="5626100" cy="3225800"/>
            <wp:effectExtent l="25400" t="0" r="0" b="0"/>
            <wp:wrapSquare wrapText="bothSides" distT="114300" distB="114300" distL="114300" distR="11430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626100" cy="3225800"/>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 xml:space="preserve">A slice of the flow channel at </w:t>
      </w:r>
      <w:r w:rsidR="003F373E" w:rsidRPr="004B143D">
        <w:rPr>
          <w:rFonts w:ascii="Times New Roman" w:eastAsia="Times New Roman" w:hAnsi="Times New Roman" w:cs="Times New Roman"/>
          <w:i/>
          <w:sz w:val="24"/>
          <w:highlight w:val="white"/>
        </w:rPr>
        <w:t>y</w:t>
      </w:r>
      <w:r w:rsidR="003F373E" w:rsidRPr="004B143D">
        <w:rPr>
          <w:rFonts w:ascii="Times New Roman" w:eastAsia="Times New Roman" w:hAnsi="Times New Roman" w:cs="Times New Roman"/>
          <w:sz w:val="24"/>
          <w:highlight w:val="white"/>
        </w:rPr>
        <w:t xml:space="preserve"> = 5</w:t>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Figure 7</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 xml:space="preserve">Logistic function with ceiling effect for difficulty </w:t>
      </w:r>
      <w:proofErr w:type="gramStart"/>
      <w:r w:rsidRPr="004B143D">
        <w:rPr>
          <w:rFonts w:ascii="Times New Roman" w:eastAsia="Times New Roman" w:hAnsi="Times New Roman" w:cs="Times New Roman"/>
          <w:sz w:val="24"/>
          <w:highlight w:val="white"/>
        </w:rPr>
        <w:t>values  in</w:t>
      </w:r>
      <w:proofErr w:type="gramEnd"/>
      <w:r w:rsidRPr="004B143D">
        <w:rPr>
          <w:rFonts w:ascii="Times New Roman" w:eastAsia="Times New Roman" w:hAnsi="Times New Roman" w:cs="Times New Roman"/>
          <w:sz w:val="24"/>
          <w:highlight w:val="white"/>
        </w:rPr>
        <w:t xml:space="preserve"> [0, 1] and fl</w:t>
      </w:r>
      <w:r w:rsidR="007F6AF5">
        <w:rPr>
          <w:rFonts w:ascii="Times New Roman" w:eastAsia="Times New Roman" w:hAnsi="Times New Roman" w:cs="Times New Roman"/>
          <w:sz w:val="24"/>
          <w:highlight w:val="white"/>
        </w:rPr>
        <w:t xml:space="preserve">oor effect for values in </w:t>
      </w:r>
      <w:r w:rsidRPr="004B143D">
        <w:rPr>
          <w:rFonts w:ascii="Times New Roman" w:eastAsia="Times New Roman" w:hAnsi="Times New Roman" w:cs="Times New Roman"/>
          <w:sz w:val="24"/>
          <w:highlight w:val="white"/>
        </w:rPr>
        <w:t xml:space="preserve">[2, </w:t>
      </w:r>
      <w:r w:rsidRPr="004B143D">
        <w:rPr>
          <w:rFonts w:ascii="Times New Roman" w:hAnsi="Times New Roman"/>
          <w:noProof/>
          <w:sz w:val="24"/>
        </w:rPr>
        <w:drawing>
          <wp:inline distT="114300" distB="114300" distL="114300" distR="114300">
            <wp:extent cx="171450" cy="9525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7F6AF5">
      <w:pPr>
        <w:pStyle w:val="Normal1"/>
        <w:spacing w:before="100" w:after="220" w:line="480" w:lineRule="auto"/>
        <w:ind w:left="720"/>
        <w:rPr>
          <w:rFonts w:ascii="Times New Roman" w:hAnsi="Times New Roman"/>
          <w:sz w:val="24"/>
        </w:rPr>
      </w:pPr>
      <w:r w:rsidRPr="007F6AF5">
        <w:rPr>
          <w:rFonts w:ascii="Times New Roman" w:hAnsi="Times New Roman"/>
          <w:noProof/>
          <w:sz w:val="24"/>
        </w:rPr>
        <w:drawing>
          <wp:inline distT="114300" distB="114300" distL="114300" distR="114300">
            <wp:extent cx="4848225" cy="4800600"/>
            <wp:effectExtent l="0" t="0" r="0" b="0"/>
            <wp:docPr id="3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4848225" cy="48006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BB3C97" w:rsidRPr="004B143D" w:rsidRDefault="007F6AF5">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1312" behindDoc="0" locked="0" layoutInCell="0" allowOverlap="0">
            <wp:simplePos x="0" y="0"/>
            <wp:positionH relativeFrom="margin">
              <wp:posOffset>0</wp:posOffset>
            </wp:positionH>
            <wp:positionV relativeFrom="paragraph">
              <wp:posOffset>1259205</wp:posOffset>
            </wp:positionV>
            <wp:extent cx="5838825" cy="3111500"/>
            <wp:effectExtent l="25400" t="0" r="3175" b="0"/>
            <wp:wrapSquare wrapText="bothSides" distT="114300" distB="114300" distL="114300" distR="114300"/>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5838825"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8</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.15)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2336" behindDoc="0" locked="0" layoutInCell="0" allowOverlap="0">
            <wp:simplePos x="0" y="0"/>
            <wp:positionH relativeFrom="margin">
              <wp:posOffset>0</wp:posOffset>
            </wp:positionH>
            <wp:positionV relativeFrom="paragraph">
              <wp:posOffset>1195705</wp:posOffset>
            </wp:positionV>
            <wp:extent cx="5829300" cy="3057525"/>
            <wp:effectExtent l="25400" t="0" r="0" b="0"/>
            <wp:wrapSquare wrapText="bothSides" distT="114300" distB="114300" distL="114300" distR="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829300" cy="305752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9</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.25)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3360" behindDoc="0" locked="0" layoutInCell="0" allowOverlap="0">
            <wp:simplePos x="0" y="0"/>
            <wp:positionH relativeFrom="margin">
              <wp:posOffset>0</wp:posOffset>
            </wp:positionH>
            <wp:positionV relativeFrom="paragraph">
              <wp:posOffset>1183005</wp:posOffset>
            </wp:positionV>
            <wp:extent cx="5838825" cy="3076575"/>
            <wp:effectExtent l="25400" t="0" r="3175" b="0"/>
            <wp:wrapSquare wrapText="bothSides" distT="114300" distB="114300" distL="114300" distR="11430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rcRect/>
                    <a:stretch>
                      <a:fillRect/>
                    </a:stretch>
                  </pic:blipFill>
                  <pic:spPr>
                    <a:xfrm>
                      <a:off x="0" y="0"/>
                      <a:ext cx="5838825" cy="307657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10</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.5)</w:t>
      </w:r>
    </w:p>
    <w:p w:rsidR="00BB3C97" w:rsidRPr="004B143D" w:rsidRDefault="00BB3C97">
      <w:pPr>
        <w:pStyle w:val="Normal1"/>
        <w:spacing w:before="100" w:after="220" w:line="480" w:lineRule="auto"/>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4384" behindDoc="0" locked="0" layoutInCell="0" allowOverlap="0">
            <wp:simplePos x="0" y="0"/>
            <wp:positionH relativeFrom="margin">
              <wp:posOffset>0</wp:posOffset>
            </wp:positionH>
            <wp:positionV relativeFrom="paragraph">
              <wp:posOffset>1170305</wp:posOffset>
            </wp:positionV>
            <wp:extent cx="5854700" cy="3086100"/>
            <wp:effectExtent l="25400" t="0" r="0" b="0"/>
            <wp:wrapSquare wrapText="bothSides" distT="114300" distB="11430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854700" cy="30861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11</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.75)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5408" behindDoc="0" locked="0" layoutInCell="0" allowOverlap="0">
            <wp:simplePos x="0" y="0"/>
            <wp:positionH relativeFrom="margin">
              <wp:posOffset>0</wp:posOffset>
            </wp:positionH>
            <wp:positionV relativeFrom="paragraph">
              <wp:posOffset>1259205</wp:posOffset>
            </wp:positionV>
            <wp:extent cx="5867400" cy="3111500"/>
            <wp:effectExtent l="25400" t="0" r="0" b="0"/>
            <wp:wrapSquare wrapText="bothSides" distT="114300" distB="114300" distL="114300" distR="11430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5867400"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12</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.85)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F31F4D">
      <w:pPr>
        <w:pStyle w:val="Normal1"/>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13</w:t>
      </w:r>
    </w:p>
    <w:p w:rsidR="00BB3C97" w:rsidRPr="004B143D" w:rsidRDefault="007F6AF5" w:rsidP="007F6AF5">
      <w:pPr>
        <w:pStyle w:val="Normal1"/>
        <w:spacing w:before="100" w:after="220" w:line="480" w:lineRule="auto"/>
        <w:ind w:left="720"/>
        <w:jc w:val="center"/>
        <w:rPr>
          <w:rFonts w:ascii="Times New Roman" w:hAnsi="Times New Roman"/>
          <w:sz w:val="24"/>
        </w:rPr>
      </w:pPr>
      <w:r>
        <w:rPr>
          <w:rFonts w:ascii="Times New Roman" w:hAnsi="Times New Roman"/>
          <w:noProof/>
          <w:sz w:val="24"/>
        </w:rPr>
        <w:drawing>
          <wp:anchor distT="114300" distB="114300" distL="114300" distR="114300" simplePos="0" relativeHeight="251666432" behindDoc="0" locked="0" layoutInCell="0" allowOverlap="0">
            <wp:simplePos x="0" y="0"/>
            <wp:positionH relativeFrom="margin">
              <wp:posOffset>257175</wp:posOffset>
            </wp:positionH>
            <wp:positionV relativeFrom="paragraph">
              <wp:posOffset>1005205</wp:posOffset>
            </wp:positionV>
            <wp:extent cx="5686425" cy="3133725"/>
            <wp:effectExtent l="25400" t="0" r="3175" b="0"/>
            <wp:wrapSquare wrapText="bothSides" distT="114300" distB="114300" distL="114300" distR="114300"/>
            <wp:docPr id="1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6"/>
                    <a:srcRect/>
                    <a:stretch>
                      <a:fillRect/>
                    </a:stretch>
                  </pic:blipFill>
                  <pic:spPr>
                    <a:xfrm>
                      <a:off x="0" y="0"/>
                      <a:ext cx="5686425" cy="313372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Yerkes-Dodson law (retrieved from http://</w:t>
      </w:r>
      <w:proofErr w:type="spellStart"/>
      <w:r w:rsidR="003F373E" w:rsidRPr="004B143D">
        <w:rPr>
          <w:rFonts w:ascii="Times New Roman" w:eastAsia="Times New Roman" w:hAnsi="Times New Roman" w:cs="Times New Roman"/>
          <w:sz w:val="24"/>
          <w:highlight w:val="white"/>
        </w:rPr>
        <w:t>en.wikipedia.org/wiki/File</w:t>
      </w:r>
      <w:proofErr w:type="gramStart"/>
      <w:r w:rsidR="003F373E" w:rsidRPr="004B143D">
        <w:rPr>
          <w:rFonts w:ascii="Times New Roman" w:eastAsia="Times New Roman" w:hAnsi="Times New Roman" w:cs="Times New Roman"/>
          <w:sz w:val="24"/>
          <w:highlight w:val="white"/>
        </w:rPr>
        <w:t>:HebbianYerkesDodson.JPG</w:t>
      </w:r>
      <w:proofErr w:type="spellEnd"/>
      <w:proofErr w:type="gramEnd"/>
      <w:r w:rsidR="003F373E" w:rsidRPr="004B143D">
        <w:rPr>
          <w:rFonts w:ascii="Times New Roman" w:eastAsia="Times New Roman" w:hAnsi="Times New Roman" w:cs="Times New Roman"/>
          <w:sz w:val="24"/>
          <w:highlight w:val="white"/>
        </w:rPr>
        <w:t>)</w:t>
      </w:r>
      <w:r w:rsidR="003F373E" w:rsidRPr="004B143D">
        <w:rPr>
          <w:rFonts w:ascii="Times New Roman" w:hAnsi="Times New Roman"/>
          <w:sz w:val="24"/>
        </w:rPr>
        <w:br w:type="page"/>
      </w:r>
    </w:p>
    <w:p w:rsidR="00BB3C97" w:rsidRPr="004B143D" w:rsidRDefault="003F373E" w:rsidP="007F6AF5">
      <w:pPr>
        <w:pStyle w:val="Normal1"/>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Figure 14</w:t>
      </w:r>
    </w:p>
    <w:p w:rsidR="00BB3C97" w:rsidRPr="004B143D" w:rsidRDefault="003F373E" w:rsidP="004B143D">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Table of average percent correct by participant and task type</w:t>
      </w:r>
      <w:r w:rsidR="007F6AF5" w:rsidRPr="007F6AF5">
        <w:rPr>
          <w:rFonts w:ascii="Times New Roman" w:eastAsia="Times New Roman" w:hAnsi="Times New Roman" w:cs="Times New Roman"/>
          <w:noProof/>
          <w:sz w:val="24"/>
        </w:rPr>
        <w:drawing>
          <wp:inline distT="114300" distB="114300" distL="114300" distR="114300">
            <wp:extent cx="3381375" cy="1495425"/>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381375" cy="1495425"/>
                    </a:xfrm>
                    <a:prstGeom prst="rect">
                      <a:avLst/>
                    </a:prstGeom>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commentRangeStart w:id="289"/>
      <w:r w:rsidRPr="004B143D">
        <w:rPr>
          <w:rFonts w:ascii="Times New Roman" w:eastAsia="Times New Roman" w:hAnsi="Times New Roman" w:cs="Times New Roman"/>
          <w:b/>
          <w:sz w:val="24"/>
          <w:highlight w:val="white"/>
        </w:rPr>
        <w:t>Captions</w:t>
      </w:r>
      <w:commentRangeEnd w:id="289"/>
      <w:r w:rsidR="00353C7C">
        <w:rPr>
          <w:rStyle w:val="CommentReference"/>
        </w:rPr>
        <w:commentReference w:id="289"/>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A</w:t>
      </w:r>
      <w:r w:rsidRPr="004B143D">
        <w:rPr>
          <w:rFonts w:ascii="Times New Roman" w:eastAsia="Times New Roman" w:hAnsi="Times New Roman" w:cs="Times New Roman"/>
          <w:sz w:val="24"/>
          <w:highlight w:val="white"/>
        </w:rPr>
        <w:t>: Visual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B</w:t>
      </w:r>
      <w:r w:rsidRPr="004B143D">
        <w:rPr>
          <w:rFonts w:ascii="Times New Roman" w:eastAsia="Times New Roman" w:hAnsi="Times New Roman" w:cs="Times New Roman"/>
          <w:sz w:val="24"/>
          <w:highlight w:val="white"/>
        </w:rPr>
        <w:t>: Visual Task, Answer Revealed</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C</w:t>
      </w:r>
      <w:r w:rsidRPr="004B143D">
        <w:rPr>
          <w:rFonts w:ascii="Times New Roman" w:eastAsia="Times New Roman" w:hAnsi="Times New Roman" w:cs="Times New Roman"/>
          <w:sz w:val="24"/>
          <w:highlight w:val="white"/>
        </w:rPr>
        <w:t>: Verbal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D</w:t>
      </w:r>
      <w:r w:rsidRPr="004B143D">
        <w:rPr>
          <w:rFonts w:ascii="Times New Roman" w:eastAsia="Times New Roman" w:hAnsi="Times New Roman" w:cs="Times New Roman"/>
          <w:sz w:val="24"/>
          <w:highlight w:val="white"/>
        </w:rPr>
        <w:t>: Verbal Task, Answers Revealed</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E</w:t>
      </w:r>
      <w:r w:rsidRPr="004B143D">
        <w:rPr>
          <w:rFonts w:ascii="Times New Roman" w:eastAsia="Times New Roman" w:hAnsi="Times New Roman" w:cs="Times New Roman"/>
          <w:sz w:val="24"/>
          <w:highlight w:val="white"/>
        </w:rPr>
        <w:t>: Kinesthetic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F</w:t>
      </w:r>
      <w:r w:rsidRPr="004B143D">
        <w:rPr>
          <w:rFonts w:ascii="Times New Roman" w:eastAsia="Times New Roman" w:hAnsi="Times New Roman" w:cs="Times New Roman"/>
          <w:sz w:val="24"/>
          <w:highlight w:val="white"/>
        </w:rPr>
        <w:t>: Recruitment Flyer</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G</w:t>
      </w:r>
      <w:r w:rsidRPr="004B143D">
        <w:rPr>
          <w:rFonts w:ascii="Times New Roman" w:eastAsia="Times New Roman" w:hAnsi="Times New Roman" w:cs="Times New Roman"/>
          <w:sz w:val="24"/>
          <w:highlight w:val="white"/>
        </w:rPr>
        <w:t>: Informed Consent Form</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H</w:t>
      </w:r>
      <w:r w:rsidRPr="004B143D">
        <w:rPr>
          <w:rFonts w:ascii="Times New Roman" w:eastAsia="Times New Roman" w:hAnsi="Times New Roman" w:cs="Times New Roman"/>
          <w:sz w:val="24"/>
          <w:highlight w:val="white"/>
        </w:rPr>
        <w:t>: Argument from Flow and Range Effects revisited with function estimations</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Appendix I: </w:t>
      </w:r>
      <w:r w:rsidRPr="004B143D">
        <w:rPr>
          <w:rFonts w:ascii="Times New Roman" w:eastAsia="Times New Roman" w:hAnsi="Times New Roman" w:cs="Times New Roman"/>
          <w:sz w:val="24"/>
          <w:highlight w:val="white"/>
        </w:rPr>
        <w:t>Debriefing Form</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J</w:t>
      </w:r>
      <w:r w:rsidRPr="004B143D">
        <w:rPr>
          <w:rFonts w:ascii="Times New Roman" w:eastAsia="Times New Roman" w:hAnsi="Times New Roman" w:cs="Times New Roman"/>
          <w:sz w:val="24"/>
          <w:highlight w:val="white"/>
        </w:rPr>
        <w:t>: Derivation of Composition of Flow Channel Slice with Inverse Floor-Ceiling Function</w:t>
      </w:r>
    </w:p>
    <w:p w:rsidR="00BB3C97" w:rsidRPr="004B143D" w:rsidRDefault="00BB3C97">
      <w:pPr>
        <w:pStyle w:val="Normal1"/>
        <w:spacing w:before="100" w:after="220" w:line="480" w:lineRule="auto"/>
        <w:jc w:val="center"/>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7F6AF5"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Appendix A</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8"/>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Appendix B</w:t>
      </w:r>
    </w:p>
    <w:p w:rsidR="007F6AF5"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C</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0"/>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D</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4B143D">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F</w:t>
      </w:r>
    </w:p>
    <w:p w:rsidR="007F6AF5" w:rsidRDefault="007F6AF5" w:rsidP="004B143D">
      <w:pPr>
        <w:pStyle w:val="Normal1"/>
        <w:jc w:val="center"/>
        <w:rPr>
          <w:rFonts w:ascii="Times New Roman" w:eastAsia="Times New Roman" w:hAnsi="Times New Roman" w:cs="Times New Roman"/>
          <w:b/>
          <w:sz w:val="24"/>
        </w:rPr>
      </w:pPr>
    </w:p>
    <w:p w:rsidR="004B143D" w:rsidRPr="007F6AF5" w:rsidRDefault="007F6AF5" w:rsidP="007F6AF5">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BB3C97" w:rsidRPr="004B143D" w:rsidRDefault="00BB3C97" w:rsidP="004B143D">
      <w:pPr>
        <w:pStyle w:val="Normal1"/>
        <w:jc w:val="center"/>
        <w:rPr>
          <w:rFonts w:ascii="Times New Roman" w:hAnsi="Times New Roman"/>
          <w:sz w:val="24"/>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BB3C97" w:rsidRPr="004B143D" w:rsidRDefault="003F373E">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 xml:space="preserve">Participants may be of any gender or race and of </w:t>
      </w:r>
    </w:p>
    <w:p w:rsidR="00BB3C97" w:rsidRPr="004B143D" w:rsidRDefault="003F373E">
      <w:pPr>
        <w:pStyle w:val="Normal1"/>
        <w:widowControl w:val="0"/>
        <w:jc w:val="center"/>
        <w:rPr>
          <w:rFonts w:ascii="Times New Roman" w:hAnsi="Times New Roman"/>
          <w:sz w:val="40"/>
        </w:rPr>
      </w:pPr>
      <w:proofErr w:type="gramStart"/>
      <w:r w:rsidRPr="004B143D">
        <w:rPr>
          <w:rFonts w:ascii="Times New Roman" w:hAnsi="Times New Roman"/>
          <w:sz w:val="40"/>
        </w:rPr>
        <w:t>any</w:t>
      </w:r>
      <w:proofErr w:type="gramEnd"/>
      <w:r w:rsidRPr="004B143D">
        <w:rPr>
          <w:rFonts w:ascii="Times New Roman" w:hAnsi="Times New Roman"/>
          <w:sz w:val="40"/>
        </w:rPr>
        <w:t xml:space="preserve"> level of gaming experience</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BB3C97" w:rsidRPr="004B143D" w:rsidRDefault="00BB3C97">
      <w:pPr>
        <w:pStyle w:val="Normal1"/>
        <w:widowControl w:val="0"/>
        <w:jc w:val="center"/>
        <w:rPr>
          <w:rFonts w:ascii="Times New Roman" w:hAnsi="Times New Roman"/>
          <w:sz w:val="40"/>
        </w:rPr>
      </w:pPr>
    </w:p>
    <w:p w:rsid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40"/>
        </w:rPr>
        <w:t xml:space="preserve">To take part in this study, please visit </w:t>
      </w:r>
      <w:hyperlink r:id="rId33">
        <w:r w:rsidRPr="004B143D">
          <w:rPr>
            <w:rFonts w:ascii="Times New Roman" w:hAnsi="Times New Roman"/>
            <w:color w:val="1155CC"/>
            <w:sz w:val="40"/>
            <w:u w:val="single"/>
          </w:rPr>
          <w:t>www.NDNUvideogamestudy.com</w:t>
        </w:r>
      </w:hyperlink>
      <w:r w:rsidR="004B143D">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Appendix G</w:t>
      </w: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Notre Dame de Namur 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To help us in this task, we will ask you to participate in a </w:t>
      </w:r>
      <w:proofErr w:type="gramStart"/>
      <w:r w:rsidRPr="004B143D">
        <w:rPr>
          <w:rFonts w:ascii="Times New Roman" w:hAnsi="Times New Roman"/>
          <w:sz w:val="24"/>
        </w:rPr>
        <w:t>study which</w:t>
      </w:r>
      <w:proofErr w:type="gramEnd"/>
      <w:r w:rsidRPr="004B143D">
        <w:rPr>
          <w:rFonts w:ascii="Times New Roman" w:hAnsi="Times New Roman"/>
          <w:sz w:val="24"/>
        </w:rPr>
        <w:t xml:space="preserve">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w:t>
      </w:r>
      <w:proofErr w:type="gramStart"/>
      <w:r w:rsidRPr="004B143D">
        <w:rPr>
          <w:rFonts w:ascii="Times New Roman" w:hAnsi="Times New Roman"/>
          <w:sz w:val="24"/>
        </w:rPr>
        <w:t>circle which</w:t>
      </w:r>
      <w:proofErr w:type="gramEnd"/>
      <w:r w:rsidRPr="004B143D">
        <w:rPr>
          <w:rFonts w:ascii="Times New Roman" w:hAnsi="Times New Roman"/>
          <w:sz w:val="24"/>
        </w:rPr>
        <w:t xml:space="preserve">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proofErr w:type="gramStart"/>
      <w:r w:rsidRPr="004B143D">
        <w:rPr>
          <w:rFonts w:ascii="Times New Roman" w:hAnsi="Times New Roman"/>
          <w:sz w:val="24"/>
        </w:rPr>
        <w:t>the</w:t>
      </w:r>
      <w:proofErr w:type="gramEnd"/>
      <w:r w:rsidRPr="004B143D">
        <w:rPr>
          <w:rFonts w:ascii="Times New Roman" w:hAnsi="Times New Roman"/>
          <w:sz w:val="24"/>
        </w:rPr>
        <w:t xml:space="preserv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34">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w:t>
      </w:r>
      <w:proofErr w:type="gramStart"/>
      <w:r w:rsidRPr="004B143D">
        <w:rPr>
          <w:rFonts w:ascii="Times New Roman" w:hAnsi="Times New Roman"/>
          <w:sz w:val="24"/>
        </w:rPr>
        <w:t>be</w:t>
      </w:r>
      <w:proofErr w:type="gramEnd"/>
      <w:r w:rsidRPr="004B143D">
        <w:rPr>
          <w:rFonts w:ascii="Times New Roman" w:hAnsi="Times New Roman"/>
          <w:sz w:val="24"/>
        </w:rPr>
        <w:t xml:space="preserv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proofErr w:type="gramStart"/>
      <w:r w:rsidRPr="004B143D">
        <w:rPr>
          <w:rFonts w:ascii="Times New Roman" w:hAnsi="Times New Roman"/>
          <w:sz w:val="24"/>
          <w:highlight w:val="white"/>
        </w:rPr>
        <w:t>If you are not eighteen (18) years of age or above, you are not able to give consent to complete this study.</w:t>
      </w:r>
      <w:proofErr w:type="gramEnd"/>
      <w:r w:rsidRPr="004B143D">
        <w:rPr>
          <w:rFonts w:ascii="Times New Roman" w:hAnsi="Times New Roman"/>
          <w:sz w:val="24"/>
          <w:highlight w:val="white"/>
        </w:rPr>
        <w:t xml:space="preserve">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7F6AF5" w:rsidRDefault="003F373E">
      <w:pPr>
        <w:pStyle w:val="Normal1"/>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H</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Argument from Flow and Range Effects revisited with function estimations</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Csikszentmihalyi gives a visual description of the “flow channel” in a diagram (please see figure 1).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“skills” and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is “challenge”, and there is a thin region along a </w:t>
      </w:r>
      <w:r w:rsidR="00FA27DE" w:rsidRPr="004B143D">
        <w:rPr>
          <w:rFonts w:ascii="Times New Roman" w:eastAsia="Times New Roman" w:hAnsi="Times New Roman" w:cs="Times New Roman"/>
          <w:sz w:val="24"/>
        </w:rPr>
        <w:t>45-degree</w:t>
      </w:r>
      <w:r w:rsidRPr="004B143D">
        <w:rPr>
          <w:rFonts w:ascii="Times New Roman" w:eastAsia="Times New Roman" w:hAnsi="Times New Roman" w:cs="Times New Roman"/>
          <w:sz w:val="24"/>
        </w:rPr>
        <w:t xml:space="preserve"> incline where flow is reached.  Above the flow region is an area corresponding to anxiety, and below is a region representing boredom.   (Csikszentmihalyi, 1990)</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A model for this diagram would be to assign a function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proofErr w:type="gramStart"/>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proofErr w:type="gramEnd"/>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which is maximum in the flow channel and zero in the boredom and anxiety regions.  In this function, z is a measure of enjoyment, x is a measure of skills, and y is a measure of difficulty of task.  Preferably this would be a simple </w:t>
      </w:r>
      <w:r w:rsidR="00FA27DE" w:rsidRPr="004B143D">
        <w:rPr>
          <w:rFonts w:ascii="Times New Roman" w:eastAsia="Times New Roman" w:hAnsi="Times New Roman" w:cs="Times New Roman"/>
          <w:sz w:val="24"/>
        </w:rPr>
        <w:t>function that</w:t>
      </w:r>
      <w:r w:rsidRPr="004B143D">
        <w:rPr>
          <w:rFonts w:ascii="Times New Roman" w:eastAsia="Times New Roman" w:hAnsi="Times New Roman" w:cs="Times New Roman"/>
          <w:sz w:val="24"/>
        </w:rPr>
        <w:t xml:space="preserve"> is also smooth.  One such function which satisfies these criteria is z = </w:t>
      </w:r>
      <w:r w:rsidRPr="004B143D">
        <w:rPr>
          <w:rFonts w:ascii="Times New Roman" w:eastAsia="Times New Roman" w:hAnsi="Times New Roman" w:cs="Times New Roman"/>
          <w:i/>
          <w:sz w:val="24"/>
        </w:rPr>
        <w:t>e</w:t>
      </w:r>
      <w:proofErr w:type="gramStart"/>
      <w:r w:rsidRPr="004B143D">
        <w:rPr>
          <w:rFonts w:ascii="Times New Roman" w:eastAsia="Times New Roman" w:hAnsi="Times New Roman" w:cs="Times New Roman"/>
          <w:sz w:val="24"/>
          <w:vertAlign w:val="superscript"/>
        </w:rPr>
        <w:t>-(</w:t>
      </w:r>
      <w:proofErr w:type="gramEnd"/>
      <w:r w:rsidRPr="004B143D">
        <w:rPr>
          <w:rFonts w:ascii="Times New Roman" w:eastAsia="Times New Roman" w:hAnsi="Times New Roman" w:cs="Times New Roman"/>
          <w:i/>
          <w:sz w:val="24"/>
          <w:vertAlign w:val="superscript"/>
        </w:rPr>
        <w:t>y-x</w:t>
      </w:r>
      <w:r w:rsidRPr="004B143D">
        <w:rPr>
          <w:rFonts w:ascii="Times New Roman" w:eastAsia="Times New Roman" w:hAnsi="Times New Roman" w:cs="Times New Roman"/>
          <w:sz w:val="24"/>
          <w:vertAlign w:val="superscript"/>
        </w:rPr>
        <w:t>)^2</w:t>
      </w:r>
      <w:r w:rsidRPr="004B143D">
        <w:rPr>
          <w:rFonts w:ascii="Times New Roman" w:eastAsia="Times New Roman" w:hAnsi="Times New Roman" w:cs="Times New Roman"/>
          <w:sz w:val="24"/>
        </w:rPr>
        <w:t xml:space="preserve">, which is graphed in figures 2 through 4.  In these figures, orange (light colors) represents high values of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enjoyment and green (dark colors) represents low values of enjoyment.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At a given time, any individual brings a certain set of skills to a task.  In terms of the mathematical model described above, this means that the value of x for that individual is fixed at the time of the task.  So, for a fixed value of x, we will get a graph of z (enjoyment) vs. y (difficulty).  Such a graph would resemble a bell curve, as shown in figures 5 and 6.  The higher the skill, the farther to the right the bell is shifted.  This z vs. y curve represents a “slice” through the flow graph of figure 1 along a vertical line.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For the second part of this model, consider a </w:t>
      </w:r>
      <w:r w:rsidR="00FA27DE" w:rsidRPr="004B143D">
        <w:rPr>
          <w:rFonts w:ascii="Times New Roman" w:eastAsia="Times New Roman" w:hAnsi="Times New Roman" w:cs="Times New Roman"/>
          <w:sz w:val="24"/>
        </w:rPr>
        <w:t>task that</w:t>
      </w:r>
      <w:r w:rsidRPr="004B143D">
        <w:rPr>
          <w:rFonts w:ascii="Times New Roman" w:eastAsia="Times New Roman" w:hAnsi="Times New Roman" w:cs="Times New Roman"/>
          <w:sz w:val="24"/>
        </w:rPr>
        <w:t xml:space="preserve"> has a “floor effect” and a “ceiling effect”.  A “Ceiling effect” is the result of a difficulty range where the participant gets nearly all tasks correct.  Correspondingly, a “floor effect” is the result of a difficulty range where the participant does no better than random chance.  In this model, it is assumed that the floor effect causes percentage correct to plateau at 0%.  The results of this model do not depend on this assumption.  However, it is easier to demonstrate </w:t>
      </w:r>
      <w:r w:rsidR="00FA27DE" w:rsidRPr="004B143D">
        <w:rPr>
          <w:rFonts w:ascii="Times New Roman" w:eastAsia="Times New Roman" w:hAnsi="Times New Roman" w:cs="Times New Roman"/>
          <w:sz w:val="24"/>
        </w:rPr>
        <w:t>these results</w:t>
      </w:r>
      <w:r w:rsidRPr="004B143D">
        <w:rPr>
          <w:rFonts w:ascii="Times New Roman" w:eastAsia="Times New Roman" w:hAnsi="Times New Roman" w:cs="Times New Roman"/>
          <w:sz w:val="24"/>
        </w:rPr>
        <w:t xml:space="preserve"> by use of a concrete function.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Consider a task where a difficulty level between zero and one resulted in a ceiling effect, and a level of two or more resulted in a floor effect.  In order to model this function with a smooth curve, one option would be to use a logistic function, as shown in figure 7.  The y-axis on the graph is percent correct by a participant, and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difficulty level.  This logistic function approaches 100% for difficulty levels below 1 and approaches 0% for difficulty levels above 2.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The third part of this model is to combine the functions we have into a single composite function.   There is a composition of these </w:t>
      </w:r>
      <w:r w:rsidR="00FA27DE" w:rsidRPr="004B143D">
        <w:rPr>
          <w:rFonts w:ascii="Times New Roman" w:eastAsia="Times New Roman" w:hAnsi="Times New Roman" w:cs="Times New Roman"/>
          <w:sz w:val="24"/>
        </w:rPr>
        <w:t>functions that</w:t>
      </w:r>
      <w:r w:rsidRPr="004B143D">
        <w:rPr>
          <w:rFonts w:ascii="Times New Roman" w:eastAsia="Times New Roman" w:hAnsi="Times New Roman" w:cs="Times New Roman"/>
          <w:sz w:val="24"/>
        </w:rPr>
        <w:t xml:space="preserve"> maps percentage correct to enjoyment level.  This function is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proofErr w:type="gramStart"/>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proofErr w:type="gramEnd"/>
      <w:r w:rsidRPr="004B143D">
        <w:rPr>
          <w:rFonts w:ascii="Times New Roman" w:eastAsia="Times New Roman" w:hAnsi="Times New Roman" w:cs="Times New Roman"/>
          <w:i/>
          <w:sz w:val="24"/>
        </w:rPr>
        <w:t>g</w:t>
      </w:r>
      <w:r w:rsidRPr="004B143D">
        <w:rPr>
          <w:rFonts w:ascii="Times New Roman" w:eastAsia="Times New Roman" w:hAnsi="Times New Roman" w:cs="Times New Roman"/>
          <w:sz w:val="24"/>
          <w:vertAlign w:val="superscript"/>
        </w:rPr>
        <w:t>-1</w:t>
      </w:r>
      <w:r w:rsidRPr="004B143D">
        <w:rPr>
          <w:rFonts w:ascii="Times New Roman" w:eastAsia="Times New Roman" w:hAnsi="Times New Roman" w:cs="Times New Roman"/>
          <w:sz w:val="24"/>
        </w:rPr>
        <w:t xml:space="preserve">).  Please see Appendix J for a derivation of this function.  Figures 8 through 12 show different possibilities for this composite function based on different constants associated with the original functions.  Though they differ in shape, all of these functions share a number of properties.  They all are defined for inputs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100%, they all have a single maximum value somewhere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 and all contain the points (0%, 0) and (100%, 0).  This would imply that the maximum enjoyment happens at a </w:t>
      </w:r>
      <w:r w:rsidR="00FA27DE" w:rsidRPr="004B143D">
        <w:rPr>
          <w:rFonts w:ascii="Times New Roman" w:eastAsia="Times New Roman" w:hAnsi="Times New Roman" w:cs="Times New Roman"/>
          <w:sz w:val="24"/>
        </w:rPr>
        <w:t>score that</w:t>
      </w:r>
      <w:r w:rsidRPr="004B143D">
        <w:rPr>
          <w:rFonts w:ascii="Times New Roman" w:eastAsia="Times New Roman" w:hAnsi="Times New Roman" w:cs="Times New Roman"/>
          <w:sz w:val="24"/>
        </w:rPr>
        <w:t xml:space="preserve"> is neither 0% nor 100%, and that enjoyment is minimized at these endpoints. </w:t>
      </w:r>
    </w:p>
    <w:p w:rsidR="007F6AF5" w:rsidRDefault="007F6AF5">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512B80">
      <w:pPr>
        <w:pStyle w:val="Normal1"/>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I</w:t>
      </w:r>
    </w:p>
    <w:p w:rsidR="007F6AF5" w:rsidRDefault="007F6AF5" w:rsidP="00512B80">
      <w:pPr>
        <w:pStyle w:val="Normal1"/>
        <w:jc w:val="center"/>
        <w:rPr>
          <w:rFonts w:ascii="Times New Roman" w:eastAsia="Times New Roman" w:hAnsi="Times New Roman" w:cs="Times New Roman"/>
          <w:b/>
          <w:sz w:val="24"/>
        </w:rPr>
      </w:pPr>
    </w:p>
    <w:p w:rsidR="007F6AF5" w:rsidRPr="004B143D" w:rsidRDefault="007F6AF5" w:rsidP="007F6AF5">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BB3C97" w:rsidRPr="004B143D" w:rsidRDefault="00BB3C97" w:rsidP="007F6AF5">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Novel computer-based tasks were used for all participants in this study.  The goal of the study was two-fold: to gather information on computer-</w:t>
      </w:r>
      <w:proofErr w:type="gramStart"/>
      <w:r w:rsidRPr="004B143D">
        <w:rPr>
          <w:rFonts w:ascii="Times New Roman" w:hAnsi="Times New Roman"/>
          <w:sz w:val="24"/>
          <w:highlight w:val="white"/>
        </w:rPr>
        <w:t>user’s</w:t>
      </w:r>
      <w:proofErr w:type="gramEnd"/>
      <w:r w:rsidRPr="004B143D">
        <w:rPr>
          <w:rFonts w:ascii="Times New Roman" w:hAnsi="Times New Roman"/>
          <w:sz w:val="24"/>
          <w:highlight w:val="white"/>
        </w:rPr>
        <w:t xml:space="preserve"> preferred task difficulty, and to attempt to validate an </w:t>
      </w:r>
      <w:r w:rsidR="00FA27DE" w:rsidRPr="004B143D">
        <w:rPr>
          <w:rFonts w:ascii="Times New Roman" w:hAnsi="Times New Roman"/>
          <w:sz w:val="24"/>
          <w:highlight w:val="white"/>
        </w:rPr>
        <w:t>algorithm that</w:t>
      </w:r>
      <w:r w:rsidRPr="004B143D">
        <w:rPr>
          <w:rFonts w:ascii="Times New Roman" w:hAnsi="Times New Roman"/>
          <w:sz w:val="24"/>
          <w:highlight w:val="white"/>
        </w:rPr>
        <w:t xml:space="preserve">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w:t>
      </w:r>
      <w:proofErr w:type="gramStart"/>
      <w:r w:rsidRPr="004B143D">
        <w:rPr>
          <w:rFonts w:ascii="Times New Roman" w:hAnsi="Times New Roman"/>
          <w:sz w:val="24"/>
          <w:highlight w:val="white"/>
        </w:rPr>
        <w:t>computer based</w:t>
      </w:r>
      <w:proofErr w:type="gramEnd"/>
      <w:r w:rsidRPr="004B143D">
        <w:rPr>
          <w:rFonts w:ascii="Times New Roman" w:hAnsi="Times New Roman"/>
          <w:sz w:val="24"/>
          <w:highlight w:val="white"/>
        </w:rPr>
        <w:t xml:space="preserve"> tasks, please see the references listed below.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35">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BB3C97" w:rsidRPr="004B143D" w:rsidRDefault="003F373E" w:rsidP="007F6AF5">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36">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BB3C97" w:rsidRPr="004B143D" w:rsidRDefault="00BB3C97">
      <w:pPr>
        <w:pStyle w:val="Normal1"/>
        <w:widowControl w:val="0"/>
        <w:jc w:val="center"/>
        <w:rPr>
          <w:rFonts w:ascii="Times New Roman" w:hAnsi="Times New Roman"/>
          <w:sz w:val="24"/>
        </w:rPr>
      </w:pPr>
    </w:p>
    <w:p w:rsidR="00512B80" w:rsidRDefault="003F373E">
      <w:pPr>
        <w:pStyle w:val="Normal1"/>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J</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Derivation of Composition of Flow Channel Slice with Inverse Floor Ceiling Function</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highlight w:val="white"/>
        </w:rPr>
        <w:t xml:space="preserve">As noted above, our model for the flow channel function is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proofErr w:type="gram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sz w:val="24"/>
          <w:highlight w:val="white"/>
          <w:vertAlign w:val="superscript"/>
        </w:rPr>
        <w:t>(</w:t>
      </w:r>
      <w:proofErr w:type="gramEnd"/>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 more general version is to allow a shape parameter k as a coefficient on the exponent: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proofErr w:type="spellStart"/>
      <w:proofErr w:type="gram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proofErr w:type="spellEnd"/>
      <w:r w:rsidRPr="004B143D">
        <w:rPr>
          <w:rFonts w:ascii="Times New Roman" w:eastAsia="Times New Roman" w:hAnsi="Times New Roman" w:cs="Times New Roman"/>
          <w:sz w:val="24"/>
          <w:highlight w:val="white"/>
          <w:vertAlign w:val="superscript"/>
        </w:rPr>
        <w:t>(</w:t>
      </w:r>
      <w:proofErr w:type="gramEnd"/>
      <w:r w:rsidRPr="004B143D">
        <w:rPr>
          <w:rFonts w:ascii="Times New Roman" w:eastAsia="Times New Roman" w:hAnsi="Times New Roman" w:cs="Times New Roman"/>
          <w:i/>
          <w:sz w:val="24"/>
          <w:highlight w:val="white"/>
          <w:vertAlign w:val="superscript"/>
        </w:rPr>
        <w:t xml:space="preserve">y </w:t>
      </w:r>
      <w:r w:rsidRPr="004B143D">
        <w:rPr>
          <w:rFonts w:ascii="Times New Roman" w:eastAsia="Times New Roman" w:hAnsi="Times New Roman" w:cs="Times New Roman"/>
          <w:sz w:val="24"/>
          <w:highlight w:val="white"/>
          <w:vertAlign w:val="superscript"/>
        </w:rPr>
        <w:t xml:space="preserve">-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Slicing the flow channel is equivalent to setting y to a constant c: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proofErr w:type="spellEnd"/>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The general form of a logistic function is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1/(1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 xml:space="preserve"> + </w:t>
      </w:r>
      <w:proofErr w:type="spellStart"/>
      <w:r w:rsidRPr="004B143D">
        <w:rPr>
          <w:rFonts w:ascii="Times New Roman" w:eastAsia="Times New Roman" w:hAnsi="Times New Roman" w:cs="Times New Roman"/>
          <w:i/>
          <w:sz w:val="24"/>
          <w:highlight w:val="white"/>
          <w:vertAlign w:val="superscript"/>
        </w:rPr>
        <w:t>bx</w:t>
      </w:r>
      <w:proofErr w:type="spellEnd"/>
      <w:r w:rsidRPr="004B143D">
        <w:rPr>
          <w:rFonts w:ascii="Times New Roman" w:eastAsia="Times New Roman" w:hAnsi="Times New Roman" w:cs="Times New Roman"/>
          <w:sz w:val="24"/>
          <w:highlight w:val="white"/>
        </w:rPr>
        <w:t>).  Solving for the inverse of this function yields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proofErr w:type="gramStart"/>
      <w:r w:rsidRPr="004B143D">
        <w:rPr>
          <w:rFonts w:ascii="Times New Roman" w:eastAsia="Times New Roman" w:hAnsi="Times New Roman" w:cs="Times New Roman"/>
          <w:i/>
          <w:sz w:val="24"/>
          <w:highlight w:val="white"/>
        </w:rPr>
        <w:t>a</w:t>
      </w:r>
      <w:proofErr w:type="gram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bx</w:t>
      </w:r>
      <w:proofErr w:type="spell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ln</w:t>
      </w:r>
      <w:proofErr w:type="spellEnd"/>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p>
    <w:p w:rsidR="00BB3C97" w:rsidRPr="004B143D" w:rsidRDefault="003F373E">
      <w:pPr>
        <w:pStyle w:val="Normal1"/>
        <w:widowControl w:val="0"/>
        <w:rPr>
          <w:rFonts w:ascii="Times New Roman" w:hAnsi="Times New Roman"/>
          <w:sz w:val="24"/>
        </w:rPr>
      </w:pPr>
      <w:proofErr w:type="gramStart"/>
      <w:r w:rsidRPr="004B143D">
        <w:rPr>
          <w:rFonts w:ascii="Times New Roman" w:eastAsia="Times New Roman" w:hAnsi="Times New Roman" w:cs="Times New Roman"/>
          <w:i/>
          <w:sz w:val="24"/>
          <w:highlight w:val="white"/>
        </w:rPr>
        <w:t>x</w:t>
      </w:r>
      <w:proofErr w:type="gram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ln</w:t>
      </w:r>
      <w:proofErr w:type="spellEnd"/>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a</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Substituting this x into the flow channel slice:</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proofErr w:type="gramStart"/>
      <w:r w:rsidRPr="004B143D">
        <w:rPr>
          <w:rFonts w:ascii="Times New Roman" w:eastAsia="Times New Roman" w:hAnsi="Times New Roman" w:cs="Times New Roman"/>
          <w:i/>
          <w:sz w:val="24"/>
          <w:highlight w:val="white"/>
        </w:rPr>
        <w:t>z</w:t>
      </w:r>
      <w:proofErr w:type="gram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proofErr w:type="spellEnd"/>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proofErr w:type="spellStart"/>
      <w:r w:rsidRPr="004B143D">
        <w:rPr>
          <w:rFonts w:ascii="Times New Roman" w:eastAsia="Times New Roman" w:hAnsi="Times New Roman" w:cs="Times New Roman"/>
          <w:i/>
          <w:sz w:val="24"/>
          <w:highlight w:val="white"/>
          <w:vertAlign w:val="superscript"/>
        </w:rPr>
        <w:t>ln</w:t>
      </w:r>
      <w:proofErr w:type="spellEnd"/>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b</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Let us define new constants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k</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and </w:t>
      </w:r>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cb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The function simplifies to</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proofErr w:type="gramStart"/>
      <w:r w:rsidRPr="004B143D">
        <w:rPr>
          <w:rFonts w:ascii="Times New Roman" w:eastAsia="Times New Roman" w:hAnsi="Times New Roman" w:cs="Times New Roman"/>
          <w:i/>
          <w:sz w:val="24"/>
          <w:highlight w:val="white"/>
        </w:rPr>
        <w:t>z</w:t>
      </w:r>
      <w:proofErr w:type="gram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proofErr w:type="spellEnd"/>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f - a</w:t>
      </w:r>
      <w:r w:rsidRPr="004B143D">
        <w:rPr>
          <w:rFonts w:ascii="Times New Roman" w:eastAsia="Times New Roman" w:hAnsi="Times New Roman" w:cs="Times New Roman"/>
          <w:sz w:val="24"/>
          <w:highlight w:val="white"/>
          <w:vertAlign w:val="superscript"/>
        </w:rPr>
        <w:t xml:space="preserve">) - </w:t>
      </w:r>
      <w:proofErr w:type="spellStart"/>
      <w:r w:rsidRPr="004B143D">
        <w:rPr>
          <w:rFonts w:ascii="Times New Roman" w:eastAsia="Times New Roman" w:hAnsi="Times New Roman" w:cs="Times New Roman"/>
          <w:i/>
          <w:sz w:val="24"/>
          <w:highlight w:val="white"/>
          <w:vertAlign w:val="superscript"/>
        </w:rPr>
        <w:t>ln</w:t>
      </w:r>
      <w:proofErr w:type="spellEnd"/>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Defining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f - a</w:t>
      </w:r>
      <w:r w:rsidRPr="004B143D">
        <w:rPr>
          <w:rFonts w:ascii="Times New Roman" w:eastAsia="Times New Roman" w:hAnsi="Times New Roman" w:cs="Times New Roman"/>
          <w:sz w:val="24"/>
          <w:highlight w:val="white"/>
        </w:rPr>
        <w:t>, we now have this function in two constants: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proofErr w:type="gramStart"/>
      <w:r w:rsidRPr="004B143D">
        <w:rPr>
          <w:rFonts w:ascii="Times New Roman" w:eastAsia="Times New Roman" w:hAnsi="Times New Roman" w:cs="Times New Roman"/>
          <w:i/>
          <w:sz w:val="24"/>
          <w:highlight w:val="white"/>
        </w:rPr>
        <w:t>z</w:t>
      </w:r>
      <w:proofErr w:type="gramEnd"/>
      <w:r w:rsidRPr="004B143D">
        <w:rPr>
          <w:rFonts w:ascii="Times New Roman" w:eastAsia="Times New Roman" w:hAnsi="Times New Roman" w:cs="Times New Roman"/>
          <w:sz w:val="24"/>
          <w:highlight w:val="white"/>
        </w:rPr>
        <w:t xml:space="preserve"> = </w:t>
      </w:r>
      <w:proofErr w:type="spellStart"/>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proofErr w:type="spellEnd"/>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g</w:t>
      </w:r>
      <w:r w:rsidRPr="004B143D">
        <w:rPr>
          <w:rFonts w:ascii="Times New Roman" w:eastAsia="Times New Roman" w:hAnsi="Times New Roman" w:cs="Times New Roman"/>
          <w:sz w:val="24"/>
          <w:highlight w:val="white"/>
          <w:vertAlign w:val="superscript"/>
        </w:rPr>
        <w:t xml:space="preserve"> - </w:t>
      </w:r>
      <w:proofErr w:type="spellStart"/>
      <w:r w:rsidRPr="004B143D">
        <w:rPr>
          <w:rFonts w:ascii="Times New Roman" w:eastAsia="Times New Roman" w:hAnsi="Times New Roman" w:cs="Times New Roman"/>
          <w:i/>
          <w:sz w:val="24"/>
          <w:highlight w:val="white"/>
          <w:vertAlign w:val="superscript"/>
        </w:rPr>
        <w:t>ln</w:t>
      </w:r>
      <w:proofErr w:type="spellEnd"/>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Examples of this function are graphed in Figures 8 through 12.  Each of these functions has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1.  The values of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are </w:t>
      </w:r>
      <w:r w:rsidR="00FA27DE" w:rsidRPr="004B143D">
        <w:rPr>
          <w:rFonts w:ascii="Times New Roman" w:eastAsia="Times New Roman" w:hAnsi="Times New Roman" w:cs="Times New Roman"/>
          <w:sz w:val="24"/>
          <w:highlight w:val="white"/>
        </w:rPr>
        <w:t>integers that</w:t>
      </w:r>
      <w:r w:rsidRPr="004B143D">
        <w:rPr>
          <w:rFonts w:ascii="Times New Roman" w:eastAsia="Times New Roman" w:hAnsi="Times New Roman" w:cs="Times New Roman"/>
          <w:sz w:val="24"/>
          <w:highlight w:val="white"/>
        </w:rPr>
        <w:t xml:space="preserve"> range from -2 to 2.  </w:t>
      </w:r>
    </w:p>
    <w:p w:rsidR="00BB3C97" w:rsidRPr="004B143D" w:rsidRDefault="00BB3C97">
      <w:pPr>
        <w:pStyle w:val="Normal1"/>
        <w:widowControl w:val="0"/>
        <w:rPr>
          <w:rFonts w:ascii="Times New Roman" w:hAnsi="Times New Roman"/>
          <w:sz w:val="24"/>
        </w:rPr>
      </w:pPr>
    </w:p>
    <w:sectPr w:rsidR="00BB3C97" w:rsidRPr="004B143D" w:rsidSect="00FA27DE">
      <w:headerReference w:type="default" r:id="rId37"/>
      <w:headerReference w:type="first" r:id="rId38"/>
      <w:pgSz w:w="12240" w:h="15840"/>
      <w:pgMar w:top="1440" w:right="1440" w:bottom="1440" w:left="1440" w:gutter="0"/>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8" w:author="Michelle Haley" w:date="2014-11-11T21:06:00Z" w:initials="MH">
    <w:p w:rsidR="00241E0B" w:rsidRDefault="00241E0B">
      <w:pPr>
        <w:pStyle w:val="CommentText"/>
      </w:pPr>
      <w:r>
        <w:rPr>
          <w:rStyle w:val="CommentReference"/>
        </w:rPr>
        <w:annotationRef/>
      </w:r>
      <w:r>
        <w:t>New APA is 150-250 words</w:t>
      </w:r>
    </w:p>
  </w:comment>
  <w:comment w:id="38" w:author="Dr. Brittany Aleshire" w:date="2014-11-08T23:00:00Z" w:initials="BA">
    <w:p w:rsidR="00241E0B" w:rsidRDefault="00241E0B">
      <w:pPr>
        <w:pStyle w:val="CommentText"/>
      </w:pPr>
      <w:r>
        <w:rPr>
          <w:rStyle w:val="CommentReference"/>
        </w:rPr>
        <w:annotationRef/>
      </w:r>
      <w:r>
        <w:t>This is an operational definition. If you use it here you need to define it.</w:t>
      </w:r>
    </w:p>
  </w:comment>
  <w:comment w:id="41" w:author="Dr. Brittany Aleshire" w:date="2014-11-08T23:01:00Z" w:initials="BA">
    <w:p w:rsidR="00241E0B" w:rsidRDefault="00241E0B">
      <w:pPr>
        <w:pStyle w:val="CommentText"/>
      </w:pPr>
      <w:r>
        <w:rPr>
          <w:rStyle w:val="CommentReference"/>
        </w:rPr>
        <w:annotationRef/>
      </w:r>
      <w:r>
        <w:t>Insert sentence describing number of participants, age, and relevant demographics of your participant sample.</w:t>
      </w:r>
    </w:p>
  </w:comment>
  <w:comment w:id="43" w:author="Dr. Brittany Aleshire" w:date="2014-11-08T23:02:00Z" w:initials="BA">
    <w:p w:rsidR="00241E0B" w:rsidRDefault="00241E0B">
      <w:pPr>
        <w:pStyle w:val="CommentText"/>
      </w:pPr>
      <w:r>
        <w:rPr>
          <w:rStyle w:val="CommentReference"/>
        </w:rPr>
        <w:annotationRef/>
      </w:r>
      <w:r>
        <w:t>Growing evidence? Was there a directionality to your findings? How are you determining that the evidence was growing? Likely you just want to say research indicated that…or there was evidence so support two conclusions….</w:t>
      </w:r>
    </w:p>
  </w:comment>
  <w:comment w:id="44" w:author="Dr. Brittany Aleshire" w:date="2014-11-08T23:04:00Z" w:initials="BA">
    <w:p w:rsidR="00241E0B" w:rsidRDefault="00241E0B">
      <w:pPr>
        <w:pStyle w:val="CommentText"/>
      </w:pPr>
      <w:r>
        <w:rPr>
          <w:rStyle w:val="CommentReference"/>
        </w:rPr>
        <w:annotationRef/>
      </w:r>
      <w:r>
        <w:t>This is still out of context. Provide more general information so that the findings make sense in the context of this paragraph.</w:t>
      </w:r>
    </w:p>
  </w:comment>
  <w:comment w:id="46" w:author="Dr. Brittany Aleshire" w:date="2014-11-09T10:37:00Z" w:initials="BA">
    <w:p w:rsidR="00241E0B" w:rsidRDefault="00241E0B">
      <w:pPr>
        <w:pStyle w:val="CommentText"/>
      </w:pPr>
      <w:r>
        <w:rPr>
          <w:rStyle w:val="CommentReference"/>
        </w:rPr>
        <w:annotationRef/>
      </w:r>
      <w:r>
        <w:t xml:space="preserve">Abstract: </w:t>
      </w:r>
      <w:r w:rsidRPr="002918C2">
        <w:t>write a concise summary of the key points of</w:t>
      </w:r>
      <w:r>
        <w:t xml:space="preserve"> your research.</w:t>
      </w:r>
      <w:r w:rsidRPr="002918C2">
        <w:t xml:space="preserve"> Your abstract should contain at least your research topic, research questions, participants, methods, results, data analysis, and conclusions. You may also include possible implications of your research and future work you see connected with your findings. Your abstract should be a single paragraph d</w:t>
      </w:r>
      <w:r>
        <w:t>ouble-spaced.</w:t>
      </w:r>
    </w:p>
  </w:comment>
  <w:comment w:id="51" w:author="Dr. Brittany Aleshire" w:date="2014-11-08T23:05:00Z" w:initials="BA">
    <w:p w:rsidR="00241E0B" w:rsidRDefault="00241E0B">
      <w:pPr>
        <w:pStyle w:val="CommentText"/>
      </w:pPr>
      <w:r>
        <w:rPr>
          <w:rStyle w:val="CommentReference"/>
        </w:rPr>
        <w:annotationRef/>
      </w:r>
      <w:r>
        <w:t>Insert Table of Contents</w:t>
      </w:r>
    </w:p>
  </w:comment>
  <w:comment w:id="52" w:author="Jeff Greenfield" w:date="2014-11-21T20:14:00Z" w:initials="JG">
    <w:p w:rsidR="00241E0B" w:rsidRDefault="00241E0B">
      <w:pPr>
        <w:pStyle w:val="CommentText"/>
      </w:pPr>
      <w:r>
        <w:rPr>
          <w:rStyle w:val="CommentReference"/>
        </w:rPr>
        <w:annotationRef/>
      </w:r>
      <w:r>
        <w:t xml:space="preserve">I have a number of questions about this.  It appears that you are pulling the format for this from </w:t>
      </w:r>
      <w:hyperlink r:id="rId1" w:history="1">
        <w:r w:rsidRPr="009025B6">
          <w:rPr>
            <w:rStyle w:val="Hyperlink"/>
          </w:rPr>
          <w:t>http://lgdata.s3-website-us-east-1.amazonaws.com/docs/2209/1090923/2014.04.21_diss_doct_proj_format_manual_Approved_4-2014_with_links.pdf</w:t>
        </w:r>
      </w:hyperlink>
      <w:r>
        <w:t>.  However, there are numerous contradictions between the formatting of that example document, your comments, and the APA style manual 6</w:t>
      </w:r>
      <w:r w:rsidRPr="002F16C7">
        <w:rPr>
          <w:vertAlign w:val="superscript"/>
        </w:rPr>
        <w:t>th</w:t>
      </w:r>
      <w:r>
        <w:t xml:space="preserve"> edition.  For instance, in the Alliant document, all pages before the lit review are numbered with roman numerals.  Should I do this?  Do I need dedication, copyright, acknowledgements and CV pages?  Do I need chapters?  Do I move my appendix and figure captions pages to the table of contents?  More importantly, what do I do when these sources conflict?    </w:t>
      </w:r>
    </w:p>
  </w:comment>
  <w:comment w:id="53" w:author="Dr. Brittany Aleshire" w:date="2014-11-08T23:05:00Z" w:initials="BA">
    <w:p w:rsidR="00241E0B" w:rsidRDefault="00241E0B">
      <w:pPr>
        <w:pStyle w:val="CommentText"/>
      </w:pPr>
      <w:r>
        <w:rPr>
          <w:rStyle w:val="CommentReference"/>
        </w:rPr>
        <w:annotationRef/>
      </w:r>
      <w:r>
        <w:t>Please see APA 6 guidelines on formatting of level headings. This formatting is incorrect.</w:t>
      </w:r>
    </w:p>
  </w:comment>
  <w:comment w:id="54" w:author="Jeff Greenfield" w:date="2014-11-21T20:17:00Z" w:initials="JG">
    <w:p w:rsidR="00241E0B" w:rsidRDefault="00241E0B">
      <w:pPr>
        <w:pStyle w:val="CommentText"/>
      </w:pPr>
      <w:r>
        <w:rPr>
          <w:rStyle w:val="CommentReference"/>
        </w:rPr>
        <w:annotationRef/>
      </w:r>
      <w:r>
        <w:t>This is correct per APA 6</w:t>
      </w:r>
      <w:r w:rsidRPr="00A57D48">
        <w:rPr>
          <w:vertAlign w:val="superscript"/>
        </w:rPr>
        <w:t>th</w:t>
      </w:r>
      <w:r>
        <w:t xml:space="preserve"> edition, page 28, final paragraph.  However, it is in conflict with the Alliant document.  Should I follow APA or Alliant formatting rules?  </w:t>
      </w:r>
    </w:p>
  </w:comment>
  <w:comment w:id="59" w:author="Dr. Brittany Aleshire" w:date="2014-11-08T23:06:00Z" w:initials="BA">
    <w:p w:rsidR="00241E0B" w:rsidRDefault="00241E0B">
      <w:pPr>
        <w:pStyle w:val="CommentText"/>
      </w:pPr>
      <w:r>
        <w:rPr>
          <w:rStyle w:val="CommentReference"/>
        </w:rPr>
        <w:annotationRef/>
      </w:r>
      <w:r>
        <w:t>This term is too broad. I assume you mean computer-based interaction? Not like, soccer or conversation…be specific. Only Americans? I’m sure this generalization extends beyond Americans. Revise this introductory sentence to be stronger.</w:t>
      </w:r>
    </w:p>
  </w:comment>
  <w:comment w:id="60" w:author="Dr. Brittany Aleshire" w:date="2014-11-08T23:09:00Z" w:initials="BA">
    <w:p w:rsidR="00241E0B" w:rsidRDefault="00241E0B">
      <w:pPr>
        <w:pStyle w:val="CommentText"/>
      </w:pPr>
      <w:r>
        <w:rPr>
          <w:rStyle w:val="CommentReference"/>
        </w:rPr>
        <w:annotationRef/>
      </w:r>
      <w:r>
        <w:t>You have given support for your initial statement by saying that video games make a lot of money therefore it’s a serious past-time. This is flawed logic. Please revise.</w:t>
      </w:r>
    </w:p>
  </w:comment>
  <w:comment w:id="61" w:author="Dr. Brittany Aleshire" w:date="2014-11-08T23:10:00Z" w:initials="BA">
    <w:p w:rsidR="00241E0B" w:rsidRDefault="00241E0B">
      <w:pPr>
        <w:pStyle w:val="CommentText"/>
      </w:pPr>
      <w:r>
        <w:rPr>
          <w:rStyle w:val="CommentReference"/>
        </w:rPr>
        <w:annotationRef/>
      </w:r>
      <w:r>
        <w:t>Please add a conclusion sentence to tie these ideas together into an idea.</w:t>
      </w:r>
    </w:p>
  </w:comment>
  <w:comment w:id="62" w:author="Dr. Brittany Aleshire" w:date="2014-11-08T23:10:00Z" w:initials="BA">
    <w:p w:rsidR="00241E0B" w:rsidRDefault="00241E0B">
      <w:pPr>
        <w:pStyle w:val="CommentText"/>
      </w:pPr>
      <w:r>
        <w:rPr>
          <w:rStyle w:val="CommentReference"/>
        </w:rPr>
        <w:annotationRef/>
      </w:r>
      <w:r>
        <w:t>Be careful stating as fact what a broad loosely associated conglomerate of entities has or has not done. Revise.</w:t>
      </w:r>
    </w:p>
  </w:comment>
  <w:comment w:id="64" w:author="Dr. Brittany Aleshire" w:date="2014-11-08T23:15:00Z" w:initials="BA">
    <w:p w:rsidR="00241E0B" w:rsidRDefault="00241E0B">
      <w:pPr>
        <w:pStyle w:val="CommentText"/>
      </w:pPr>
      <w:r>
        <w:rPr>
          <w:rStyle w:val="CommentReference"/>
        </w:rPr>
        <w:annotationRef/>
      </w:r>
      <w:r>
        <w:t>Cite this word</w:t>
      </w:r>
    </w:p>
  </w:comment>
  <w:comment w:id="79" w:author="Dr. Brittany Aleshire" w:date="2014-11-08T23:14:00Z" w:initials="BA">
    <w:p w:rsidR="00241E0B" w:rsidRDefault="00241E0B">
      <w:pPr>
        <w:pStyle w:val="CommentText"/>
      </w:pPr>
      <w:r>
        <w:rPr>
          <w:rStyle w:val="CommentReference"/>
        </w:rPr>
        <w:annotationRef/>
      </w:r>
      <w:r>
        <w:t>I don’t know what you are referring to here</w:t>
      </w:r>
    </w:p>
  </w:comment>
  <w:comment w:id="86" w:author="Jeff Greenfield" w:date="2014-11-23T15:39:00Z" w:initials="JG">
    <w:p w:rsidR="00BF7B3B" w:rsidRPr="00BF7B3B" w:rsidRDefault="00BF7B3B" w:rsidP="00BF7B3B">
      <w:pPr>
        <w:rPr>
          <w:rFonts w:ascii="Times" w:hAnsi="Times"/>
          <w:color w:val="auto"/>
          <w:sz w:val="20"/>
        </w:rPr>
      </w:pPr>
      <w:r>
        <w:rPr>
          <w:rStyle w:val="CommentReference"/>
        </w:rPr>
        <w:annotationRef/>
      </w:r>
      <w:r>
        <w:t>APA 6</w:t>
      </w:r>
      <w:r w:rsidRPr="00BF7B3B">
        <w:rPr>
          <w:vertAlign w:val="superscript"/>
        </w:rPr>
        <w:t>th</w:t>
      </w:r>
      <w:r>
        <w:t xml:space="preserve"> edition says “</w:t>
      </w:r>
      <w:r w:rsidRPr="00BF7B3B">
        <w:rPr>
          <w:rFonts w:ascii="Helvetica" w:hAnsi="Helvetica"/>
          <w:sz w:val="24"/>
          <w:szCs w:val="24"/>
          <w:shd w:val="clear" w:color="auto" w:fill="FFFFFF"/>
        </w:rPr>
        <w:t>If you are citing an entire website in your paper, and</w:t>
      </w:r>
      <w:r w:rsidRPr="00BF7B3B">
        <w:rPr>
          <w:rFonts w:ascii="Helvetica" w:hAnsi="Helvetica"/>
          <w:sz w:val="24"/>
        </w:rPr>
        <w:t> </w:t>
      </w:r>
      <w:r w:rsidRPr="00BF7B3B">
        <w:rPr>
          <w:rFonts w:ascii="Helvetica" w:hAnsi="Helvetica"/>
          <w:i/>
          <w:sz w:val="24"/>
          <w:szCs w:val="24"/>
          <w:shd w:val="clear" w:color="auto" w:fill="FFFFFF"/>
        </w:rPr>
        <w:t>not indicating a specific idea, fact or document</w:t>
      </w:r>
      <w:r w:rsidRPr="00BF7B3B">
        <w:rPr>
          <w:rFonts w:ascii="Helvetica" w:hAnsi="Helvetica"/>
          <w:sz w:val="24"/>
          <w:szCs w:val="24"/>
          <w:shd w:val="clear" w:color="auto" w:fill="FFFFFF"/>
        </w:rPr>
        <w:t xml:space="preserve">, it is acceptable to simply include the URL of the website in </w:t>
      </w:r>
      <w:proofErr w:type="spellStart"/>
      <w:r w:rsidRPr="00BF7B3B">
        <w:rPr>
          <w:rFonts w:ascii="Helvetica" w:hAnsi="Helvetica"/>
          <w:sz w:val="24"/>
          <w:szCs w:val="24"/>
          <w:shd w:val="clear" w:color="auto" w:fill="FFFFFF"/>
        </w:rPr>
        <w:t>parantheses</w:t>
      </w:r>
      <w:proofErr w:type="spellEnd"/>
      <w:r w:rsidRPr="00BF7B3B">
        <w:rPr>
          <w:rFonts w:ascii="Helvetica" w:hAnsi="Helvetica"/>
          <w:sz w:val="24"/>
          <w:szCs w:val="24"/>
          <w:shd w:val="clear" w:color="auto" w:fill="FFFFFF"/>
        </w:rPr>
        <w:t xml:space="preserve"> within your writing.</w:t>
      </w:r>
      <w:r>
        <w:rPr>
          <w:rFonts w:ascii="Helvetica" w:hAnsi="Helvetica"/>
          <w:sz w:val="24"/>
          <w:szCs w:val="24"/>
          <w:shd w:val="clear" w:color="auto" w:fill="FFFFFF"/>
        </w:rPr>
        <w:t>"</w:t>
      </w:r>
    </w:p>
    <w:p w:rsidR="00BF7B3B" w:rsidRDefault="00BF7B3B">
      <w:pPr>
        <w:pStyle w:val="CommentText"/>
      </w:pPr>
    </w:p>
  </w:comment>
  <w:comment w:id="87" w:author="Dr. Brittany Aleshire" w:date="2014-11-08T23:14:00Z" w:initials="BA">
    <w:p w:rsidR="00241E0B" w:rsidRDefault="00241E0B">
      <w:pPr>
        <w:pStyle w:val="CommentText"/>
      </w:pPr>
      <w:r>
        <w:rPr>
          <w:rStyle w:val="CommentReference"/>
        </w:rPr>
        <w:annotationRef/>
      </w:r>
      <w:r>
        <w:t>Cite. See APA 6 for guidelines on citing websites</w:t>
      </w:r>
    </w:p>
  </w:comment>
  <w:comment w:id="91" w:author="Dr. Brittany Aleshire" w:date="2014-11-08T23:16:00Z" w:initials="BA">
    <w:p w:rsidR="00241E0B" w:rsidRDefault="00241E0B">
      <w:pPr>
        <w:pStyle w:val="CommentText"/>
      </w:pPr>
      <w:r>
        <w:rPr>
          <w:rStyle w:val="CommentReference"/>
        </w:rPr>
        <w:annotationRef/>
      </w:r>
      <w:r>
        <w:t>Insert statement about how level increase may motivate ongoing participation in the activity. Cite a supporting reference to support your assertion.</w:t>
      </w:r>
    </w:p>
  </w:comment>
  <w:comment w:id="99" w:author="Dr. Brittany Aleshire" w:date="2014-11-08T23:18:00Z" w:initials="BA">
    <w:p w:rsidR="00241E0B" w:rsidRDefault="00241E0B">
      <w:pPr>
        <w:pStyle w:val="CommentText"/>
      </w:pPr>
      <w:r>
        <w:rPr>
          <w:rStyle w:val="CommentReference"/>
        </w:rPr>
        <w:annotationRef/>
      </w:r>
      <w:r>
        <w:t>Insert conclusion sentence tying the ideas in your citations together. Consider introducing the idea of fun in this paragraph so when you say…</w:t>
      </w:r>
      <w:proofErr w:type="gramStart"/>
      <w:r>
        <w:t>.what</w:t>
      </w:r>
      <w:proofErr w:type="gramEnd"/>
      <w:r>
        <w:t xml:space="preserve"> do we mean by fun? You have already used it multiple times in varying ways to demonstrate that fun can be conceptualize in a myriad of ways and needs to be defined by your next paragraph.</w:t>
      </w:r>
    </w:p>
  </w:comment>
  <w:comment w:id="109" w:author="Dr. Brittany Aleshire" w:date="2014-11-08T23:24:00Z" w:initials="BA">
    <w:p w:rsidR="00241E0B" w:rsidRDefault="00241E0B">
      <w:pPr>
        <w:pStyle w:val="CommentText"/>
      </w:pPr>
      <w:r>
        <w:rPr>
          <w:rStyle w:val="CommentReference"/>
        </w:rPr>
        <w:annotationRef/>
      </w:r>
      <w:r>
        <w:t>Do you mean experienced?</w:t>
      </w:r>
    </w:p>
  </w:comment>
  <w:comment w:id="112" w:author="Dr. Brittany Aleshire" w:date="2014-11-08T23:26:00Z" w:initials="BA">
    <w:p w:rsidR="00241E0B" w:rsidRDefault="00241E0B">
      <w:pPr>
        <w:pStyle w:val="CommentText"/>
      </w:pPr>
      <w:r>
        <w:rPr>
          <w:rStyle w:val="CommentReference"/>
        </w:rPr>
        <w:annotationRef/>
      </w:r>
      <w:proofErr w:type="gramStart"/>
      <w:r>
        <w:t>cite</w:t>
      </w:r>
      <w:proofErr w:type="gramEnd"/>
    </w:p>
  </w:comment>
  <w:comment w:id="111" w:author="Jeff Greenfield" w:date="2014-11-22T14:35:00Z" w:initials="JG">
    <w:p w:rsidR="00241E0B" w:rsidRDefault="00241E0B">
      <w:pPr>
        <w:pStyle w:val="CommentText"/>
      </w:pPr>
      <w:r>
        <w:rPr>
          <w:rStyle w:val="CommentReference"/>
        </w:rPr>
        <w:annotationRef/>
      </w:r>
      <w:r>
        <w:t>I’m confused.  The argument will be made later, and it involves unpacking many different ideas.  What do I cite?</w:t>
      </w:r>
    </w:p>
  </w:comment>
  <w:comment w:id="113" w:author="Dr. Brittany Aleshire" w:date="2014-11-08T23:32:00Z" w:initials="BA">
    <w:p w:rsidR="00241E0B" w:rsidRDefault="00241E0B">
      <w:pPr>
        <w:pStyle w:val="CommentText"/>
      </w:pPr>
      <w:r>
        <w:rPr>
          <w:rStyle w:val="CommentReference"/>
        </w:rPr>
        <w:annotationRef/>
      </w:r>
      <w:r>
        <w:t>This is interesting but is off topic in this paragraph. Please move.</w:t>
      </w:r>
    </w:p>
  </w:comment>
  <w:comment w:id="128" w:author="Dr. Brittany Aleshire" w:date="2014-11-08T23:33:00Z" w:initials="BA">
    <w:p w:rsidR="00241E0B" w:rsidRDefault="00241E0B">
      <w:pPr>
        <w:pStyle w:val="CommentText"/>
      </w:pPr>
      <w:r>
        <w:rPr>
          <w:rStyle w:val="CommentReference"/>
        </w:rPr>
        <w:annotationRef/>
      </w:r>
      <w:r>
        <w:t>Please change all references to your study to past tense. Talk about it like it’s already happened- which it has.</w:t>
      </w:r>
    </w:p>
  </w:comment>
  <w:comment w:id="152" w:author="Dr. Brittany Aleshire" w:date="2014-11-08T23:46:00Z" w:initials="BA">
    <w:p w:rsidR="00241E0B" w:rsidRDefault="00241E0B">
      <w:pPr>
        <w:pStyle w:val="CommentText"/>
      </w:pPr>
      <w:r>
        <w:rPr>
          <w:rStyle w:val="CommentReference"/>
        </w:rPr>
        <w:annotationRef/>
      </w:r>
      <w:proofErr w:type="gramStart"/>
      <w:r>
        <w:t>cite</w:t>
      </w:r>
      <w:proofErr w:type="gramEnd"/>
    </w:p>
  </w:comment>
  <w:comment w:id="153" w:author="Dr. Brittany Aleshire" w:date="2014-11-08T23:47:00Z" w:initials="BA">
    <w:p w:rsidR="00241E0B" w:rsidRDefault="00241E0B">
      <w:pPr>
        <w:pStyle w:val="CommentText"/>
      </w:pPr>
      <w:r>
        <w:rPr>
          <w:rStyle w:val="CommentReference"/>
        </w:rPr>
        <w:annotationRef/>
      </w:r>
      <w:proofErr w:type="gramStart"/>
      <w:r>
        <w:t>cite</w:t>
      </w:r>
      <w:proofErr w:type="gramEnd"/>
    </w:p>
  </w:comment>
  <w:comment w:id="154" w:author="Dr. Brittany Aleshire" w:date="2014-11-08T23:47:00Z" w:initials="BA">
    <w:p w:rsidR="00241E0B" w:rsidRDefault="00241E0B">
      <w:pPr>
        <w:pStyle w:val="CommentText"/>
      </w:pPr>
      <w:r>
        <w:rPr>
          <w:rStyle w:val="CommentReference"/>
        </w:rPr>
        <w:annotationRef/>
      </w:r>
      <w:proofErr w:type="gramStart"/>
      <w:r>
        <w:t>name</w:t>
      </w:r>
      <w:proofErr w:type="gramEnd"/>
      <w:r>
        <w:t xml:space="preserve"> the model and cite</w:t>
      </w:r>
    </w:p>
  </w:comment>
  <w:comment w:id="155" w:author="Jeff Greenfield" w:date="2014-11-22T14:47:00Z" w:initials="JG">
    <w:p w:rsidR="00241E0B" w:rsidRDefault="00241E0B">
      <w:pPr>
        <w:pStyle w:val="CommentText"/>
      </w:pPr>
      <w:r>
        <w:rPr>
          <w:rStyle w:val="CommentReference"/>
        </w:rPr>
        <w:annotationRef/>
      </w:r>
      <w:r>
        <w:t xml:space="preserve">Am I to come up with my own name for this model?  I am confused.  </w:t>
      </w:r>
    </w:p>
  </w:comment>
  <w:comment w:id="164" w:author="Dr. Brittany Aleshire" w:date="2014-11-08T23:48:00Z" w:initials="BA">
    <w:p w:rsidR="00241E0B" w:rsidRDefault="00241E0B">
      <w:pPr>
        <w:pStyle w:val="CommentText"/>
      </w:pPr>
      <w:r>
        <w:rPr>
          <w:rStyle w:val="CommentReference"/>
        </w:rPr>
        <w:annotationRef/>
      </w:r>
      <w:r>
        <w:t>Cite research that supports this assertion. Then explain how that individuals have different learning modalities, cite that. Then explain how this relationship influences or can be confounded by the measurement of fun. You also want to be explicit about how fun is measured. You need a general paragraph here.</w:t>
      </w:r>
    </w:p>
  </w:comment>
  <w:comment w:id="168" w:author="Dr. Brittany Aleshire" w:date="2014-11-08T23:50:00Z" w:initials="BA">
    <w:p w:rsidR="00241E0B" w:rsidRDefault="00241E0B">
      <w:pPr>
        <w:pStyle w:val="CommentText"/>
      </w:pPr>
      <w:r>
        <w:rPr>
          <w:rStyle w:val="CommentReference"/>
        </w:rPr>
        <w:annotationRef/>
      </w:r>
      <w:r>
        <w:t>What is the relationship between difficulty, fun, and learning. You have yet to make explicit these relationships so it is unclear to the reader why this sentence would be true. You need to delineate out your logical thought progression here and insert research to support your ideas.</w:t>
      </w:r>
    </w:p>
  </w:comment>
  <w:comment w:id="169" w:author="Dr. Brittany Aleshire" w:date="2014-11-08T23:53:00Z" w:initials="BA">
    <w:p w:rsidR="00241E0B" w:rsidRDefault="00241E0B">
      <w:pPr>
        <w:pStyle w:val="CommentText"/>
      </w:pPr>
      <w:r>
        <w:rPr>
          <w:rStyle w:val="CommentReference"/>
        </w:rPr>
        <w:annotationRef/>
      </w:r>
      <w:proofErr w:type="gramStart"/>
      <w:r>
        <w:t>cite</w:t>
      </w:r>
      <w:proofErr w:type="gramEnd"/>
    </w:p>
  </w:comment>
  <w:comment w:id="171" w:author="Dr. Brittany Aleshire" w:date="2014-11-08T23:53:00Z" w:initials="BA">
    <w:p w:rsidR="00241E0B" w:rsidRDefault="00241E0B">
      <w:pPr>
        <w:pStyle w:val="CommentText"/>
      </w:pPr>
      <w:r>
        <w:rPr>
          <w:rStyle w:val="CommentReference"/>
        </w:rPr>
        <w:annotationRef/>
      </w:r>
      <w:proofErr w:type="gramStart"/>
      <w:r>
        <w:t>affect</w:t>
      </w:r>
      <w:proofErr w:type="gramEnd"/>
      <w:r>
        <w:t xml:space="preserve"> v effect. Correct grammar throughout.</w:t>
      </w:r>
    </w:p>
  </w:comment>
  <w:comment w:id="173" w:author="Dr. Brittany Aleshire" w:date="2014-11-08T23:54:00Z" w:initials="BA">
    <w:p w:rsidR="00241E0B" w:rsidRDefault="00241E0B">
      <w:pPr>
        <w:pStyle w:val="CommentText"/>
      </w:pPr>
      <w:r>
        <w:rPr>
          <w:rStyle w:val="CommentReference"/>
        </w:rPr>
        <w:annotationRef/>
      </w:r>
      <w:r>
        <w:t>Briefly unpack this disagreement: what are the theoretical underpinnings of this debate?</w:t>
      </w:r>
    </w:p>
  </w:comment>
  <w:comment w:id="176" w:author="Dr. Brittany Aleshire" w:date="2014-11-08T23:59:00Z" w:initials="BA">
    <w:p w:rsidR="00241E0B" w:rsidRDefault="00241E0B">
      <w:pPr>
        <w:pStyle w:val="CommentText"/>
      </w:pPr>
      <w:r>
        <w:rPr>
          <w:rStyle w:val="CommentReference"/>
        </w:rPr>
        <w:annotationRef/>
      </w:r>
      <w:r>
        <w:t>This tells me a lot about learning but nothing about fun or how it relates to computer tasks. You need to tie this ending back into the general concepts you are attempting to introduce here</w:t>
      </w:r>
    </w:p>
  </w:comment>
  <w:comment w:id="177" w:author="Dr. Brittany Aleshire" w:date="2014-11-09T00:00:00Z" w:initials="BA">
    <w:p w:rsidR="00241E0B" w:rsidRDefault="00241E0B">
      <w:pPr>
        <w:pStyle w:val="CommentText"/>
      </w:pPr>
      <w:r>
        <w:rPr>
          <w:rStyle w:val="CommentReference"/>
        </w:rPr>
        <w:annotationRef/>
      </w:r>
      <w:r>
        <w:t>Incorrect heading format. See APA 6 guidelines on level heading formatting throughout</w:t>
      </w:r>
    </w:p>
  </w:comment>
  <w:comment w:id="200" w:author="Dr. Brittany Aleshire" w:date="2014-11-09T00:01:00Z" w:initials="BA">
    <w:p w:rsidR="00241E0B" w:rsidRDefault="00241E0B">
      <w:pPr>
        <w:pStyle w:val="CommentText"/>
      </w:pPr>
      <w:r>
        <w:rPr>
          <w:rStyle w:val="CommentReference"/>
        </w:rPr>
        <w:annotationRef/>
      </w:r>
      <w:r>
        <w:t>Past tense</w:t>
      </w:r>
    </w:p>
  </w:comment>
  <w:comment w:id="201" w:author="Dr. Brittany Aleshire" w:date="2014-11-09T00:04:00Z" w:initials="BA">
    <w:p w:rsidR="00241E0B" w:rsidRDefault="00241E0B">
      <w:pPr>
        <w:pStyle w:val="CommentText"/>
      </w:pPr>
      <w:r>
        <w:rPr>
          <w:rStyle w:val="CommentReference"/>
        </w:rPr>
        <w:annotationRef/>
      </w:r>
      <w:r>
        <w:t>You can jump right in and demonstrate the logical basis for the experiment. It’s what the reader expects you to do at this point. It’s redundant to tell them that’s what you’re going to do.</w:t>
      </w:r>
    </w:p>
  </w:comment>
  <w:comment w:id="203" w:author="Dr. Brittany Aleshire" w:date="2014-11-09T00:01:00Z" w:initials="BA">
    <w:p w:rsidR="00241E0B" w:rsidRDefault="00241E0B">
      <w:pPr>
        <w:pStyle w:val="CommentText"/>
      </w:pPr>
      <w:r>
        <w:rPr>
          <w:rStyle w:val="CommentReference"/>
        </w:rPr>
        <w:annotationRef/>
      </w:r>
      <w:r>
        <w:t>If you write “state” you need to quote whatever is to follow. You should not be using direct quotes. Revise either or both as appropriate</w:t>
      </w:r>
    </w:p>
  </w:comment>
  <w:comment w:id="204" w:author="Dr. Brittany Aleshire" w:date="2014-11-09T00:06:00Z" w:initials="BA">
    <w:p w:rsidR="00241E0B" w:rsidRDefault="00241E0B">
      <w:pPr>
        <w:pStyle w:val="CommentText"/>
      </w:pPr>
      <w:r>
        <w:rPr>
          <w:rStyle w:val="CommentReference"/>
        </w:rPr>
        <w:annotationRef/>
      </w:r>
      <w:r>
        <w:t>This is a theory. Is there research to link enjoyment and difficulty level? Insert it here.</w:t>
      </w:r>
    </w:p>
  </w:comment>
  <w:comment w:id="209" w:author="Dr. Brittany Aleshire" w:date="2014-11-09T00:33:00Z" w:initials="BA">
    <w:p w:rsidR="00241E0B" w:rsidRDefault="00241E0B">
      <w:pPr>
        <w:pStyle w:val="CommentText"/>
      </w:pPr>
      <w:r>
        <w:rPr>
          <w:rStyle w:val="CommentReference"/>
        </w:rPr>
        <w:annotationRef/>
      </w:r>
      <w:r>
        <w:t>It also might not…I’m not sure you want to be speculating like this in your literature review without literature to support your assertion.</w:t>
      </w:r>
    </w:p>
  </w:comment>
  <w:comment w:id="210" w:author="Dr. Brittany Aleshire" w:date="2014-11-09T00:18:00Z" w:initials="BA">
    <w:p w:rsidR="00241E0B" w:rsidRDefault="00241E0B" w:rsidP="00420B0B">
      <w:pPr>
        <w:pStyle w:val="CommentText"/>
      </w:pPr>
      <w:r>
        <w:rPr>
          <w:rStyle w:val="CommentReference"/>
        </w:rPr>
        <w:annotationRef/>
      </w:r>
      <w:r>
        <w:t>Figure Checklist</w:t>
      </w:r>
    </w:p>
    <w:p w:rsidR="00241E0B" w:rsidRDefault="00241E0B" w:rsidP="00420B0B">
      <w:pPr>
        <w:pStyle w:val="CommentText"/>
      </w:pPr>
      <w:r>
        <w:t xml:space="preserve">    Is the figure necessary?</w:t>
      </w:r>
    </w:p>
    <w:p w:rsidR="00241E0B" w:rsidRDefault="00241E0B" w:rsidP="00420B0B">
      <w:pPr>
        <w:pStyle w:val="CommentText"/>
      </w:pPr>
      <w:r>
        <w:t xml:space="preserve">    Is the figure simple, clean, and free of extraneous detail?</w:t>
      </w:r>
    </w:p>
    <w:p w:rsidR="00241E0B" w:rsidRDefault="00241E0B" w:rsidP="00420B0B">
      <w:pPr>
        <w:pStyle w:val="CommentText"/>
      </w:pPr>
      <w:r>
        <w:t xml:space="preserve">    Are the data plotted accurately?</w:t>
      </w:r>
    </w:p>
    <w:p w:rsidR="00241E0B" w:rsidRDefault="00241E0B" w:rsidP="00420B0B">
      <w:pPr>
        <w:pStyle w:val="CommentText"/>
      </w:pPr>
      <w:r>
        <w:t xml:space="preserve">    Is the grid scale correctly proportioned?</w:t>
      </w:r>
    </w:p>
    <w:p w:rsidR="00241E0B" w:rsidRDefault="00241E0B" w:rsidP="00420B0B">
      <w:pPr>
        <w:pStyle w:val="CommentText"/>
      </w:pPr>
      <w:r>
        <w:t xml:space="preserve">    Is the lettering large and dark enough to read? Is the lettering compatible in size with the rest of the figure?</w:t>
      </w:r>
    </w:p>
    <w:p w:rsidR="00241E0B" w:rsidRDefault="00241E0B" w:rsidP="00420B0B">
      <w:pPr>
        <w:pStyle w:val="CommentText"/>
      </w:pPr>
      <w:r>
        <w:t xml:space="preserve">    Are parallel figures or equally important figures prepared according to the same scale?</w:t>
      </w:r>
    </w:p>
    <w:p w:rsidR="00241E0B" w:rsidRDefault="00241E0B" w:rsidP="00420B0B">
      <w:pPr>
        <w:pStyle w:val="CommentText"/>
      </w:pPr>
      <w:r>
        <w:t xml:space="preserve">    Are terms spelled correctly?</w:t>
      </w:r>
    </w:p>
    <w:p w:rsidR="00241E0B" w:rsidRDefault="00241E0B" w:rsidP="00420B0B">
      <w:pPr>
        <w:pStyle w:val="CommentText"/>
      </w:pPr>
      <w:r>
        <w:t xml:space="preserve">    Are all abbreviations and symbols explained in a figure legend or figure caption? Are the symbols, abbreviations, and terminology in the figure consistent with those in the figure caption? In other figures? In the text?</w:t>
      </w:r>
    </w:p>
    <w:p w:rsidR="00241E0B" w:rsidRDefault="00241E0B" w:rsidP="00420B0B">
      <w:pPr>
        <w:pStyle w:val="CommentText"/>
      </w:pPr>
      <w:r>
        <w:t xml:space="preserve">    Are the figures numbered consecutively with Arabic numerals?</w:t>
      </w:r>
    </w:p>
    <w:p w:rsidR="00241E0B" w:rsidRDefault="00241E0B" w:rsidP="00420B0B">
      <w:pPr>
        <w:pStyle w:val="CommentText"/>
      </w:pPr>
      <w:r>
        <w:t xml:space="preserve">    Are all figures mentioned in the text?</w:t>
      </w:r>
    </w:p>
    <w:p w:rsidR="00241E0B" w:rsidRDefault="00241E0B" w:rsidP="00420B0B">
      <w:pPr>
        <w:pStyle w:val="CommentText"/>
      </w:pPr>
    </w:p>
    <w:p w:rsidR="00241E0B" w:rsidRDefault="00241E0B" w:rsidP="00420B0B">
      <w:pPr>
        <w:pStyle w:val="CommentText"/>
      </w:pPr>
      <w:r>
        <w:t>As tables supplement the text, so should each figure.</w:t>
      </w:r>
    </w:p>
  </w:comment>
  <w:comment w:id="211" w:author="Dr. Brittany Aleshire" w:date="2014-11-09T00:34:00Z" w:initials="BA">
    <w:p w:rsidR="00241E0B" w:rsidRDefault="00241E0B">
      <w:pPr>
        <w:pStyle w:val="CommentText"/>
      </w:pPr>
      <w:r>
        <w:rPr>
          <w:rStyle w:val="CommentReference"/>
        </w:rPr>
        <w:annotationRef/>
      </w:r>
      <w:r>
        <w:t>Insert a concluding sentence linking this paragraph to your thesis</w:t>
      </w:r>
    </w:p>
  </w:comment>
  <w:comment w:id="212" w:author="Dr. Brittany Aleshire" w:date="2014-11-09T00:31:00Z" w:initials="BA">
    <w:p w:rsidR="00241E0B" w:rsidRDefault="00241E0B">
      <w:pPr>
        <w:pStyle w:val="CommentText"/>
      </w:pPr>
      <w:r>
        <w:rPr>
          <w:rStyle w:val="CommentReference"/>
        </w:rPr>
        <w:annotationRef/>
      </w:r>
      <w:r>
        <w:t xml:space="preserve">I think you could explain this more clearly with words rather than a figure. It seems extraneous to me at this point. </w:t>
      </w:r>
    </w:p>
  </w:comment>
  <w:comment w:id="214" w:author="Dr. Brittany Aleshire" w:date="2014-11-09T00:21:00Z" w:initials="BA">
    <w:p w:rsidR="00241E0B" w:rsidRDefault="00241E0B">
      <w:pPr>
        <w:pStyle w:val="CommentText"/>
      </w:pPr>
      <w:r>
        <w:rPr>
          <w:rStyle w:val="CommentReference"/>
        </w:rPr>
        <w:annotationRef/>
      </w:r>
      <w:r>
        <w:t>Number all figures</w:t>
      </w:r>
      <w:r w:rsidRPr="00FD6AD4">
        <w:t xml:space="preserve"> sequentially as you refer to them in th</w:t>
      </w:r>
      <w:r>
        <w:t xml:space="preserve">e text </w:t>
      </w:r>
      <w:r w:rsidRPr="00FD6AD4">
        <w:t>(Figure 1, Figure 2, etc.). Abbreviations, terminology, probability level values must</w:t>
      </w:r>
      <w:r>
        <w:t xml:space="preserve"> be consistent across figures</w:t>
      </w:r>
      <w:r w:rsidRPr="00FD6AD4">
        <w:t>. Likewise, formats, titles, and headings must be consistent.</w:t>
      </w:r>
    </w:p>
  </w:comment>
  <w:comment w:id="218" w:author="Dr. Brittany Aleshire" w:date="2014-11-09T00:10:00Z" w:initials="BA">
    <w:p w:rsidR="00241E0B" w:rsidRDefault="00241E0B">
      <w:pPr>
        <w:pStyle w:val="CommentText"/>
      </w:pPr>
      <w:r>
        <w:rPr>
          <w:rStyle w:val="CommentReference"/>
        </w:rPr>
        <w:annotationRef/>
      </w:r>
      <w:r>
        <w:t xml:space="preserve">Insert Figure 5 here. It will be </w:t>
      </w:r>
      <w:proofErr w:type="spellStart"/>
      <w:r>
        <w:t>labelled</w:t>
      </w:r>
      <w:proofErr w:type="spellEnd"/>
      <w:r>
        <w:t xml:space="preserve"> Figure 1, as it is the first figure referenced in text. It will also be too large to fit on the rest of this page. Be sure to format correctly so that the Figure does not get split between two pages. See APA formatting for figures in text.</w:t>
      </w:r>
    </w:p>
  </w:comment>
  <w:comment w:id="219" w:author="Dr. Brittany Aleshire" w:date="2014-11-09T10:40:00Z" w:initials="BA">
    <w:p w:rsidR="00241E0B" w:rsidRDefault="00241E0B">
      <w:pPr>
        <w:pStyle w:val="CommentText"/>
      </w:pPr>
      <w:r>
        <w:rPr>
          <w:rStyle w:val="CommentReference"/>
        </w:rPr>
        <w:annotationRef/>
      </w:r>
      <w:r>
        <w:t>Cite these concepts</w:t>
      </w:r>
    </w:p>
  </w:comment>
  <w:comment w:id="220" w:author="Dr. Brittany Aleshire" w:date="2014-11-09T10:09:00Z" w:initials="BA">
    <w:p w:rsidR="00241E0B" w:rsidRDefault="00241E0B">
      <w:pPr>
        <w:pStyle w:val="CommentText"/>
      </w:pPr>
      <w:r>
        <w:rPr>
          <w:rStyle w:val="CommentReference"/>
        </w:rPr>
        <w:annotationRef/>
      </w:r>
      <w:r>
        <w:t>This is a mathematical explanation, not a psychological one. The logic may be sound however you have yet to provide psychological theory, research, and support for your assertions. You haven’t cited any of this work.</w:t>
      </w:r>
    </w:p>
  </w:comment>
  <w:comment w:id="221" w:author="Dr. Brittany Aleshire" w:date="2014-11-09T00:36:00Z" w:initials="BA">
    <w:p w:rsidR="00241E0B" w:rsidRDefault="00241E0B">
      <w:pPr>
        <w:pStyle w:val="CommentText"/>
      </w:pPr>
      <w:r>
        <w:rPr>
          <w:rStyle w:val="CommentReference"/>
        </w:rPr>
        <w:annotationRef/>
      </w:r>
      <w:r>
        <w:t>You’ve really only made an argument constructed of mathematical terms and values. Please add literature, additional theory, or data to support this theory outside of the one author you’ve referenced so far.</w:t>
      </w:r>
    </w:p>
  </w:comment>
  <w:comment w:id="222" w:author="Dr. Brittany Aleshire" w:date="2014-11-09T00:41:00Z" w:initials="BA">
    <w:p w:rsidR="00241E0B" w:rsidRDefault="00241E0B">
      <w:pPr>
        <w:pStyle w:val="CommentText"/>
      </w:pPr>
      <w:r>
        <w:rPr>
          <w:rStyle w:val="CommentReference"/>
        </w:rPr>
        <w:annotationRef/>
      </w:r>
      <w:r>
        <w:t>This paragraph, as it stands, is not necessary to the communication of the core thesis of this section.</w:t>
      </w:r>
    </w:p>
  </w:comment>
  <w:comment w:id="235" w:author="Dr. Brittany Aleshire" w:date="2014-11-09T00:45:00Z" w:initials="BA">
    <w:p w:rsidR="00241E0B" w:rsidRDefault="00241E0B">
      <w:pPr>
        <w:pStyle w:val="CommentText"/>
      </w:pPr>
      <w:r>
        <w:rPr>
          <w:rStyle w:val="CommentReference"/>
        </w:rPr>
        <w:annotationRef/>
      </w:r>
      <w:r>
        <w:t>Or some other more appropriate, concise, statement summarizing the idea of the previous paragraph and introducing this next theory.</w:t>
      </w:r>
    </w:p>
  </w:comment>
  <w:comment w:id="241" w:author="Dr. Brittany Aleshire" w:date="2014-11-09T00:46:00Z" w:initials="BA">
    <w:p w:rsidR="00241E0B" w:rsidRDefault="00241E0B">
      <w:pPr>
        <w:pStyle w:val="CommentText"/>
      </w:pPr>
      <w:r>
        <w:rPr>
          <w:rStyle w:val="CommentReference"/>
        </w:rPr>
        <w:annotationRef/>
      </w:r>
      <w:r>
        <w:t>Is this an original idea to you or is it Schmidhuber’s…the example included….</w:t>
      </w:r>
    </w:p>
  </w:comment>
  <w:comment w:id="243" w:author="Jeff Greenfield" w:date="2014-11-22T18:37:00Z" w:initials="JG">
    <w:p w:rsidR="00241E0B" w:rsidRDefault="00241E0B">
      <w:pPr>
        <w:pStyle w:val="CommentText"/>
      </w:pPr>
      <w:r>
        <w:rPr>
          <w:rStyle w:val="CommentReference"/>
        </w:rPr>
        <w:annotationRef/>
      </w:r>
      <w:r>
        <w:t>I’m unsure what I’m supposed to revise here</w:t>
      </w:r>
    </w:p>
  </w:comment>
  <w:comment w:id="242" w:author="Dr. Brittany Aleshire" w:date="2014-11-09T10:11:00Z" w:initials="BA">
    <w:p w:rsidR="00241E0B" w:rsidRDefault="00241E0B">
      <w:pPr>
        <w:pStyle w:val="CommentText"/>
      </w:pPr>
      <w:r>
        <w:rPr>
          <w:rStyle w:val="CommentReference"/>
        </w:rPr>
        <w:annotationRef/>
      </w:r>
      <w:r>
        <w:t xml:space="preserve">Revise citations throughout. </w:t>
      </w:r>
    </w:p>
  </w:comment>
  <w:comment w:id="244" w:author="Dr. Brittany Aleshire" w:date="2014-11-09T10:41:00Z" w:initials="BA">
    <w:p w:rsidR="00241E0B" w:rsidRDefault="00241E0B">
      <w:pPr>
        <w:pStyle w:val="CommentText"/>
      </w:pPr>
      <w:r>
        <w:rPr>
          <w:rStyle w:val="CommentReference"/>
        </w:rPr>
        <w:annotationRef/>
      </w:r>
      <w:r>
        <w:t>I’m sure there’s research based on these concepts. Please include it here.</w:t>
      </w:r>
    </w:p>
  </w:comment>
  <w:comment w:id="245" w:author="Dr. Brittany Aleshire" w:date="2014-11-09T00:49:00Z" w:initials="BA">
    <w:p w:rsidR="00241E0B" w:rsidRDefault="00241E0B">
      <w:pPr>
        <w:pStyle w:val="CommentText"/>
      </w:pPr>
      <w:r>
        <w:rPr>
          <w:rStyle w:val="CommentReference"/>
        </w:rPr>
        <w:annotationRef/>
      </w:r>
      <w:r>
        <w:t>Nice breakdown of your thought process. Do this more. And add research. Then it’s perfect!</w:t>
      </w:r>
    </w:p>
  </w:comment>
  <w:comment w:id="246" w:author="Dr. Brittany Aleshire" w:date="2014-11-09T00:49:00Z" w:initials="BA">
    <w:p w:rsidR="00241E0B" w:rsidRDefault="00241E0B">
      <w:pPr>
        <w:pStyle w:val="CommentText"/>
      </w:pPr>
      <w:r>
        <w:rPr>
          <w:rStyle w:val="CommentReference"/>
        </w:rPr>
        <w:annotationRef/>
      </w:r>
      <w:proofErr w:type="gramStart"/>
      <w:r>
        <w:t>good</w:t>
      </w:r>
      <w:proofErr w:type="gramEnd"/>
    </w:p>
  </w:comment>
  <w:comment w:id="247" w:author="Dr. Brittany Aleshire" w:date="2014-11-09T00:50:00Z" w:initials="BA">
    <w:p w:rsidR="00241E0B" w:rsidRDefault="00241E0B">
      <w:pPr>
        <w:pStyle w:val="CommentText"/>
      </w:pPr>
      <w:r>
        <w:rPr>
          <w:rStyle w:val="CommentReference"/>
        </w:rPr>
        <w:annotationRef/>
      </w:r>
      <w:r>
        <w:t xml:space="preserve">This should not be on a new page. Revise format </w:t>
      </w:r>
    </w:p>
  </w:comment>
  <w:comment w:id="251" w:author="Dr. Brittany Aleshire" w:date="2014-11-09T00:51:00Z" w:initials="BA">
    <w:p w:rsidR="00241E0B" w:rsidRDefault="00241E0B">
      <w:pPr>
        <w:pStyle w:val="CommentText"/>
      </w:pPr>
      <w:r>
        <w:rPr>
          <w:rStyle w:val="CommentReference"/>
        </w:rPr>
        <w:annotationRef/>
      </w:r>
      <w:proofErr w:type="gramStart"/>
      <w:r>
        <w:t>cite</w:t>
      </w:r>
      <w:proofErr w:type="gramEnd"/>
    </w:p>
  </w:comment>
  <w:comment w:id="250" w:author="Dr. Brittany Aleshire" w:date="2014-11-09T00:51:00Z" w:initials="BA">
    <w:p w:rsidR="00241E0B" w:rsidRDefault="00241E0B">
      <w:pPr>
        <w:pStyle w:val="CommentText"/>
      </w:pPr>
      <w:r>
        <w:rPr>
          <w:rStyle w:val="CommentReference"/>
        </w:rPr>
        <w:annotationRef/>
      </w:r>
      <w:r>
        <w:t xml:space="preserve">You can come up with more psychologically based operational definitions for these terms other than the dictionary. I also think you can define these using research and link fun to frustration using data. This would make your point more powerfully and clearly. </w:t>
      </w:r>
    </w:p>
  </w:comment>
  <w:comment w:id="252" w:author="Dr. Brittany Aleshire" w:date="2014-11-09T11:01:00Z" w:initials="BA">
    <w:p w:rsidR="00241E0B" w:rsidRDefault="00241E0B">
      <w:pPr>
        <w:pStyle w:val="CommentText"/>
      </w:pPr>
      <w:r>
        <w:rPr>
          <w:rStyle w:val="CommentReference"/>
        </w:rPr>
        <w:annotationRef/>
      </w:r>
      <w:r>
        <w:t>You need more current research here and some psychological findings</w:t>
      </w:r>
    </w:p>
  </w:comment>
  <w:comment w:id="253" w:author="Dr. Brittany Aleshire" w:date="2014-11-09T00:57:00Z" w:initials="BA">
    <w:p w:rsidR="00241E0B" w:rsidRDefault="00241E0B">
      <w:pPr>
        <w:pStyle w:val="CommentText"/>
      </w:pPr>
      <w:r>
        <w:rPr>
          <w:rStyle w:val="CommentReference"/>
        </w:rPr>
        <w:annotationRef/>
      </w:r>
      <w:r>
        <w:t>See previous comments on use of figures and referencing figures in text, etc. etc.</w:t>
      </w:r>
    </w:p>
  </w:comment>
  <w:comment w:id="254" w:author="Dr. Brittany Aleshire" w:date="2014-11-09T00:57:00Z" w:initials="BA">
    <w:p w:rsidR="00241E0B" w:rsidRDefault="00241E0B">
      <w:pPr>
        <w:pStyle w:val="CommentText"/>
      </w:pPr>
      <w:r>
        <w:rPr>
          <w:rStyle w:val="CommentReference"/>
        </w:rPr>
        <w:annotationRef/>
      </w:r>
      <w:r>
        <w:t>Is there a particular reason why you’d like to keep referring to AI? It’s powerful enough, I’m not sure why you are drawing the reader’s attention to this detail.</w:t>
      </w:r>
    </w:p>
  </w:comment>
  <w:comment w:id="255" w:author="Dr. Brittany Aleshire" w:date="2014-11-09T10:12:00Z" w:initials="BA">
    <w:p w:rsidR="00241E0B" w:rsidRDefault="00241E0B">
      <w:pPr>
        <w:pStyle w:val="CommentText"/>
      </w:pPr>
      <w:r>
        <w:rPr>
          <w:rStyle w:val="CommentReference"/>
        </w:rPr>
        <w:annotationRef/>
      </w:r>
      <w:r>
        <w:t>Add psychological theory, research, data to support</w:t>
      </w:r>
    </w:p>
  </w:comment>
  <w:comment w:id="256" w:author="Jeff Greenfield" w:date="2014-11-22T21:31:00Z" w:initials="JG">
    <w:p w:rsidR="00241E0B" w:rsidRDefault="00241E0B">
      <w:pPr>
        <w:pStyle w:val="CommentText"/>
      </w:pPr>
      <w:r>
        <w:rPr>
          <w:rStyle w:val="CommentReference"/>
        </w:rPr>
        <w:annotationRef/>
      </w:r>
      <w:r>
        <w:t xml:space="preserve">I cited all of these sources in the previous paragraphs - the rest is just tying together the strands logically.  I'm justifying why I'm doing the experiment.  Wouldn't having a citation here imply that the experiment (or one very similar to it) had already been done?  I need more guidance.  </w:t>
      </w:r>
    </w:p>
  </w:comment>
  <w:comment w:id="257" w:author="Dr. Brittany Aleshire" w:date="2014-11-11T21:07:00Z" w:initials="BA">
    <w:p w:rsidR="00241E0B" w:rsidRDefault="00241E0B">
      <w:pPr>
        <w:pStyle w:val="CommentText"/>
      </w:pPr>
      <w:r>
        <w:rPr>
          <w:rStyle w:val="CommentReference"/>
        </w:rPr>
        <w:annotationRef/>
      </w:r>
      <w:r>
        <w:t>Your hypotheses need to be numbered and formatted correctly – here’s an example below.</w:t>
      </w:r>
    </w:p>
  </w:comment>
  <w:comment w:id="263" w:author="B Aleshire" w:date="2014-11-11T21:07:00Z" w:initials="BA">
    <w:p w:rsidR="00241E0B" w:rsidRDefault="00241E0B" w:rsidP="00353C7C">
      <w:pPr>
        <w:pStyle w:val="CommentText"/>
      </w:pPr>
      <w:r>
        <w:rPr>
          <w:rStyle w:val="CommentReference"/>
        </w:rPr>
        <w:annotationRef/>
      </w:r>
      <w:r>
        <w:t>Introduces what you’re investigating – think of the funnel from your literature review getting narrower.</w:t>
      </w:r>
    </w:p>
  </w:comment>
  <w:comment w:id="266" w:author="B Aleshire" w:date="2014-11-11T21:07:00Z" w:initials="BA">
    <w:p w:rsidR="00241E0B" w:rsidRDefault="00241E0B" w:rsidP="00353C7C">
      <w:pPr>
        <w:pStyle w:val="CommentText"/>
      </w:pPr>
      <w:r>
        <w:rPr>
          <w:rStyle w:val="CommentReference"/>
        </w:rPr>
        <w:annotationRef/>
      </w:r>
      <w:r>
        <w:t>Introduces the first “family” of hypotheses. We discussed this piece in class.</w:t>
      </w:r>
    </w:p>
  </w:comment>
  <w:comment w:id="269" w:author="B Aleshire" w:date="2014-11-11T21:07:00Z" w:initials="BA">
    <w:p w:rsidR="00241E0B" w:rsidRDefault="00241E0B" w:rsidP="00353C7C">
      <w:pPr>
        <w:pStyle w:val="CommentText"/>
      </w:pPr>
      <w:r>
        <w:rPr>
          <w:rStyle w:val="CommentReference"/>
        </w:rPr>
        <w:annotationRef/>
      </w:r>
      <w:r>
        <w:t>Labels hypotheses</w:t>
      </w:r>
    </w:p>
  </w:comment>
  <w:comment w:id="271" w:author="B Aleshire" w:date="2014-11-11T21:07:00Z" w:initials="BA">
    <w:p w:rsidR="00241E0B" w:rsidRDefault="00241E0B" w:rsidP="00353C7C">
      <w:pPr>
        <w:pStyle w:val="CommentText"/>
      </w:pPr>
      <w:r>
        <w:rPr>
          <w:rStyle w:val="CommentReference"/>
        </w:rPr>
        <w:annotationRef/>
      </w:r>
      <w:r>
        <w:t>You will notice she specifies what she’s talking about</w:t>
      </w:r>
    </w:p>
  </w:comment>
  <w:comment w:id="272" w:author="B Aleshire" w:date="2014-11-11T21:07:00Z" w:initials="BA">
    <w:p w:rsidR="00241E0B" w:rsidRDefault="00241E0B" w:rsidP="00353C7C">
      <w:pPr>
        <w:pStyle w:val="CommentText"/>
      </w:pPr>
      <w:r>
        <w:rPr>
          <w:rStyle w:val="CommentReference"/>
        </w:rPr>
        <w:annotationRef/>
      </w:r>
      <w:r>
        <w:t>She then provides her hypotheses.</w:t>
      </w:r>
    </w:p>
    <w:p w:rsidR="00241E0B" w:rsidRDefault="00241E0B" w:rsidP="00353C7C">
      <w:pPr>
        <w:pStyle w:val="CommentText"/>
      </w:pPr>
    </w:p>
    <w:p w:rsidR="00241E0B" w:rsidRDefault="00241E0B" w:rsidP="00353C7C">
      <w:pPr>
        <w:pStyle w:val="CommentText"/>
      </w:pPr>
      <w:r>
        <w:t xml:space="preserve">A hypotheses is an educated guess off of your literature review. A research question is a question that you’re interested in that you cannot pick a direction because the literature is too discrepant or unavailable.  </w:t>
      </w:r>
    </w:p>
  </w:comment>
  <w:comment w:id="273" w:author="Dr. Brittany Aleshire" w:date="2014-11-09T11:02:00Z" w:initials="BA">
    <w:p w:rsidR="00241E0B" w:rsidRDefault="00241E0B">
      <w:pPr>
        <w:pStyle w:val="CommentText"/>
      </w:pPr>
      <w:r>
        <w:rPr>
          <w:rStyle w:val="CommentReference"/>
        </w:rPr>
        <w:annotationRef/>
      </w:r>
      <w:r>
        <w:t>Use correct APA formatting.</w:t>
      </w:r>
    </w:p>
    <w:p w:rsidR="00241E0B" w:rsidRDefault="00241E0B">
      <w:pPr>
        <w:pStyle w:val="CommentText"/>
      </w:pPr>
      <w:r>
        <w:t>You also need a breakdown of your sample population and how it compares to the general population of gamers.</w:t>
      </w:r>
    </w:p>
  </w:comment>
  <w:comment w:id="274" w:author="Jeff Greenfield" w:date="2014-11-23T15:25:00Z" w:initials="JG">
    <w:p w:rsidR="00241E0B" w:rsidRDefault="00241E0B">
      <w:pPr>
        <w:pStyle w:val="CommentText"/>
      </w:pPr>
      <w:r>
        <w:rPr>
          <w:rStyle w:val="CommentReference"/>
        </w:rPr>
        <w:annotationRef/>
      </w:r>
      <w:r>
        <w:t xml:space="preserve">I’m unclear as to what formatting mistakes I made here.  </w:t>
      </w:r>
    </w:p>
  </w:comment>
  <w:comment w:id="275" w:author="Dr. Brittany Aleshire" w:date="2014-11-09T11:03:00Z" w:initials="BA">
    <w:p w:rsidR="00241E0B" w:rsidRDefault="00241E0B">
      <w:pPr>
        <w:pStyle w:val="CommentText"/>
      </w:pPr>
      <w:r>
        <w:rPr>
          <w:rStyle w:val="CommentReference"/>
        </w:rPr>
        <w:annotationRef/>
      </w:r>
      <w:r>
        <w:t>Cite</w:t>
      </w:r>
    </w:p>
  </w:comment>
  <w:comment w:id="276" w:author="Dr. Brittany Aleshire" w:date="2014-11-09T10:35:00Z" w:initials="BA">
    <w:p w:rsidR="00241E0B" w:rsidRDefault="00241E0B">
      <w:pPr>
        <w:pStyle w:val="CommentText"/>
      </w:pPr>
      <w:r>
        <w:rPr>
          <w:rStyle w:val="CommentReference"/>
        </w:rPr>
        <w:annotationRef/>
      </w:r>
      <w:r>
        <w:t>You need to supplement this finding with current psychological research on the subject. There is a lot of data in this field and you’ve failed to include it</w:t>
      </w:r>
    </w:p>
  </w:comment>
  <w:comment w:id="277" w:author="Dr. Brittany Aleshire" w:date="2014-11-09T10:19:00Z" w:initials="BA">
    <w:p w:rsidR="00241E0B" w:rsidRDefault="00241E0B">
      <w:pPr>
        <w:pStyle w:val="CommentText"/>
      </w:pPr>
      <w:r>
        <w:rPr>
          <w:rStyle w:val="CommentReference"/>
        </w:rPr>
        <w:annotationRef/>
      </w:r>
      <w:r>
        <w:t>Insert research that would explain this finding. There is a wealth of research on this topic and you’ve yet to include it.</w:t>
      </w:r>
    </w:p>
  </w:comment>
  <w:comment w:id="278" w:author="Dr. Brittany Aleshire" w:date="2014-11-09T10:20:00Z" w:initials="BA">
    <w:p w:rsidR="00241E0B" w:rsidRDefault="00241E0B">
      <w:pPr>
        <w:pStyle w:val="CommentText"/>
      </w:pPr>
      <w:r>
        <w:rPr>
          <w:rStyle w:val="CommentReference"/>
        </w:rPr>
        <w:annotationRef/>
      </w:r>
      <w:r>
        <w:t xml:space="preserve">You cannot use </w:t>
      </w:r>
    </w:p>
  </w:comment>
  <w:comment w:id="279" w:author="Dr. Brittany Aleshire" w:date="2014-11-09T10:26:00Z" w:initials="BA">
    <w:p w:rsidR="00241E0B" w:rsidRDefault="00241E0B">
      <w:pPr>
        <w:pStyle w:val="CommentText"/>
      </w:pPr>
      <w:r>
        <w:rPr>
          <w:rStyle w:val="CommentReference"/>
        </w:rPr>
        <w:annotationRef/>
      </w:r>
      <w:r>
        <w:t>Define, relate to your research, and cite in APA format please</w:t>
      </w:r>
    </w:p>
  </w:comment>
  <w:comment w:id="280" w:author="Dr. Brittany Aleshire" w:date="2014-11-09T10:26:00Z" w:initials="BA">
    <w:p w:rsidR="00241E0B" w:rsidRDefault="00241E0B">
      <w:pPr>
        <w:pStyle w:val="CommentText"/>
      </w:pPr>
      <w:r>
        <w:rPr>
          <w:rStyle w:val="CommentReference"/>
        </w:rPr>
        <w:annotationRef/>
      </w:r>
      <w:r>
        <w:t>Incorrect reference</w:t>
      </w:r>
    </w:p>
  </w:comment>
  <w:comment w:id="284" w:author="Dr. Brittany Aleshire" w:date="2014-11-09T10:27:00Z" w:initials="BA">
    <w:p w:rsidR="00241E0B" w:rsidRDefault="00241E0B">
      <w:pPr>
        <w:pStyle w:val="CommentText"/>
      </w:pPr>
      <w:r>
        <w:rPr>
          <w:rStyle w:val="CommentReference"/>
        </w:rPr>
        <w:annotationRef/>
      </w:r>
      <w:r>
        <w:t>You need to discuss the limitations of the study in a separate LIMITATIONS section. You need to include the reasoning behind the need for a larger sample size. Particularly because you did not conduct a power analysis prior to collecting your data so your n was insufficient!!!</w:t>
      </w:r>
    </w:p>
  </w:comment>
  <w:comment w:id="285" w:author="Dr. Brittany Aleshire" w:date="2014-11-09T10:33:00Z" w:initials="BA">
    <w:p w:rsidR="00241E0B" w:rsidRDefault="00241E0B">
      <w:pPr>
        <w:pStyle w:val="CommentText"/>
      </w:pPr>
      <w:r>
        <w:rPr>
          <w:rStyle w:val="CommentReference"/>
        </w:rPr>
        <w:annotationRef/>
      </w:r>
      <w:r>
        <w:t>You also need a Conclusions section in which you can posit areas for future research. Since your theory is extremely broad this section should be substantial.</w:t>
      </w:r>
    </w:p>
  </w:comment>
  <w:comment w:id="286" w:author="Dr. Brittany Aleshire" w:date="2014-11-09T09:36:00Z" w:initials="BA">
    <w:p w:rsidR="00241E0B" w:rsidRDefault="00241E0B">
      <w:pPr>
        <w:pStyle w:val="CommentText"/>
      </w:pPr>
      <w:r>
        <w:rPr>
          <w:rStyle w:val="CommentReference"/>
        </w:rPr>
        <w:annotationRef/>
      </w:r>
      <w:proofErr w:type="gramStart"/>
      <w:r>
        <w:t>page</w:t>
      </w:r>
      <w:proofErr w:type="gramEnd"/>
      <w:r>
        <w:t xml:space="preserve"> numbers? Check citation. When you cite a book or a chapter in a book you need page numbers</w:t>
      </w:r>
    </w:p>
  </w:comment>
  <w:comment w:id="287" w:author="Dr. Brittany Aleshire" w:date="2014-11-09T00:25:00Z" w:initials="BA">
    <w:p w:rsidR="00241E0B" w:rsidRDefault="00241E0B" w:rsidP="00FD6AD4">
      <w:pPr>
        <w:pStyle w:val="CommentText"/>
      </w:pPr>
      <w:r>
        <w:rPr>
          <w:rStyle w:val="CommentReference"/>
        </w:rPr>
        <w:annotationRef/>
      </w:r>
      <w:r>
        <w:t>Preparing Figures</w:t>
      </w:r>
    </w:p>
    <w:p w:rsidR="00241E0B" w:rsidRDefault="00241E0B" w:rsidP="00FD6AD4">
      <w:pPr>
        <w:pStyle w:val="CommentText"/>
      </w:pPr>
    </w:p>
    <w:p w:rsidR="00241E0B" w:rsidRDefault="00241E0B" w:rsidP="00FD6AD4">
      <w:pPr>
        <w:pStyle w:val="CommentText"/>
      </w:pPr>
      <w:r>
        <w:t>In preparing figures, communication and readability must be the ultimate criteria. Avoid the temptation to use the special effects available in most advanced software packages. While three-dimensional effects, shading, and layered text may look interesting to the author, overuse, inconsistent use, and misuse may distort the data, and distract or even annoy readers. Design properly done is inconspicuous, almost invisible, because it supports communication. Design improperly, or amateurishly, done draws the reader’s attention from the data, and makes him or her question the author’s credibility.</w:t>
      </w:r>
    </w:p>
    <w:p w:rsidR="00241E0B" w:rsidRDefault="00241E0B" w:rsidP="00FD6AD4">
      <w:pPr>
        <w:pStyle w:val="CommentText"/>
      </w:pPr>
    </w:p>
    <w:p w:rsidR="00241E0B" w:rsidRDefault="00241E0B" w:rsidP="00FD6AD4">
      <w:pPr>
        <w:pStyle w:val="CommentText"/>
      </w:pPr>
      <w:r>
        <w:t xml:space="preserve">The APA has determined specifications for the size of figures and the fonts used in them. Figures of one column must be between 2 and 3.25 inches wide (5 to 8.45 cm). Two-column figures must be between 4.25 and 6.875 inches wide (10.6 to 17.5 cm). The height of figures should not exceed the top and bottom margins. The text in a figure should be in a san serif font (such as Helvetica, Arial, or </w:t>
      </w:r>
      <w:proofErr w:type="spellStart"/>
      <w:r>
        <w:t>Futura</w:t>
      </w:r>
      <w:proofErr w:type="spellEnd"/>
      <w:r>
        <w:t>). The font size must be between eight and fourteen point. Use circles and squares to distinguish curves on a line graph (at the same font size as the other labels). (See examples above.)</w:t>
      </w:r>
    </w:p>
    <w:p w:rsidR="00241E0B" w:rsidRDefault="00241E0B" w:rsidP="00FD6AD4">
      <w:pPr>
        <w:pStyle w:val="CommentText"/>
      </w:pPr>
      <w:r>
        <w:t>Captions and Legends</w:t>
      </w:r>
    </w:p>
    <w:p w:rsidR="00241E0B" w:rsidRDefault="00241E0B" w:rsidP="00FD6AD4">
      <w:pPr>
        <w:pStyle w:val="CommentText"/>
      </w:pPr>
    </w:p>
    <w:p w:rsidR="00241E0B" w:rsidRDefault="00241E0B" w:rsidP="00FD6AD4">
      <w:pPr>
        <w:pStyle w:val="CommentText"/>
      </w:pPr>
      <w:r>
        <w:t>For figures, make sure to include the figure number and a title with a legend and caption. These elements appear below the visual display. For the figure number, type Figure X. Then type the title of the figure in sentence case. Follow the title with a legend that explains the symbols in the figure and a caption that explains the figure:</w:t>
      </w:r>
    </w:p>
    <w:p w:rsidR="00241E0B" w:rsidRDefault="00241E0B" w:rsidP="00FD6AD4">
      <w:pPr>
        <w:pStyle w:val="CommentText"/>
      </w:pPr>
      <w:r>
        <w:t>Figure 1. How to create figures in APA style. This figure illustrates effective elements in APA style figures.</w:t>
      </w:r>
    </w:p>
    <w:p w:rsidR="00241E0B" w:rsidRDefault="00241E0B" w:rsidP="00FD6AD4">
      <w:pPr>
        <w:pStyle w:val="CommentText"/>
      </w:pPr>
    </w:p>
    <w:p w:rsidR="00241E0B" w:rsidRDefault="00241E0B" w:rsidP="00FD6AD4">
      <w:pPr>
        <w:pStyle w:val="CommentText"/>
      </w:pPr>
      <w:r>
        <w:t>Captions serve as a brief, but complete, explanation and as a title. For example, “Figure 4. Population” is insufficient, whereas “Figure 4. Population of Grand Rapids, MI by race (1980)” is better. If the figure has a title in the image, crop it.</w:t>
      </w:r>
    </w:p>
    <w:p w:rsidR="00241E0B" w:rsidRDefault="00241E0B" w:rsidP="00FD6AD4">
      <w:pPr>
        <w:pStyle w:val="CommentText"/>
      </w:pPr>
    </w:p>
    <w:p w:rsidR="00241E0B" w:rsidRDefault="00241E0B" w:rsidP="00FD6AD4">
      <w:pPr>
        <w:pStyle w:val="CommentText"/>
      </w:pPr>
      <w:r>
        <w:t>Graphs should always include a legend that explains the symbols, abbreviations, and terminology used in the figure. These terms must be consistent with those used in the text and in other figures. The lettering in the legend should be of the same type and size as that used in the figure.</w:t>
      </w:r>
    </w:p>
  </w:comment>
  <w:comment w:id="288" w:author="Dr. Brittany Aleshire" w:date="2014-11-09T00:26:00Z" w:initials="BA">
    <w:p w:rsidR="00241E0B" w:rsidRDefault="00241E0B">
      <w:pPr>
        <w:pStyle w:val="CommentText"/>
      </w:pPr>
      <w:r>
        <w:rPr>
          <w:rStyle w:val="CommentReference"/>
        </w:rPr>
        <w:annotationRef/>
      </w:r>
      <w:r>
        <w:t>This is a direct copy of someone else’s work. It’s actually an incomplete copy of Csikszentmihalyi’s diagram as well…I’m confused. The min should be 0, the max infinity. The axes are not formatted the same as in the original and need to be updated to reflect APA format.</w:t>
      </w:r>
    </w:p>
    <w:p w:rsidR="00241E0B" w:rsidRDefault="00241E0B">
      <w:pPr>
        <w:pStyle w:val="CommentText"/>
      </w:pPr>
      <w:r>
        <w:t>Also, the author used it as an explanatory tool and you’ve referenced it without including the explanatory piece or adding in where your project fits in with this idea. You’ll need to add this informational piece if you keep this in your work.</w:t>
      </w:r>
    </w:p>
  </w:comment>
  <w:comment w:id="289" w:author="Michelle Haley" w:date="2014-11-11T21:10:00Z" w:initials="MH">
    <w:p w:rsidR="00241E0B" w:rsidRDefault="00241E0B">
      <w:pPr>
        <w:pStyle w:val="CommentText"/>
      </w:pPr>
      <w:r>
        <w:rPr>
          <w:rStyle w:val="CommentReference"/>
        </w:rPr>
        <w:annotationRef/>
      </w:r>
      <w:r>
        <w:t>I thought you were going to add the demographic measure I made and sent you?</w:t>
      </w:r>
      <w:bookmarkStart w:id="290" w:name="_GoBack"/>
      <w:bookmarkEnd w:id="29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57325" w15:done="0"/>
  <w15:commentEx w15:paraId="03EF3427" w15:done="0"/>
  <w15:commentEx w15:paraId="0AB06A41" w15:done="0"/>
  <w15:commentEx w15:paraId="2CE8E7ED" w15:done="0"/>
  <w15:commentEx w15:paraId="7E163E4B" w15:done="0"/>
  <w15:commentEx w15:paraId="58508545" w15:done="0"/>
  <w15:commentEx w15:paraId="3660C339" w15:done="0"/>
  <w15:commentEx w15:paraId="392E44D7" w15:done="0"/>
  <w15:commentEx w15:paraId="3F13AB7F" w15:done="0"/>
  <w15:commentEx w15:paraId="70A6F43C" w15:done="0"/>
  <w15:commentEx w15:paraId="4FF49E7A" w15:done="0"/>
  <w15:commentEx w15:paraId="767091BF" w15:done="0"/>
  <w15:commentEx w15:paraId="57944E03" w15:done="0"/>
  <w15:commentEx w15:paraId="6F81AC38" w15:done="0"/>
  <w15:commentEx w15:paraId="5CB8C618" w15:done="0"/>
  <w15:commentEx w15:paraId="37947A55" w15:done="0"/>
  <w15:commentEx w15:paraId="5625F322" w15:done="0"/>
  <w15:commentEx w15:paraId="08ED3A8B" w15:done="0"/>
  <w15:commentEx w15:paraId="0FEB9C26" w15:done="0"/>
  <w15:commentEx w15:paraId="5CD21361" w15:done="0"/>
  <w15:commentEx w15:paraId="023E4536" w15:done="0"/>
  <w15:commentEx w15:paraId="29F1DB58" w15:done="0"/>
  <w15:commentEx w15:paraId="3E7897B0" w15:done="0"/>
  <w15:commentEx w15:paraId="336007D1" w15:done="0"/>
  <w15:commentEx w15:paraId="06189E58" w15:done="0"/>
  <w15:commentEx w15:paraId="797F3908" w15:done="0"/>
  <w15:commentEx w15:paraId="20BBE869" w15:done="0"/>
  <w15:commentEx w15:paraId="63CFCB66" w15:done="0"/>
  <w15:commentEx w15:paraId="35BAFE4B" w15:done="0"/>
  <w15:commentEx w15:paraId="61BA4ED9" w15:done="0"/>
  <w15:commentEx w15:paraId="436FBF3C" w15:done="0"/>
  <w15:commentEx w15:paraId="310849EC" w15:done="0"/>
  <w15:commentEx w15:paraId="2608B682" w15:done="0"/>
  <w15:commentEx w15:paraId="40BDC12E" w15:done="0"/>
  <w15:commentEx w15:paraId="374E4F8D" w15:done="0"/>
  <w15:commentEx w15:paraId="3BDD787B" w15:done="0"/>
  <w15:commentEx w15:paraId="524EA226" w15:done="0"/>
  <w15:commentEx w15:paraId="2DAF620C" w15:done="0"/>
  <w15:commentEx w15:paraId="5A793899" w15:done="0"/>
  <w15:commentEx w15:paraId="777D2377" w15:done="0"/>
  <w15:commentEx w15:paraId="16C67CED" w15:done="0"/>
  <w15:commentEx w15:paraId="57B34AC4" w15:done="0"/>
  <w15:commentEx w15:paraId="144823A9" w15:done="0"/>
  <w15:commentEx w15:paraId="588481E3" w15:done="0"/>
  <w15:commentEx w15:paraId="4DB5BDFA" w15:done="0"/>
  <w15:commentEx w15:paraId="2E8CD7CC" w15:done="0"/>
  <w15:commentEx w15:paraId="6C3F78EF" w15:done="0"/>
  <w15:commentEx w15:paraId="5A0F6222" w15:done="0"/>
  <w15:commentEx w15:paraId="1B348F31" w15:done="0"/>
  <w15:commentEx w15:paraId="742ABA82" w15:done="0"/>
  <w15:commentEx w15:paraId="7421B42C" w15:done="0"/>
  <w15:commentEx w15:paraId="4A66004D" w15:done="0"/>
  <w15:commentEx w15:paraId="462657F9" w15:done="0"/>
  <w15:commentEx w15:paraId="4809C8AB" w15:done="0"/>
  <w15:commentEx w15:paraId="3A642076" w15:done="0"/>
  <w15:commentEx w15:paraId="2E3E2EA1" w15:done="0"/>
  <w15:commentEx w15:paraId="358A363B" w15:done="0"/>
  <w15:commentEx w15:paraId="228F8F36" w15:done="0"/>
  <w15:commentEx w15:paraId="7875D159" w15:done="0"/>
  <w15:commentEx w15:paraId="61BDBE78" w15:done="0"/>
  <w15:commentEx w15:paraId="1CC0443F" w15:done="0"/>
  <w15:commentEx w15:paraId="0E92789B" w15:done="0"/>
  <w15:commentEx w15:paraId="66FF4DB1" w15:done="0"/>
  <w15:commentEx w15:paraId="32F7BE1B" w15:done="0"/>
  <w15:commentEx w15:paraId="35DEF7B2" w15:done="0"/>
  <w15:commentEx w15:paraId="5444C4E8" w15:done="0"/>
  <w15:commentEx w15:paraId="7EFEB0E8" w15:done="0"/>
  <w15:commentEx w15:paraId="6358EFD3" w15:done="0"/>
  <w15:commentEx w15:paraId="498E1EC2" w15:done="0"/>
  <w15:commentEx w15:paraId="627982E9" w15:done="0"/>
  <w15:commentEx w15:paraId="2DAAA7E2" w15:done="0"/>
  <w15:commentEx w15:paraId="44BBA04A" w15:done="0"/>
  <w15:commentEx w15:paraId="6D0109FA"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41E0B" w:rsidRDefault="00241E0B">
      <w:pPr>
        <w:spacing w:line="240" w:lineRule="auto"/>
      </w:pPr>
      <w:r>
        <w:separator/>
      </w:r>
    </w:p>
  </w:endnote>
  <w:endnote w:type="continuationSeparator" w:id="1">
    <w:p w:rsidR="00241E0B" w:rsidRDefault="00241E0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41E0B" w:rsidRDefault="00241E0B">
      <w:pPr>
        <w:spacing w:line="240" w:lineRule="auto"/>
      </w:pPr>
      <w:r>
        <w:separator/>
      </w:r>
    </w:p>
  </w:footnote>
  <w:footnote w:type="continuationSeparator" w:id="1">
    <w:p w:rsidR="00241E0B" w:rsidRDefault="00241E0B">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1E0B" w:rsidRPr="003F373E" w:rsidRDefault="00241E0B" w:rsidP="003F373E">
    <w:pPr>
      <w:pStyle w:val="Normal1"/>
      <w:rPr>
        <w:rFonts w:ascii="Times New Roman" w:eastAsia="Times New Roman" w:hAnsi="Times New Roman" w:cs="Times New Roman"/>
        <w:sz w:val="24"/>
      </w:rPr>
    </w:pPr>
    <w:r w:rsidRPr="003F373E">
      <w:rPr>
        <w:rFonts w:ascii="Times New Roman" w:hAnsi="Times New Roman"/>
        <w:sz w:val="24"/>
      </w:rPr>
      <w:t>PREFERRED DIFFICULTY IN COMPUTER TASKS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3F373E">
      <w:rPr>
        <w:rFonts w:ascii="Times New Roman" w:hAnsi="Times New Roman"/>
        <w:sz w:val="24"/>
      </w:rPr>
      <w:fldChar w:fldCharType="begin"/>
    </w:r>
    <w:r w:rsidRPr="003F373E">
      <w:rPr>
        <w:rFonts w:ascii="Times New Roman" w:hAnsi="Times New Roman"/>
        <w:sz w:val="24"/>
      </w:rPr>
      <w:instrText>PAGE</w:instrText>
    </w:r>
    <w:r w:rsidRPr="003F373E">
      <w:rPr>
        <w:rFonts w:ascii="Times New Roman" w:hAnsi="Times New Roman"/>
        <w:sz w:val="24"/>
      </w:rPr>
      <w:fldChar w:fldCharType="separate"/>
    </w:r>
    <w:r w:rsidR="00BF7B3B">
      <w:rPr>
        <w:rFonts w:ascii="Times New Roman" w:hAnsi="Times New Roman"/>
        <w:noProof/>
        <w:sz w:val="24"/>
      </w:rPr>
      <w:t>23</w:t>
    </w:r>
    <w:r w:rsidRPr="003F373E">
      <w:rPr>
        <w:rFonts w:ascii="Times New Roman" w:hAnsi="Times New Roman"/>
        <w:sz w:val="24"/>
      </w:rPr>
      <w:fldChar w:fldCharType="end"/>
    </w:r>
  </w:p>
  <w:p w:rsidR="00241E0B" w:rsidRPr="003F373E" w:rsidRDefault="00241E0B">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41E0B" w:rsidRDefault="00241E0B" w:rsidP="00FA27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1E0B" w:rsidRPr="00FA27DE" w:rsidRDefault="00241E0B" w:rsidP="00FA27DE">
    <w:pPr>
      <w:pStyle w:val="Header"/>
      <w:ind w:right="360"/>
      <w:rPr>
        <w:rFonts w:ascii="Times New Roman" w:hAnsi="Times New Roman"/>
        <w:sz w:val="24"/>
      </w:rPr>
    </w:pPr>
    <w:r w:rsidRPr="00FA27DE">
      <w:rPr>
        <w:rFonts w:ascii="Times New Roman" w:hAnsi="Times New Roman"/>
        <w:sz w:val="24"/>
      </w:rPr>
      <w:t>Running Head: PREFERRED DIFFICULTY IN COMPUTER TASKS</w:t>
    </w:r>
    <w:r>
      <w:rPr>
        <w:rFonts w:ascii="Times New Roman" w:hAnsi="Times New Roman"/>
        <w:sz w:val="24"/>
      </w:rPr>
      <w:tab/>
    </w:r>
    <w:r>
      <w:rPr>
        <w:rFonts w:ascii="Times New Roman" w:hAnsi="Times New Roman"/>
        <w:sz w:val="24"/>
      </w:rP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Brittany Aleshire">
    <w15:presenceInfo w15:providerId="None" w15:userId="Dr. Brittany Aleshi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trackRevisions/>
  <w:doNotTrackMoves/>
  <w:defaultTabStop w:val="720"/>
  <w:characterSpacingControl w:val="doNotCompress"/>
  <w:footnotePr>
    <w:footnote w:id="0"/>
    <w:footnote w:id="1"/>
  </w:footnotePr>
  <w:endnotePr>
    <w:endnote w:id="0"/>
    <w:endnote w:id="1"/>
  </w:endnotePr>
  <w:compat/>
  <w:rsids>
    <w:rsidRoot w:val="00BB3C97"/>
    <w:rsid w:val="00006519"/>
    <w:rsid w:val="00182438"/>
    <w:rsid w:val="001A0D03"/>
    <w:rsid w:val="001B5DF8"/>
    <w:rsid w:val="00241E0B"/>
    <w:rsid w:val="002918C2"/>
    <w:rsid w:val="002C31A5"/>
    <w:rsid w:val="002F16C7"/>
    <w:rsid w:val="00353C7C"/>
    <w:rsid w:val="003A6EB8"/>
    <w:rsid w:val="003B24FB"/>
    <w:rsid w:val="003E7E0B"/>
    <w:rsid w:val="003F373E"/>
    <w:rsid w:val="00420B0B"/>
    <w:rsid w:val="00466A39"/>
    <w:rsid w:val="004B143D"/>
    <w:rsid w:val="00504C3D"/>
    <w:rsid w:val="00512B80"/>
    <w:rsid w:val="00581EF8"/>
    <w:rsid w:val="005A4F08"/>
    <w:rsid w:val="00644528"/>
    <w:rsid w:val="0069704A"/>
    <w:rsid w:val="007618E4"/>
    <w:rsid w:val="00773450"/>
    <w:rsid w:val="007B6E30"/>
    <w:rsid w:val="007F6AF5"/>
    <w:rsid w:val="00887B02"/>
    <w:rsid w:val="008D060D"/>
    <w:rsid w:val="009404EA"/>
    <w:rsid w:val="00976053"/>
    <w:rsid w:val="00995D68"/>
    <w:rsid w:val="009C439E"/>
    <w:rsid w:val="00A30ADF"/>
    <w:rsid w:val="00A57D48"/>
    <w:rsid w:val="00AD214A"/>
    <w:rsid w:val="00AD2ECB"/>
    <w:rsid w:val="00B662A5"/>
    <w:rsid w:val="00BB3C97"/>
    <w:rsid w:val="00BC218F"/>
    <w:rsid w:val="00BE01BC"/>
    <w:rsid w:val="00BF7B3B"/>
    <w:rsid w:val="00C2098C"/>
    <w:rsid w:val="00C76A4E"/>
    <w:rsid w:val="00CB298C"/>
    <w:rsid w:val="00D15BF0"/>
    <w:rsid w:val="00D82EA2"/>
    <w:rsid w:val="00DF0713"/>
    <w:rsid w:val="00E54D8F"/>
    <w:rsid w:val="00E6729A"/>
    <w:rsid w:val="00ED50F9"/>
    <w:rsid w:val="00F13C7C"/>
    <w:rsid w:val="00F31F4D"/>
    <w:rsid w:val="00F519FC"/>
    <w:rsid w:val="00FA27DE"/>
    <w:rsid w:val="00FB2915"/>
    <w:rsid w:val="00FD6AD4"/>
  </w:rsids>
  <m:mathPr>
    <m:mathFont m:val="Party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 w:type="character" w:styleId="Hyperlink">
    <w:name w:val="Hyperlink"/>
    <w:basedOn w:val="DefaultParagraphFont"/>
    <w:uiPriority w:val="99"/>
    <w:semiHidden/>
    <w:unhideWhenUsed/>
    <w:rsid w:val="002F16C7"/>
    <w:rPr>
      <w:color w:val="0000FF" w:themeColor="hyperlink"/>
      <w:u w:val="single"/>
    </w:rPr>
  </w:style>
  <w:style w:type="character" w:customStyle="1" w:styleId="apple-converted-space">
    <w:name w:val="apple-converted-space"/>
    <w:basedOn w:val="DefaultParagraphFont"/>
    <w:rsid w:val="00BF7B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362216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lgdata.s3-website-us-east-1.amazonaws.com/docs/2209/1090923/2014.04.21_diss_doct_proj_format_manual_Approved_4-2014_with_links.pdf" TargetMode="External"/></Relationship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hyperlink" Target="http://www.ndnuvideogamestudy.com" TargetMode="Externa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ndnuvideogamestudy.com" TargetMode="External"/><Relationship Id="rId33" Type="http://schemas.openxmlformats.org/officeDocument/2006/relationships/hyperlink" Target="http://www.ndnuvideogamestudy.com" TargetMode="External"/><Relationship Id="rId34" Type="http://schemas.openxmlformats.org/officeDocument/2006/relationships/hyperlink" Target="mailto:NDNUVideoGameStudy@gmail.com" TargetMode="External"/><Relationship Id="rId35" Type="http://schemas.openxmlformats.org/officeDocument/2006/relationships/hyperlink" Target="mailto:misterriley@gmail.com" TargetMode="External"/><Relationship Id="rId36" Type="http://schemas.openxmlformats.org/officeDocument/2006/relationships/hyperlink" Target="mailto:misterriley@gmail.com" TargetMode="External"/><Relationship Id="rId10" Type="http://schemas.openxmlformats.org/officeDocument/2006/relationships/hyperlink" Target="https://www.npd.com/wps/portal/npd/us/news/press-releases/new-report-from-the-npd-group-focuses-on-core-gaming-and-core-gamers/" TargetMode="External"/><Relationship Id="rId11" Type="http://schemas.openxmlformats.org/officeDocument/2006/relationships/hyperlink" Target="http://online.wsj.com/news/articles/SB10001424052970204294504576615371783795248" TargetMode="External"/><Relationship Id="rId12" Type="http://schemas.openxmlformats.org/officeDocument/2006/relationships/hyperlink" Target="http://digitalbattle.com/2012/02/21/top-10-highest-grossing-video-games-ever/"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 Id="rId41" Type="http://schemas.microsoft.com/office/2007/relationships/stylesWithEffects" Target="stylesWithEffects.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7702-3018-4552-ABC2-30AEC866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56</Pages>
  <Words>8783</Words>
  <Characters>50065</Characters>
  <Application>Microsoft Macintosh Word</Application>
  <DocSecurity>0</DocSecurity>
  <Lines>417</Lines>
  <Paragraphs>100</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61483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Jeff Greenfield</cp:lastModifiedBy>
  <cp:revision>11</cp:revision>
  <dcterms:created xsi:type="dcterms:W3CDTF">2014-11-12T05:05:00Z</dcterms:created>
  <dcterms:modified xsi:type="dcterms:W3CDTF">2014-11-23T23:54:00Z</dcterms:modified>
</cp:coreProperties>
</file>